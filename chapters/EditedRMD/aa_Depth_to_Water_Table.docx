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2FA5" w14:textId="77777777" w:rsidR="008F3AAE" w:rsidRDefault="008F3AAE" w:rsidP="008F3AAE">
      <w:pPr>
        <w:pStyle w:val="TOC1"/>
        <w:tabs>
          <w:tab w:val="right" w:leader="dot" w:pos="9350"/>
        </w:tabs>
        <w:rPr>
          <w:noProof/>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080363" w:history="1">
        <w:r w:rsidRPr="00EE5DED">
          <w:rPr>
            <w:rStyle w:val="Hyperlink"/>
            <w:rFonts w:eastAsia="Times New Roman"/>
            <w:noProof/>
          </w:rPr>
          <w:t>Depth to Water Table</w:t>
        </w:r>
        <w:r>
          <w:rPr>
            <w:noProof/>
            <w:webHidden/>
          </w:rPr>
          <w:tab/>
        </w:r>
        <w:r>
          <w:rPr>
            <w:noProof/>
            <w:webHidden/>
          </w:rPr>
          <w:fldChar w:fldCharType="begin"/>
        </w:r>
        <w:r>
          <w:rPr>
            <w:noProof/>
            <w:webHidden/>
          </w:rPr>
          <w:instrText xml:space="preserve"> PAGEREF _Toc16080363 \h </w:instrText>
        </w:r>
        <w:r>
          <w:rPr>
            <w:noProof/>
            <w:webHidden/>
          </w:rPr>
        </w:r>
        <w:r>
          <w:rPr>
            <w:noProof/>
            <w:webHidden/>
          </w:rPr>
          <w:fldChar w:fldCharType="separate"/>
        </w:r>
        <w:r>
          <w:rPr>
            <w:noProof/>
            <w:webHidden/>
          </w:rPr>
          <w:t>1</w:t>
        </w:r>
        <w:r>
          <w:rPr>
            <w:noProof/>
            <w:webHidden/>
          </w:rPr>
          <w:fldChar w:fldCharType="end"/>
        </w:r>
      </w:hyperlink>
    </w:p>
    <w:p w14:paraId="3423D1CA" w14:textId="77777777" w:rsidR="008F3AAE" w:rsidRDefault="00263F2C" w:rsidP="008F3AAE">
      <w:pPr>
        <w:pStyle w:val="TOC2"/>
        <w:tabs>
          <w:tab w:val="right" w:leader="dot" w:pos="9350"/>
        </w:tabs>
        <w:rPr>
          <w:noProof/>
        </w:rPr>
      </w:pPr>
      <w:hyperlink w:anchor="_Toc16080364" w:history="1">
        <w:r w:rsidR="008F3AAE" w:rsidRPr="00EE5DED">
          <w:rPr>
            <w:rStyle w:val="Hyperlink"/>
            <w:rFonts w:eastAsia="Times New Roman"/>
            <w:noProof/>
          </w:rPr>
          <w:t>Seasonal High Water Table</w:t>
        </w:r>
        <w:r w:rsidR="008F3AAE">
          <w:rPr>
            <w:noProof/>
            <w:webHidden/>
          </w:rPr>
          <w:tab/>
        </w:r>
        <w:r w:rsidR="008F3AAE">
          <w:rPr>
            <w:noProof/>
            <w:webHidden/>
          </w:rPr>
          <w:fldChar w:fldCharType="begin"/>
        </w:r>
        <w:r w:rsidR="008F3AAE">
          <w:rPr>
            <w:noProof/>
            <w:webHidden/>
          </w:rPr>
          <w:instrText xml:space="preserve"> PAGEREF _Toc16080364 \h </w:instrText>
        </w:r>
        <w:r w:rsidR="008F3AAE">
          <w:rPr>
            <w:noProof/>
            <w:webHidden/>
          </w:rPr>
        </w:r>
        <w:r w:rsidR="008F3AAE">
          <w:rPr>
            <w:noProof/>
            <w:webHidden/>
          </w:rPr>
          <w:fldChar w:fldCharType="separate"/>
        </w:r>
        <w:r w:rsidR="008F3AAE">
          <w:rPr>
            <w:noProof/>
            <w:webHidden/>
          </w:rPr>
          <w:t>1</w:t>
        </w:r>
        <w:r w:rsidR="008F3AAE">
          <w:rPr>
            <w:noProof/>
            <w:webHidden/>
          </w:rPr>
          <w:fldChar w:fldCharType="end"/>
        </w:r>
      </w:hyperlink>
    </w:p>
    <w:p w14:paraId="5D340E2B" w14:textId="77777777" w:rsidR="008F3AAE" w:rsidRDefault="00263F2C" w:rsidP="008F3AAE">
      <w:pPr>
        <w:pStyle w:val="TOC3"/>
        <w:tabs>
          <w:tab w:val="right" w:leader="dot" w:pos="9350"/>
        </w:tabs>
        <w:rPr>
          <w:noProof/>
        </w:rPr>
      </w:pPr>
      <w:hyperlink w:anchor="_Toc16080365" w:history="1">
        <w:r w:rsidR="008F3AAE" w:rsidRPr="00EE5DED">
          <w:rPr>
            <w:rStyle w:val="Hyperlink"/>
            <w:rFonts w:eastAsia="Times New Roman"/>
            <w:noProof/>
          </w:rPr>
          <w:t>Description</w:t>
        </w:r>
        <w:r w:rsidR="008F3AAE">
          <w:rPr>
            <w:noProof/>
            <w:webHidden/>
          </w:rPr>
          <w:tab/>
        </w:r>
        <w:r w:rsidR="008F3AAE">
          <w:rPr>
            <w:noProof/>
            <w:webHidden/>
          </w:rPr>
          <w:fldChar w:fldCharType="begin"/>
        </w:r>
        <w:r w:rsidR="008F3AAE">
          <w:rPr>
            <w:noProof/>
            <w:webHidden/>
          </w:rPr>
          <w:instrText xml:space="preserve"> PAGEREF _Toc16080365 \h </w:instrText>
        </w:r>
        <w:r w:rsidR="008F3AAE">
          <w:rPr>
            <w:noProof/>
            <w:webHidden/>
          </w:rPr>
        </w:r>
        <w:r w:rsidR="008F3AAE">
          <w:rPr>
            <w:noProof/>
            <w:webHidden/>
          </w:rPr>
          <w:fldChar w:fldCharType="separate"/>
        </w:r>
        <w:r w:rsidR="008F3AAE">
          <w:rPr>
            <w:noProof/>
            <w:webHidden/>
          </w:rPr>
          <w:t>1</w:t>
        </w:r>
        <w:r w:rsidR="008F3AAE">
          <w:rPr>
            <w:noProof/>
            <w:webHidden/>
          </w:rPr>
          <w:fldChar w:fldCharType="end"/>
        </w:r>
      </w:hyperlink>
    </w:p>
    <w:p w14:paraId="31107505" w14:textId="77777777" w:rsidR="008F3AAE" w:rsidRDefault="00263F2C" w:rsidP="008F3AAE">
      <w:pPr>
        <w:pStyle w:val="TOC3"/>
        <w:tabs>
          <w:tab w:val="right" w:leader="dot" w:pos="9350"/>
        </w:tabs>
        <w:rPr>
          <w:noProof/>
        </w:rPr>
      </w:pPr>
      <w:hyperlink w:anchor="_Toc16080366" w:history="1">
        <w:r w:rsidR="008F3AAE" w:rsidRPr="00EE5DED">
          <w:rPr>
            <w:rStyle w:val="Hyperlink"/>
            <w:rFonts w:eastAsia="Times New Roman"/>
            <w:noProof/>
          </w:rPr>
          <w:t>Objective</w:t>
        </w:r>
        <w:r w:rsidR="008F3AAE">
          <w:rPr>
            <w:noProof/>
            <w:webHidden/>
          </w:rPr>
          <w:tab/>
        </w:r>
        <w:r w:rsidR="008F3AAE">
          <w:rPr>
            <w:noProof/>
            <w:webHidden/>
          </w:rPr>
          <w:fldChar w:fldCharType="begin"/>
        </w:r>
        <w:r w:rsidR="008F3AAE">
          <w:rPr>
            <w:noProof/>
            <w:webHidden/>
          </w:rPr>
          <w:instrText xml:space="preserve"> PAGEREF _Toc16080366 \h </w:instrText>
        </w:r>
        <w:r w:rsidR="008F3AAE">
          <w:rPr>
            <w:noProof/>
            <w:webHidden/>
          </w:rPr>
        </w:r>
        <w:r w:rsidR="008F3AAE">
          <w:rPr>
            <w:noProof/>
            <w:webHidden/>
          </w:rPr>
          <w:fldChar w:fldCharType="separate"/>
        </w:r>
        <w:r w:rsidR="008F3AAE">
          <w:rPr>
            <w:noProof/>
            <w:webHidden/>
          </w:rPr>
          <w:t>2</w:t>
        </w:r>
        <w:r w:rsidR="008F3AAE">
          <w:rPr>
            <w:noProof/>
            <w:webHidden/>
          </w:rPr>
          <w:fldChar w:fldCharType="end"/>
        </w:r>
      </w:hyperlink>
    </w:p>
    <w:p w14:paraId="5F65FBC9" w14:textId="77777777" w:rsidR="008F3AAE" w:rsidRDefault="00263F2C" w:rsidP="008F3AAE">
      <w:pPr>
        <w:pStyle w:val="TOC3"/>
        <w:tabs>
          <w:tab w:val="right" w:leader="dot" w:pos="9350"/>
        </w:tabs>
        <w:rPr>
          <w:noProof/>
        </w:rPr>
      </w:pPr>
      <w:hyperlink w:anchor="_Toc16080367" w:history="1">
        <w:r w:rsidR="008F3AAE" w:rsidRPr="00EE5DED">
          <w:rPr>
            <w:rStyle w:val="Hyperlink"/>
            <w:rFonts w:eastAsia="Times New Roman"/>
            <w:noProof/>
          </w:rPr>
          <w:t>Analysis within CART</w:t>
        </w:r>
        <w:r w:rsidR="008F3AAE">
          <w:rPr>
            <w:noProof/>
            <w:webHidden/>
          </w:rPr>
          <w:tab/>
        </w:r>
        <w:r w:rsidR="008F3AAE">
          <w:rPr>
            <w:noProof/>
            <w:webHidden/>
          </w:rPr>
          <w:fldChar w:fldCharType="begin"/>
        </w:r>
        <w:r w:rsidR="008F3AAE">
          <w:rPr>
            <w:noProof/>
            <w:webHidden/>
          </w:rPr>
          <w:instrText xml:space="preserve"> PAGEREF _Toc16080367 \h </w:instrText>
        </w:r>
        <w:r w:rsidR="008F3AAE">
          <w:rPr>
            <w:noProof/>
            <w:webHidden/>
          </w:rPr>
        </w:r>
        <w:r w:rsidR="008F3AAE">
          <w:rPr>
            <w:noProof/>
            <w:webHidden/>
          </w:rPr>
          <w:fldChar w:fldCharType="separate"/>
        </w:r>
        <w:r w:rsidR="008F3AAE">
          <w:rPr>
            <w:noProof/>
            <w:webHidden/>
          </w:rPr>
          <w:t>2</w:t>
        </w:r>
        <w:r w:rsidR="008F3AAE">
          <w:rPr>
            <w:noProof/>
            <w:webHidden/>
          </w:rPr>
          <w:fldChar w:fldCharType="end"/>
        </w:r>
      </w:hyperlink>
    </w:p>
    <w:p w14:paraId="667925FC" w14:textId="77777777" w:rsidR="008F3AAE" w:rsidRDefault="00263F2C" w:rsidP="008F3AAE">
      <w:pPr>
        <w:pStyle w:val="TOC2"/>
        <w:tabs>
          <w:tab w:val="right" w:leader="dot" w:pos="9350"/>
        </w:tabs>
        <w:rPr>
          <w:noProof/>
        </w:rPr>
      </w:pPr>
      <w:hyperlink w:anchor="_Toc16080368" w:history="1">
        <w:r w:rsidR="008F3AAE" w:rsidRPr="00EE5DED">
          <w:rPr>
            <w:rStyle w:val="Hyperlink"/>
            <w:rFonts w:eastAsia="Times New Roman"/>
            <w:noProof/>
          </w:rPr>
          <w:t>Script Breakdown</w:t>
        </w:r>
        <w:r w:rsidR="008F3AAE">
          <w:rPr>
            <w:noProof/>
            <w:webHidden/>
          </w:rPr>
          <w:tab/>
        </w:r>
        <w:r w:rsidR="008F3AAE">
          <w:rPr>
            <w:noProof/>
            <w:webHidden/>
          </w:rPr>
          <w:fldChar w:fldCharType="begin"/>
        </w:r>
        <w:r w:rsidR="008F3AAE">
          <w:rPr>
            <w:noProof/>
            <w:webHidden/>
          </w:rPr>
          <w:instrText xml:space="preserve"> PAGEREF _Toc16080368 \h </w:instrText>
        </w:r>
        <w:r w:rsidR="008F3AAE">
          <w:rPr>
            <w:noProof/>
            <w:webHidden/>
          </w:rPr>
        </w:r>
        <w:r w:rsidR="008F3AAE">
          <w:rPr>
            <w:noProof/>
            <w:webHidden/>
          </w:rPr>
          <w:fldChar w:fldCharType="separate"/>
        </w:r>
        <w:r w:rsidR="008F3AAE">
          <w:rPr>
            <w:noProof/>
            <w:webHidden/>
          </w:rPr>
          <w:t>2</w:t>
        </w:r>
        <w:r w:rsidR="008F3AAE">
          <w:rPr>
            <w:noProof/>
            <w:webHidden/>
          </w:rPr>
          <w:fldChar w:fldCharType="end"/>
        </w:r>
      </w:hyperlink>
    </w:p>
    <w:p w14:paraId="50B317D3" w14:textId="77777777" w:rsidR="008F3AAE" w:rsidRDefault="00263F2C" w:rsidP="008F3AAE">
      <w:pPr>
        <w:pStyle w:val="TOC4"/>
        <w:tabs>
          <w:tab w:val="right" w:leader="dot" w:pos="9350"/>
        </w:tabs>
        <w:rPr>
          <w:noProof/>
        </w:rPr>
      </w:pPr>
      <w:hyperlink w:anchor="_Toc16080369" w:history="1">
        <w:r w:rsidR="008F3AAE" w:rsidRPr="00EE5DED">
          <w:rPr>
            <w:rStyle w:val="Hyperlink"/>
            <w:rFonts w:eastAsia="Times New Roman"/>
            <w:noProof/>
          </w:rPr>
          <w:t>Insert identifier(s) string and WKT geometry for each Area of Interest (AOI) polygon</w:t>
        </w:r>
        <w:r w:rsidR="008F3AAE">
          <w:rPr>
            <w:noProof/>
            <w:webHidden/>
          </w:rPr>
          <w:tab/>
        </w:r>
        <w:r w:rsidR="008F3AAE">
          <w:rPr>
            <w:noProof/>
            <w:webHidden/>
          </w:rPr>
          <w:fldChar w:fldCharType="begin"/>
        </w:r>
        <w:r w:rsidR="008F3AAE">
          <w:rPr>
            <w:noProof/>
            <w:webHidden/>
          </w:rPr>
          <w:instrText xml:space="preserve"> PAGEREF _Toc16080369 \h </w:instrText>
        </w:r>
        <w:r w:rsidR="008F3AAE">
          <w:rPr>
            <w:noProof/>
            <w:webHidden/>
          </w:rPr>
        </w:r>
        <w:r w:rsidR="008F3AAE">
          <w:rPr>
            <w:noProof/>
            <w:webHidden/>
          </w:rPr>
          <w:fldChar w:fldCharType="separate"/>
        </w:r>
        <w:r w:rsidR="008F3AAE">
          <w:rPr>
            <w:noProof/>
            <w:webHidden/>
          </w:rPr>
          <w:t>2</w:t>
        </w:r>
        <w:r w:rsidR="008F3AAE">
          <w:rPr>
            <w:noProof/>
            <w:webHidden/>
          </w:rPr>
          <w:fldChar w:fldCharType="end"/>
        </w:r>
      </w:hyperlink>
    </w:p>
    <w:p w14:paraId="01A5ED59" w14:textId="77777777" w:rsidR="008F3AAE" w:rsidRDefault="00263F2C" w:rsidP="008F3AAE">
      <w:pPr>
        <w:pStyle w:val="TOC4"/>
        <w:tabs>
          <w:tab w:val="right" w:leader="dot" w:pos="9350"/>
        </w:tabs>
        <w:rPr>
          <w:noProof/>
        </w:rPr>
      </w:pPr>
      <w:hyperlink w:anchor="_Toc16080370" w:history="1">
        <w:r w:rsidR="008F3AAE" w:rsidRPr="00EE5DED">
          <w:rPr>
            <w:rStyle w:val="Hyperlink"/>
            <w:rFonts w:eastAsia="Times New Roman"/>
            <w:noProof/>
          </w:rPr>
          <w:t>Create summary acres for each landunit</w:t>
        </w:r>
        <w:r w:rsidR="008F3AAE">
          <w:rPr>
            <w:noProof/>
            <w:webHidden/>
          </w:rPr>
          <w:tab/>
        </w:r>
        <w:r w:rsidR="008F3AAE">
          <w:rPr>
            <w:noProof/>
            <w:webHidden/>
          </w:rPr>
          <w:fldChar w:fldCharType="begin"/>
        </w:r>
        <w:r w:rsidR="008F3AAE">
          <w:rPr>
            <w:noProof/>
            <w:webHidden/>
          </w:rPr>
          <w:instrText xml:space="preserve"> PAGEREF _Toc16080370 \h </w:instrText>
        </w:r>
        <w:r w:rsidR="008F3AAE">
          <w:rPr>
            <w:noProof/>
            <w:webHidden/>
          </w:rPr>
        </w:r>
        <w:r w:rsidR="008F3AAE">
          <w:rPr>
            <w:noProof/>
            <w:webHidden/>
          </w:rPr>
          <w:fldChar w:fldCharType="separate"/>
        </w:r>
        <w:r w:rsidR="008F3AAE">
          <w:rPr>
            <w:noProof/>
            <w:webHidden/>
          </w:rPr>
          <w:t>2</w:t>
        </w:r>
        <w:r w:rsidR="008F3AAE">
          <w:rPr>
            <w:noProof/>
            <w:webHidden/>
          </w:rPr>
          <w:fldChar w:fldCharType="end"/>
        </w:r>
      </w:hyperlink>
    </w:p>
    <w:p w14:paraId="558F0DD4" w14:textId="77777777" w:rsidR="008F3AAE" w:rsidRDefault="00263F2C" w:rsidP="008F3AAE">
      <w:pPr>
        <w:pStyle w:val="TOC4"/>
        <w:tabs>
          <w:tab w:val="right" w:leader="dot" w:pos="9350"/>
        </w:tabs>
        <w:rPr>
          <w:noProof/>
        </w:rPr>
      </w:pPr>
      <w:hyperlink w:anchor="_Toc16080371" w:history="1">
        <w:r w:rsidR="008F3AAE" w:rsidRPr="00EE5DED">
          <w:rPr>
            <w:rStyle w:val="Hyperlink"/>
            <w:rFonts w:eastAsia="Times New Roman"/>
            <w:noProof/>
          </w:rPr>
          <w:t>Populate intersected soil polygon table with geometry</w:t>
        </w:r>
        <w:r w:rsidR="008F3AAE">
          <w:rPr>
            <w:noProof/>
            <w:webHidden/>
          </w:rPr>
          <w:tab/>
        </w:r>
        <w:r w:rsidR="008F3AAE">
          <w:rPr>
            <w:noProof/>
            <w:webHidden/>
          </w:rPr>
          <w:fldChar w:fldCharType="begin"/>
        </w:r>
        <w:r w:rsidR="008F3AAE">
          <w:rPr>
            <w:noProof/>
            <w:webHidden/>
          </w:rPr>
          <w:instrText xml:space="preserve"> PAGEREF _Toc16080371 \h </w:instrText>
        </w:r>
        <w:r w:rsidR="008F3AAE">
          <w:rPr>
            <w:noProof/>
            <w:webHidden/>
          </w:rPr>
        </w:r>
        <w:r w:rsidR="008F3AAE">
          <w:rPr>
            <w:noProof/>
            <w:webHidden/>
          </w:rPr>
          <w:fldChar w:fldCharType="separate"/>
        </w:r>
        <w:r w:rsidR="008F3AAE">
          <w:rPr>
            <w:noProof/>
            <w:webHidden/>
          </w:rPr>
          <w:t>3</w:t>
        </w:r>
        <w:r w:rsidR="008F3AAE">
          <w:rPr>
            <w:noProof/>
            <w:webHidden/>
          </w:rPr>
          <w:fldChar w:fldCharType="end"/>
        </w:r>
      </w:hyperlink>
    </w:p>
    <w:p w14:paraId="6C125515" w14:textId="77777777" w:rsidR="008F3AAE" w:rsidRDefault="00263F2C" w:rsidP="008F3AAE">
      <w:pPr>
        <w:pStyle w:val="TOC4"/>
        <w:tabs>
          <w:tab w:val="right" w:leader="dot" w:pos="9350"/>
        </w:tabs>
        <w:rPr>
          <w:noProof/>
        </w:rPr>
      </w:pPr>
      <w:hyperlink w:anchor="_Toc16080372" w:history="1">
        <w:r w:rsidR="008F3AAE" w:rsidRPr="00EE5DED">
          <w:rPr>
            <w:rStyle w:val="Hyperlink"/>
            <w:rFonts w:eastAsia="Times New Roman"/>
            <w:noProof/>
          </w:rPr>
          <w:t>Populate soil geometry with landunit attribute</w:t>
        </w:r>
        <w:r w:rsidR="008F3AAE">
          <w:rPr>
            <w:noProof/>
            <w:webHidden/>
          </w:rPr>
          <w:tab/>
        </w:r>
        <w:r w:rsidR="008F3AAE">
          <w:rPr>
            <w:noProof/>
            <w:webHidden/>
          </w:rPr>
          <w:fldChar w:fldCharType="begin"/>
        </w:r>
        <w:r w:rsidR="008F3AAE">
          <w:rPr>
            <w:noProof/>
            <w:webHidden/>
          </w:rPr>
          <w:instrText xml:space="preserve"> PAGEREF _Toc16080372 \h </w:instrText>
        </w:r>
        <w:r w:rsidR="008F3AAE">
          <w:rPr>
            <w:noProof/>
            <w:webHidden/>
          </w:rPr>
        </w:r>
        <w:r w:rsidR="008F3AAE">
          <w:rPr>
            <w:noProof/>
            <w:webHidden/>
          </w:rPr>
          <w:fldChar w:fldCharType="separate"/>
        </w:r>
        <w:r w:rsidR="008F3AAE">
          <w:rPr>
            <w:noProof/>
            <w:webHidden/>
          </w:rPr>
          <w:t>3</w:t>
        </w:r>
        <w:r w:rsidR="008F3AAE">
          <w:rPr>
            <w:noProof/>
            <w:webHidden/>
          </w:rPr>
          <w:fldChar w:fldCharType="end"/>
        </w:r>
      </w:hyperlink>
    </w:p>
    <w:p w14:paraId="1656EE7B" w14:textId="77777777" w:rsidR="008F3AAE" w:rsidRDefault="00263F2C" w:rsidP="008F3AAE">
      <w:pPr>
        <w:pStyle w:val="TOC4"/>
        <w:tabs>
          <w:tab w:val="right" w:leader="dot" w:pos="9350"/>
        </w:tabs>
        <w:rPr>
          <w:noProof/>
        </w:rPr>
      </w:pPr>
      <w:hyperlink w:anchor="_Toc16080373" w:history="1">
        <w:r w:rsidR="008F3AAE" w:rsidRPr="00EE5DED">
          <w:rPr>
            <w:rStyle w:val="Hyperlink"/>
            <w:rFonts w:eastAsia="Times New Roman"/>
            <w:noProof/>
          </w:rPr>
          <w:t>Populate soil map unit acres, aggregated by mukey (merges polygons together)</w:t>
        </w:r>
        <w:r w:rsidR="008F3AAE">
          <w:rPr>
            <w:noProof/>
            <w:webHidden/>
          </w:rPr>
          <w:tab/>
        </w:r>
        <w:r w:rsidR="008F3AAE">
          <w:rPr>
            <w:noProof/>
            <w:webHidden/>
          </w:rPr>
          <w:fldChar w:fldCharType="begin"/>
        </w:r>
        <w:r w:rsidR="008F3AAE">
          <w:rPr>
            <w:noProof/>
            <w:webHidden/>
          </w:rPr>
          <w:instrText xml:space="preserve"> PAGEREF _Toc16080373 \h </w:instrText>
        </w:r>
        <w:r w:rsidR="008F3AAE">
          <w:rPr>
            <w:noProof/>
            <w:webHidden/>
          </w:rPr>
        </w:r>
        <w:r w:rsidR="008F3AAE">
          <w:rPr>
            <w:noProof/>
            <w:webHidden/>
          </w:rPr>
          <w:fldChar w:fldCharType="separate"/>
        </w:r>
        <w:r w:rsidR="008F3AAE">
          <w:rPr>
            <w:noProof/>
            <w:webHidden/>
          </w:rPr>
          <w:t>3</w:t>
        </w:r>
        <w:r w:rsidR="008F3AAE">
          <w:rPr>
            <w:noProof/>
            <w:webHidden/>
          </w:rPr>
          <w:fldChar w:fldCharType="end"/>
        </w:r>
      </w:hyperlink>
    </w:p>
    <w:p w14:paraId="2007B53C" w14:textId="77777777" w:rsidR="008F3AAE" w:rsidRDefault="00263F2C" w:rsidP="008F3AAE">
      <w:pPr>
        <w:pStyle w:val="TOC4"/>
        <w:tabs>
          <w:tab w:val="right" w:leader="dot" w:pos="9350"/>
        </w:tabs>
        <w:rPr>
          <w:noProof/>
        </w:rPr>
      </w:pPr>
      <w:hyperlink w:anchor="_Toc16080374" w:history="1">
        <w:r w:rsidR="008F3AAE" w:rsidRPr="00EE5DED">
          <w:rPr>
            <w:rStyle w:val="Hyperlink"/>
            <w:rFonts w:eastAsia="Times New Roman"/>
            <w:noProof/>
          </w:rPr>
          <w:t>Component level data and mapunit sum-of-comppct_r (major components only)</w:t>
        </w:r>
        <w:r w:rsidR="008F3AAE">
          <w:rPr>
            <w:noProof/>
            <w:webHidden/>
          </w:rPr>
          <w:tab/>
        </w:r>
        <w:r w:rsidR="008F3AAE">
          <w:rPr>
            <w:noProof/>
            <w:webHidden/>
          </w:rPr>
          <w:fldChar w:fldCharType="begin"/>
        </w:r>
        <w:r w:rsidR="008F3AAE">
          <w:rPr>
            <w:noProof/>
            <w:webHidden/>
          </w:rPr>
          <w:instrText xml:space="preserve"> PAGEREF _Toc16080374 \h </w:instrText>
        </w:r>
        <w:r w:rsidR="008F3AAE">
          <w:rPr>
            <w:noProof/>
            <w:webHidden/>
          </w:rPr>
        </w:r>
        <w:r w:rsidR="008F3AAE">
          <w:rPr>
            <w:noProof/>
            <w:webHidden/>
          </w:rPr>
          <w:fldChar w:fldCharType="separate"/>
        </w:r>
        <w:r w:rsidR="008F3AAE">
          <w:rPr>
            <w:noProof/>
            <w:webHidden/>
          </w:rPr>
          <w:t>4</w:t>
        </w:r>
        <w:r w:rsidR="008F3AAE">
          <w:rPr>
            <w:noProof/>
            <w:webHidden/>
          </w:rPr>
          <w:fldChar w:fldCharType="end"/>
        </w:r>
      </w:hyperlink>
    </w:p>
    <w:p w14:paraId="62C07C63" w14:textId="77777777" w:rsidR="008F3AAE" w:rsidRDefault="00263F2C" w:rsidP="008F3AAE">
      <w:pPr>
        <w:pStyle w:val="TOC4"/>
        <w:tabs>
          <w:tab w:val="right" w:leader="dot" w:pos="9350"/>
        </w:tabs>
        <w:rPr>
          <w:noProof/>
        </w:rPr>
      </w:pPr>
      <w:hyperlink w:anchor="_Toc16080375" w:history="1">
        <w:r w:rsidR="008F3AAE" w:rsidRPr="00EE5DED">
          <w:rPr>
            <w:rStyle w:val="Hyperlink"/>
            <w:rFonts w:eastAsia="Times New Roman"/>
            <w:noProof/>
          </w:rPr>
          <w:t>Flag any component with a water table depth less than 36 cm during the growing season</w:t>
        </w:r>
        <w:r w:rsidR="008F3AAE">
          <w:rPr>
            <w:noProof/>
            <w:webHidden/>
          </w:rPr>
          <w:tab/>
        </w:r>
        <w:r w:rsidR="008F3AAE">
          <w:rPr>
            <w:noProof/>
            <w:webHidden/>
          </w:rPr>
          <w:fldChar w:fldCharType="begin"/>
        </w:r>
        <w:r w:rsidR="008F3AAE">
          <w:rPr>
            <w:noProof/>
            <w:webHidden/>
          </w:rPr>
          <w:instrText xml:space="preserve"> PAGEREF _Toc16080375 \h </w:instrText>
        </w:r>
        <w:r w:rsidR="008F3AAE">
          <w:rPr>
            <w:noProof/>
            <w:webHidden/>
          </w:rPr>
        </w:r>
        <w:r w:rsidR="008F3AAE">
          <w:rPr>
            <w:noProof/>
            <w:webHidden/>
          </w:rPr>
          <w:fldChar w:fldCharType="separate"/>
        </w:r>
        <w:r w:rsidR="008F3AAE">
          <w:rPr>
            <w:noProof/>
            <w:webHidden/>
          </w:rPr>
          <w:t>12</w:t>
        </w:r>
        <w:r w:rsidR="008F3AAE">
          <w:rPr>
            <w:noProof/>
            <w:webHidden/>
          </w:rPr>
          <w:fldChar w:fldCharType="end"/>
        </w:r>
      </w:hyperlink>
    </w:p>
    <w:p w14:paraId="0D70C7A5" w14:textId="77777777" w:rsidR="008F3AAE" w:rsidRDefault="00263F2C" w:rsidP="008F3AAE">
      <w:pPr>
        <w:pStyle w:val="TOC4"/>
        <w:tabs>
          <w:tab w:val="right" w:leader="dot" w:pos="9350"/>
        </w:tabs>
        <w:rPr>
          <w:noProof/>
        </w:rPr>
      </w:pPr>
      <w:hyperlink w:anchor="_Toc16080376" w:history="1">
        <w:r w:rsidR="008F3AAE" w:rsidRPr="00EE5DED">
          <w:rPr>
            <w:rStyle w:val="Hyperlink"/>
            <w:rFonts w:eastAsia="Times New Roman"/>
            <w:noProof/>
          </w:rPr>
          <w:t>Normalizing component percent</w:t>
        </w:r>
        <w:r w:rsidR="008F3AAE">
          <w:rPr>
            <w:noProof/>
            <w:webHidden/>
          </w:rPr>
          <w:tab/>
        </w:r>
        <w:r w:rsidR="008F3AAE">
          <w:rPr>
            <w:noProof/>
            <w:webHidden/>
          </w:rPr>
          <w:fldChar w:fldCharType="begin"/>
        </w:r>
        <w:r w:rsidR="008F3AAE">
          <w:rPr>
            <w:noProof/>
            <w:webHidden/>
          </w:rPr>
          <w:instrText xml:space="preserve"> PAGEREF _Toc16080376 \h </w:instrText>
        </w:r>
        <w:r w:rsidR="008F3AAE">
          <w:rPr>
            <w:noProof/>
            <w:webHidden/>
          </w:rPr>
        </w:r>
        <w:r w:rsidR="008F3AAE">
          <w:rPr>
            <w:noProof/>
            <w:webHidden/>
          </w:rPr>
          <w:fldChar w:fldCharType="separate"/>
        </w:r>
        <w:r w:rsidR="008F3AAE">
          <w:rPr>
            <w:noProof/>
            <w:webHidden/>
          </w:rPr>
          <w:t>14</w:t>
        </w:r>
        <w:r w:rsidR="008F3AAE">
          <w:rPr>
            <w:noProof/>
            <w:webHidden/>
          </w:rPr>
          <w:fldChar w:fldCharType="end"/>
        </w:r>
      </w:hyperlink>
    </w:p>
    <w:p w14:paraId="3AA7CB13" w14:textId="77777777" w:rsidR="008F3AAE" w:rsidRDefault="00263F2C" w:rsidP="008F3AAE">
      <w:pPr>
        <w:pStyle w:val="TOC4"/>
        <w:tabs>
          <w:tab w:val="right" w:leader="dot" w:pos="9350"/>
        </w:tabs>
        <w:rPr>
          <w:noProof/>
        </w:rPr>
      </w:pPr>
      <w:hyperlink w:anchor="_Toc16080377" w:history="1">
        <w:r w:rsidR="008F3AAE" w:rsidRPr="00EE5DED">
          <w:rPr>
            <w:rStyle w:val="Hyperlink"/>
            <w:rFonts w:eastAsia="Times New Roman"/>
            <w:noProof/>
          </w:rPr>
          <w:t>Calculate component acres</w:t>
        </w:r>
        <w:r w:rsidR="008F3AAE">
          <w:rPr>
            <w:noProof/>
            <w:webHidden/>
          </w:rPr>
          <w:tab/>
        </w:r>
        <w:r w:rsidR="008F3AAE">
          <w:rPr>
            <w:noProof/>
            <w:webHidden/>
          </w:rPr>
          <w:fldChar w:fldCharType="begin"/>
        </w:r>
        <w:r w:rsidR="008F3AAE">
          <w:rPr>
            <w:noProof/>
            <w:webHidden/>
          </w:rPr>
          <w:instrText xml:space="preserve"> PAGEREF _Toc16080377 \h </w:instrText>
        </w:r>
        <w:r w:rsidR="008F3AAE">
          <w:rPr>
            <w:noProof/>
            <w:webHidden/>
          </w:rPr>
        </w:r>
        <w:r w:rsidR="008F3AAE">
          <w:rPr>
            <w:noProof/>
            <w:webHidden/>
          </w:rPr>
          <w:fldChar w:fldCharType="separate"/>
        </w:r>
        <w:r w:rsidR="008F3AAE">
          <w:rPr>
            <w:noProof/>
            <w:webHidden/>
          </w:rPr>
          <w:t>15</w:t>
        </w:r>
        <w:r w:rsidR="008F3AAE">
          <w:rPr>
            <w:noProof/>
            <w:webHidden/>
          </w:rPr>
          <w:fldChar w:fldCharType="end"/>
        </w:r>
      </w:hyperlink>
    </w:p>
    <w:p w14:paraId="52267257" w14:textId="2CB5FF8B" w:rsidR="008F3AAE" w:rsidRDefault="00263F2C" w:rsidP="008F3AAE">
      <w:pPr>
        <w:pStyle w:val="TOC3"/>
        <w:tabs>
          <w:tab w:val="right" w:leader="dot" w:pos="9350"/>
        </w:tabs>
        <w:rPr>
          <w:noProof/>
        </w:rPr>
      </w:pPr>
      <w:hyperlink w:anchor="_Toc16080378" w:history="1">
        <w:r w:rsidR="008F3AAE" w:rsidRPr="00EE5DED">
          <w:rPr>
            <w:rStyle w:val="Hyperlink"/>
            <w:rFonts w:eastAsia="Times New Roman"/>
            <w:noProof/>
          </w:rPr>
          <w:t xml:space="preserve">Water Table </w:t>
        </w:r>
        <w:r w:rsidR="00945AB0">
          <w:rPr>
            <w:rStyle w:val="Hyperlink"/>
            <w:rFonts w:eastAsia="Times New Roman"/>
            <w:noProof/>
          </w:rPr>
          <w:t>b</w:t>
        </w:r>
        <w:r w:rsidR="008F3AAE" w:rsidRPr="00EE5DED">
          <w:rPr>
            <w:rStyle w:val="Hyperlink"/>
            <w:rFonts w:eastAsia="Times New Roman"/>
            <w:noProof/>
          </w:rPr>
          <w:t>y Land Unit</w:t>
        </w:r>
        <w:r w:rsidR="008F3AAE">
          <w:rPr>
            <w:noProof/>
            <w:webHidden/>
          </w:rPr>
          <w:tab/>
        </w:r>
        <w:r w:rsidR="008F3AAE">
          <w:rPr>
            <w:noProof/>
            <w:webHidden/>
          </w:rPr>
          <w:fldChar w:fldCharType="begin"/>
        </w:r>
        <w:r w:rsidR="008F3AAE">
          <w:rPr>
            <w:noProof/>
            <w:webHidden/>
          </w:rPr>
          <w:instrText xml:space="preserve"> PAGEREF _Toc16080378 \h </w:instrText>
        </w:r>
        <w:r w:rsidR="008F3AAE">
          <w:rPr>
            <w:noProof/>
            <w:webHidden/>
          </w:rPr>
        </w:r>
        <w:r w:rsidR="008F3AAE">
          <w:rPr>
            <w:noProof/>
            <w:webHidden/>
          </w:rPr>
          <w:fldChar w:fldCharType="separate"/>
        </w:r>
        <w:r w:rsidR="008F3AAE">
          <w:rPr>
            <w:noProof/>
            <w:webHidden/>
          </w:rPr>
          <w:t>15</w:t>
        </w:r>
        <w:r w:rsidR="008F3AAE">
          <w:rPr>
            <w:noProof/>
            <w:webHidden/>
          </w:rPr>
          <w:fldChar w:fldCharType="end"/>
        </w:r>
      </w:hyperlink>
    </w:p>
    <w:p w14:paraId="27FD56AA" w14:textId="77777777" w:rsidR="00050E0B" w:rsidRDefault="008F3AAE" w:rsidP="008F3AAE">
      <w:pPr>
        <w:pStyle w:val="Heading1"/>
        <w:rPr>
          <w:rFonts w:eastAsia="Times New Roman"/>
          <w:sz w:val="57"/>
          <w:szCs w:val="57"/>
        </w:rPr>
      </w:pPr>
      <w:r>
        <w:rPr>
          <w:rFonts w:eastAsia="Times New Roman"/>
          <w:sz w:val="57"/>
          <w:szCs w:val="57"/>
        </w:rPr>
        <w:fldChar w:fldCharType="end"/>
      </w:r>
      <w:bookmarkStart w:id="0" w:name="_Toc16080363"/>
      <w:r w:rsidR="00066C79">
        <w:rPr>
          <w:rFonts w:eastAsia="Times New Roman"/>
          <w:sz w:val="57"/>
          <w:szCs w:val="57"/>
        </w:rPr>
        <w:t>Depth to Water Table</w:t>
      </w:r>
      <w:bookmarkEnd w:id="0"/>
    </w:p>
    <w:p w14:paraId="3CF2702E" w14:textId="77777777" w:rsidR="00050E0B" w:rsidRDefault="00066C79" w:rsidP="00DC702E">
      <w:pPr>
        <w:rPr>
          <w:rFonts w:eastAsia="Times New Roman"/>
        </w:rPr>
      </w:pPr>
      <w:r>
        <w:rPr>
          <w:rFonts w:eastAsia="Times New Roman"/>
        </w:rPr>
        <w:t>Jason Nemecek</w:t>
      </w:r>
    </w:p>
    <w:p w14:paraId="3BC665EF" w14:textId="77777777" w:rsidR="00050E0B" w:rsidRDefault="00066C79" w:rsidP="00DC702E">
      <w:pPr>
        <w:rPr>
          <w:rFonts w:eastAsia="Times New Roman"/>
        </w:rPr>
      </w:pPr>
      <w:r>
        <w:rPr>
          <w:rFonts w:eastAsia="Times New Roman"/>
        </w:rPr>
        <w:t>2019-07-11</w:t>
      </w:r>
    </w:p>
    <w:p w14:paraId="454157C4" w14:textId="77777777" w:rsidR="00050E0B" w:rsidRDefault="00066C79">
      <w:pPr>
        <w:pStyle w:val="NormalWeb"/>
      </w:pPr>
      <w:commentRangeStart w:id="1"/>
      <w:r>
        <w:rPr>
          <w:rStyle w:val="Strong"/>
        </w:rPr>
        <w:t>Water table</w:t>
      </w:r>
      <w:r>
        <w:t xml:space="preserve"> refers to a saturated zone in the soil and occurs during specified months. Estimates of the upper limit are based mainly on observations of the water table at selected sites and on evidence of a saturated zone, namely grayish colors (redoximorphic features) in the soil. A saturated zone that lasts for less than a month is not considered a water table. Water table is recorded as three separate values in the database. A low value and a high value indicate the range for the soil component. A “representative” value indicates the expected value for the component. Only the representative value is used for the CART calculation.</w:t>
      </w:r>
      <w:commentRangeEnd w:id="1"/>
      <w:r w:rsidR="008F3AAE">
        <w:rPr>
          <w:rStyle w:val="CommentReference"/>
        </w:rPr>
        <w:commentReference w:id="1"/>
      </w:r>
    </w:p>
    <w:p w14:paraId="76D0E127" w14:textId="77777777" w:rsidR="00050E0B" w:rsidRDefault="00066C79">
      <w:pPr>
        <w:pStyle w:val="Heading2"/>
        <w:divId w:val="1963532612"/>
        <w:rPr>
          <w:rFonts w:eastAsia="Times New Roman"/>
        </w:rPr>
      </w:pPr>
      <w:bookmarkStart w:id="2" w:name="_Toc16080364"/>
      <w:r>
        <w:rPr>
          <w:rFonts w:eastAsia="Times New Roman"/>
        </w:rPr>
        <w:t>Seasonal High Water Table</w:t>
      </w:r>
      <w:bookmarkEnd w:id="2"/>
    </w:p>
    <w:p w14:paraId="465A8509" w14:textId="77777777" w:rsidR="00050E0B" w:rsidRDefault="00066C79">
      <w:pPr>
        <w:pStyle w:val="Heading3"/>
        <w:divId w:val="1871255615"/>
        <w:rPr>
          <w:rFonts w:eastAsia="Times New Roman"/>
        </w:rPr>
      </w:pPr>
      <w:bookmarkStart w:id="3" w:name="_Toc16080365"/>
      <w:r>
        <w:rPr>
          <w:rFonts w:eastAsia="Times New Roman"/>
        </w:rPr>
        <w:t>Description</w:t>
      </w:r>
      <w:bookmarkEnd w:id="3"/>
    </w:p>
    <w:p w14:paraId="19AE8B74" w14:textId="77777777" w:rsidR="00050E0B" w:rsidRDefault="00066C79">
      <w:pPr>
        <w:pStyle w:val="NormalWeb"/>
        <w:divId w:val="1871255615"/>
      </w:pPr>
      <w:r>
        <w:t>A seasonal high water table is a management concern if groundwater or a perched water table causing saturated conditions near the surface degrades water resources or restricts capability of land to support its intended use.</w:t>
      </w:r>
    </w:p>
    <w:p w14:paraId="5828AB2B" w14:textId="77777777" w:rsidR="00050E0B" w:rsidRDefault="00066C79">
      <w:pPr>
        <w:pStyle w:val="Heading3"/>
        <w:divId w:val="1122382221"/>
        <w:rPr>
          <w:rFonts w:eastAsia="Times New Roman"/>
        </w:rPr>
      </w:pPr>
      <w:bookmarkStart w:id="4" w:name="_Toc16080366"/>
      <w:r>
        <w:rPr>
          <w:rFonts w:eastAsia="Times New Roman"/>
        </w:rPr>
        <w:lastRenderedPageBreak/>
        <w:t>Objective</w:t>
      </w:r>
      <w:bookmarkEnd w:id="4"/>
    </w:p>
    <w:p w14:paraId="2B3B7C25" w14:textId="77777777" w:rsidR="00050E0B" w:rsidRDefault="00066C79">
      <w:pPr>
        <w:pStyle w:val="NormalWeb"/>
        <w:divId w:val="1122382221"/>
      </w:pPr>
      <w:r>
        <w:t>The objective of management is to reduce a seasonally high water table.</w:t>
      </w:r>
    </w:p>
    <w:p w14:paraId="24166405" w14:textId="77777777" w:rsidR="00050E0B" w:rsidRDefault="00066C79">
      <w:pPr>
        <w:pStyle w:val="Heading3"/>
        <w:divId w:val="197667859"/>
        <w:rPr>
          <w:rFonts w:eastAsia="Times New Roman"/>
        </w:rPr>
      </w:pPr>
      <w:bookmarkStart w:id="5" w:name="_Toc16080367"/>
      <w:r>
        <w:rPr>
          <w:rFonts w:eastAsia="Times New Roman"/>
        </w:rPr>
        <w:t>Analysis within CART</w:t>
      </w:r>
      <w:bookmarkEnd w:id="5"/>
    </w:p>
    <w:p w14:paraId="0A07DFB9" w14:textId="77777777" w:rsidR="00050E0B" w:rsidRDefault="00066C79">
      <w:pPr>
        <w:pStyle w:val="NormalWeb"/>
        <w:divId w:val="197667859"/>
      </w:pPr>
      <w:r>
        <w:t>Each PLU, regardless of land use, defaults to a “not assessed” status for seasonal high water table. The planner identifies this resource concern based on site-specific conditions. If the planner identifies the resource concern, CART triggers a soil</w:t>
      </w:r>
      <w:ins w:id="6" w:author="Achen, Aaron - NRCS, Lincoln, NE" w:date="2019-08-06T11:43:00Z">
        <w:r>
          <w:t>-</w:t>
        </w:r>
      </w:ins>
      <w:del w:id="7" w:author="Achen, Aaron - NRCS, Lincoln, NE" w:date="2019-08-06T11:43:00Z">
        <w:r>
          <w:delText xml:space="preserve"> </w:delText>
        </w:r>
      </w:del>
      <w:r>
        <w:t>data web</w:t>
      </w:r>
      <w:ins w:id="8" w:author="Achen, Aaron - NRCS, Lincoln, NE" w:date="2019-08-06T11:43:00Z">
        <w:r>
          <w:t>-</w:t>
        </w:r>
      </w:ins>
      <w:del w:id="9" w:author="Achen, Aaron - NRCS, Lincoln, NE" w:date="2019-08-06T11:43:00Z">
        <w:r>
          <w:delText xml:space="preserve"> </w:delText>
        </w:r>
      </w:del>
      <w:r>
        <w:t>service to determine if the water table is within 18 inches of the surface. If a high water table is identified, a threshold of 50 is set.</w:t>
      </w:r>
    </w:p>
    <w:p w14:paraId="6B1E6FC1" w14:textId="77777777" w:rsidR="00050E0B" w:rsidRDefault="00066C79">
      <w:pPr>
        <w:pStyle w:val="Heading2"/>
        <w:divId w:val="1363748465"/>
        <w:rPr>
          <w:rFonts w:eastAsia="Times New Roman"/>
        </w:rPr>
      </w:pPr>
      <w:bookmarkStart w:id="10" w:name="_Toc16080368"/>
      <w:r>
        <w:rPr>
          <w:rFonts w:eastAsia="Times New Roman"/>
        </w:rPr>
        <w:t>Script Breakdown</w:t>
      </w:r>
      <w:bookmarkEnd w:id="10"/>
    </w:p>
    <w:p w14:paraId="09B23E1F" w14:textId="3F52A12C" w:rsidR="00050E0B" w:rsidRDefault="00066C79">
      <w:pPr>
        <w:pStyle w:val="Heading4"/>
        <w:divId w:val="1913544303"/>
        <w:rPr>
          <w:rFonts w:eastAsia="Times New Roman"/>
        </w:rPr>
      </w:pPr>
      <w:bookmarkStart w:id="11" w:name="_Toc16080369"/>
      <w:r>
        <w:rPr>
          <w:rFonts w:eastAsia="Times New Roman"/>
        </w:rPr>
        <w:t xml:space="preserve">Insert identifier(s) string and WKT geometry for each </w:t>
      </w:r>
      <w:r w:rsidR="00024679">
        <w:rPr>
          <w:rFonts w:eastAsia="Times New Roman"/>
        </w:rPr>
        <w:t>a</w:t>
      </w:r>
      <w:r>
        <w:rPr>
          <w:rFonts w:eastAsia="Times New Roman"/>
        </w:rPr>
        <w:t xml:space="preserve">rea of </w:t>
      </w:r>
      <w:r w:rsidR="00024679">
        <w:rPr>
          <w:rFonts w:eastAsia="Times New Roman"/>
        </w:rPr>
        <w:t>i</w:t>
      </w:r>
      <w:r>
        <w:rPr>
          <w:rFonts w:eastAsia="Times New Roman"/>
        </w:rPr>
        <w:t>nterest (AOI) polygon</w:t>
      </w:r>
      <w:bookmarkEnd w:id="11"/>
    </w:p>
    <w:p w14:paraId="1605DA3F" w14:textId="77777777" w:rsidR="00050E0B" w:rsidRDefault="00066C79">
      <w:pPr>
        <w:pStyle w:val="HTMLPreformatted"/>
        <w:divId w:val="1913544303"/>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14:paraId="79925217" w14:textId="77777777" w:rsidR="00050E0B" w:rsidRDefault="00066C79">
      <w:pPr>
        <w:pStyle w:val="HTMLPreformatted"/>
        <w:divId w:val="1913544303"/>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7D6426D3" w14:textId="77777777" w:rsidR="00050E0B" w:rsidRDefault="00066C79">
      <w:pPr>
        <w:pStyle w:val="HTMLPreformatted"/>
        <w:divId w:val="1913544303"/>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06327134" w14:textId="77777777" w:rsidR="00050E0B" w:rsidRDefault="00066C79">
      <w:pPr>
        <w:pStyle w:val="HTMLPreformatted"/>
        <w:divId w:val="1913544303"/>
        <w:rPr>
          <w:rStyle w:val="HTMLCode"/>
        </w:rPr>
      </w:pPr>
      <w:r>
        <w:rPr>
          <w:rStyle w:val="HTMLCode"/>
        </w:rPr>
        <w:t>VALUES ('T9981 Fld3', @</w:t>
      </w:r>
      <w:proofErr w:type="spellStart"/>
      <w:r>
        <w:rPr>
          <w:rStyle w:val="HTMLCode"/>
        </w:rPr>
        <w:t>aoiGeomFixed</w:t>
      </w:r>
      <w:proofErr w:type="spellEnd"/>
      <w:r>
        <w:rPr>
          <w:rStyle w:val="HTMLCode"/>
        </w:rPr>
        <w:t xml:space="preserve">); </w:t>
      </w:r>
    </w:p>
    <w:p w14:paraId="582D97CE" w14:textId="77777777" w:rsidR="00050E0B" w:rsidRDefault="00066C79">
      <w:pPr>
        <w:pStyle w:val="HTMLPreformatted"/>
        <w:divId w:val="1913544303"/>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14:paraId="6825915A" w14:textId="77777777" w:rsidR="00050E0B" w:rsidRDefault="00066C79">
      <w:pPr>
        <w:pStyle w:val="HTMLPreformatted"/>
        <w:divId w:val="1913544303"/>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04460988" w14:textId="77777777" w:rsidR="00050E0B" w:rsidRDefault="00066C79">
      <w:pPr>
        <w:pStyle w:val="HTMLPreformatted"/>
        <w:divId w:val="1913544303"/>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0DE86619" w14:textId="77777777" w:rsidR="00050E0B" w:rsidRDefault="00066C79">
      <w:pPr>
        <w:pStyle w:val="HTMLPreformatted"/>
        <w:divId w:val="1913544303"/>
      </w:pPr>
      <w:r>
        <w:rPr>
          <w:rStyle w:val="HTMLCode"/>
        </w:rPr>
        <w:t>VALUES ('T9981 Fld4', @</w:t>
      </w:r>
      <w:proofErr w:type="spellStart"/>
      <w:r>
        <w:rPr>
          <w:rStyle w:val="HTMLCode"/>
        </w:rPr>
        <w:t>aoiGeomFixed</w:t>
      </w:r>
      <w:proofErr w:type="spellEnd"/>
      <w:r>
        <w:rPr>
          <w:rStyle w:val="HTMLCode"/>
        </w:rPr>
        <w:t>);</w:t>
      </w:r>
    </w:p>
    <w:tbl>
      <w:tblPr>
        <w:tblW w:w="5000" w:type="pct"/>
        <w:tblCellSpacing w:w="15" w:type="dxa"/>
        <w:tblLook w:val="04A0" w:firstRow="1" w:lastRow="0" w:firstColumn="1" w:lastColumn="0" w:noHBand="0" w:noVBand="1"/>
      </w:tblPr>
      <w:tblGrid>
        <w:gridCol w:w="582"/>
        <w:gridCol w:w="995"/>
        <w:gridCol w:w="7783"/>
      </w:tblGrid>
      <w:tr w:rsidR="00050E0B" w14:paraId="0CD8BF6E" w14:textId="77777777">
        <w:trPr>
          <w:divId w:val="1913544303"/>
          <w:tblHeader/>
          <w:tblCellSpacing w:w="15" w:type="dxa"/>
        </w:trPr>
        <w:tc>
          <w:tcPr>
            <w:tcW w:w="0" w:type="auto"/>
            <w:tcMar>
              <w:top w:w="15" w:type="dxa"/>
              <w:left w:w="15" w:type="dxa"/>
              <w:bottom w:w="15" w:type="dxa"/>
              <w:right w:w="15" w:type="dxa"/>
            </w:tcMar>
            <w:vAlign w:val="center"/>
            <w:hideMark/>
          </w:tcPr>
          <w:p w14:paraId="27A18FB2"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7C12657E"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68CC9E10" w14:textId="77777777" w:rsidR="00050E0B" w:rsidRDefault="00066C79">
            <w:pPr>
              <w:jc w:val="center"/>
              <w:rPr>
                <w:rFonts w:eastAsia="Times New Roman"/>
                <w:b/>
                <w:bCs/>
              </w:rPr>
            </w:pPr>
            <w:proofErr w:type="spellStart"/>
            <w:r>
              <w:rPr>
                <w:rFonts w:eastAsia="Times New Roman"/>
                <w:b/>
                <w:bCs/>
              </w:rPr>
              <w:t>aoigeom</w:t>
            </w:r>
            <w:proofErr w:type="spellEnd"/>
          </w:p>
        </w:tc>
      </w:tr>
      <w:tr w:rsidR="00050E0B" w14:paraId="605E03D7" w14:textId="77777777">
        <w:trPr>
          <w:divId w:val="1913544303"/>
          <w:tblCellSpacing w:w="15" w:type="dxa"/>
        </w:trPr>
        <w:tc>
          <w:tcPr>
            <w:tcW w:w="0" w:type="auto"/>
            <w:tcMar>
              <w:top w:w="15" w:type="dxa"/>
              <w:left w:w="15" w:type="dxa"/>
              <w:bottom w:w="15" w:type="dxa"/>
              <w:right w:w="15" w:type="dxa"/>
            </w:tcMar>
            <w:vAlign w:val="center"/>
            <w:hideMark/>
          </w:tcPr>
          <w:p w14:paraId="72349CD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772326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303B5B1" w14:textId="77777777" w:rsidR="00050E0B" w:rsidRDefault="00066C79">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050E0B" w14:paraId="2359E7E3" w14:textId="77777777">
        <w:trPr>
          <w:divId w:val="1913544303"/>
          <w:tblCellSpacing w:w="15" w:type="dxa"/>
        </w:trPr>
        <w:tc>
          <w:tcPr>
            <w:tcW w:w="0" w:type="auto"/>
            <w:tcMar>
              <w:top w:w="15" w:type="dxa"/>
              <w:left w:w="15" w:type="dxa"/>
              <w:bottom w:w="15" w:type="dxa"/>
              <w:right w:w="15" w:type="dxa"/>
            </w:tcMar>
            <w:vAlign w:val="center"/>
            <w:hideMark/>
          </w:tcPr>
          <w:p w14:paraId="11C6465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E846AE3"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9058206" w14:textId="77777777" w:rsidR="00050E0B" w:rsidRDefault="00066C79">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14:paraId="4B21C2C9"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9070571"/>
        <w:rPr>
          <w:rFonts w:eastAsia="Times New Roman"/>
        </w:rPr>
      </w:pPr>
      <w:bookmarkStart w:id="12" w:name="_Toc16080370"/>
      <w:r>
        <w:rPr>
          <w:rFonts w:eastAsia="Times New Roman"/>
        </w:rPr>
        <w:t>Create</w:t>
      </w:r>
      <w:del w:id="13" w:author="Achen, Aaron - NRCS, Lincoln, NE" w:date="2019-08-07T14:19:00Z">
        <w:r w:rsidDel="008F3AAE">
          <w:rPr>
            <w:rFonts w:eastAsia="Times New Roman"/>
          </w:rPr>
          <w:delText>s</w:delText>
        </w:r>
      </w:del>
      <w:r>
        <w:rPr>
          <w:rFonts w:eastAsia="Times New Roman"/>
        </w:rPr>
        <w:t xml:space="preserve"> </w:t>
      </w:r>
      <w:del w:id="14" w:author="Achen, Aaron - NRCS, Lincoln, NE" w:date="2019-08-07T14:19:00Z">
        <w:r w:rsidDel="008F3AAE">
          <w:rPr>
            <w:rFonts w:eastAsia="Times New Roman"/>
          </w:rPr>
          <w:delText>S</w:delText>
        </w:r>
      </w:del>
      <w:ins w:id="15" w:author="Achen, Aaron - NRCS, Lincoln, NE" w:date="2019-08-07T14:19:00Z">
        <w:r w:rsidR="008F3AAE">
          <w:rPr>
            <w:rFonts w:eastAsia="Times New Roman"/>
          </w:rPr>
          <w:t>s</w:t>
        </w:r>
      </w:ins>
      <w:r>
        <w:rPr>
          <w:rFonts w:eastAsia="Times New Roman"/>
        </w:rPr>
        <w:t xml:space="preserve">ummary </w:t>
      </w:r>
      <w:del w:id="16" w:author="Achen, Aaron - NRCS, Lincoln, NE" w:date="2019-08-07T14:19:00Z">
        <w:r w:rsidDel="008F3AAE">
          <w:rPr>
            <w:rFonts w:eastAsia="Times New Roman"/>
          </w:rPr>
          <w:delText>A</w:delText>
        </w:r>
      </w:del>
      <w:ins w:id="17" w:author="Achen, Aaron - NRCS, Lincoln, NE" w:date="2019-08-07T14:19:00Z">
        <w:r w:rsidR="008F3AAE">
          <w:rPr>
            <w:rFonts w:eastAsia="Times New Roman"/>
          </w:rPr>
          <w:t>a</w:t>
        </w:r>
      </w:ins>
      <w:r>
        <w:rPr>
          <w:rFonts w:eastAsia="Times New Roman"/>
        </w:rPr>
        <w:t xml:space="preserve">cres for each </w:t>
      </w:r>
      <w:proofErr w:type="spellStart"/>
      <w:r>
        <w:rPr>
          <w:rFonts w:eastAsia="Times New Roman"/>
        </w:rPr>
        <w:t>landunit</w:t>
      </w:r>
      <w:bookmarkEnd w:id="12"/>
      <w:proofErr w:type="spellEnd"/>
    </w:p>
    <w:p w14:paraId="693A7242" w14:textId="77777777" w:rsidR="00050E0B" w:rsidRDefault="00066C79">
      <w:pPr>
        <w:pStyle w:val="HTMLPreformatted"/>
        <w:divId w:val="939070571"/>
        <w:rPr>
          <w:rStyle w:val="HTMLCode"/>
        </w:rPr>
      </w:pPr>
      <w:r>
        <w:rPr>
          <w:rStyle w:val="HTMLCode"/>
        </w:rPr>
        <w:t>CREATE TABLE #</w:t>
      </w:r>
      <w:proofErr w:type="spellStart"/>
      <w:r>
        <w:rPr>
          <w:rStyle w:val="HTMLCode"/>
        </w:rPr>
        <w:t>AoiAcres</w:t>
      </w:r>
      <w:proofErr w:type="spellEnd"/>
    </w:p>
    <w:p w14:paraId="023E34A2" w14:textId="77777777" w:rsidR="00050E0B" w:rsidRDefault="00066C79">
      <w:pPr>
        <w:pStyle w:val="HTMLPreformatted"/>
        <w:divId w:val="939070571"/>
        <w:rPr>
          <w:rStyle w:val="HTMLCode"/>
        </w:rPr>
      </w:pPr>
      <w:r>
        <w:rPr>
          <w:rStyle w:val="HTMLCode"/>
        </w:rPr>
        <w:t xml:space="preserve">    ( </w:t>
      </w:r>
      <w:proofErr w:type="spellStart"/>
      <w:r>
        <w:rPr>
          <w:rStyle w:val="HTMLCode"/>
        </w:rPr>
        <w:t>aoiid</w:t>
      </w:r>
      <w:proofErr w:type="spellEnd"/>
      <w:r>
        <w:rPr>
          <w:rStyle w:val="HTMLCode"/>
        </w:rPr>
        <w:t xml:space="preserve"> INT,</w:t>
      </w:r>
    </w:p>
    <w:p w14:paraId="2775D87C" w14:textId="77777777" w:rsidR="00050E0B" w:rsidRDefault="00066C79">
      <w:pPr>
        <w:pStyle w:val="HTMLPreformatted"/>
        <w:divId w:val="939070571"/>
        <w:rPr>
          <w:rStyle w:val="HTMLCode"/>
        </w:rPr>
      </w:pPr>
      <w:r>
        <w:rPr>
          <w:rStyle w:val="HTMLCode"/>
        </w:rPr>
        <w:t xml:space="preserve">    </w:t>
      </w:r>
      <w:proofErr w:type="spellStart"/>
      <w:r>
        <w:rPr>
          <w:rStyle w:val="HTMLCode"/>
        </w:rPr>
        <w:t>landunit</w:t>
      </w:r>
      <w:proofErr w:type="spellEnd"/>
      <w:r>
        <w:rPr>
          <w:rStyle w:val="HTMLCode"/>
        </w:rPr>
        <w:t xml:space="preserve"> CHAR(20),</w:t>
      </w:r>
    </w:p>
    <w:p w14:paraId="6EFED846" w14:textId="77777777" w:rsidR="00050E0B" w:rsidRDefault="00066C79">
      <w:pPr>
        <w:pStyle w:val="HTMLPreformatted"/>
        <w:divId w:val="939070571"/>
        <w:rPr>
          <w:rStyle w:val="HTMLCode"/>
        </w:rPr>
      </w:pPr>
      <w:r>
        <w:rPr>
          <w:rStyle w:val="HTMLCode"/>
        </w:rPr>
        <w:lastRenderedPageBreak/>
        <w:t xml:space="preserve">    </w:t>
      </w:r>
      <w:proofErr w:type="spellStart"/>
      <w:r>
        <w:rPr>
          <w:rStyle w:val="HTMLCode"/>
        </w:rPr>
        <w:t>landunit_acres</w:t>
      </w:r>
      <w:proofErr w:type="spellEnd"/>
      <w:r>
        <w:rPr>
          <w:rStyle w:val="HTMLCode"/>
        </w:rPr>
        <w:t xml:space="preserve"> FLOAT</w:t>
      </w:r>
    </w:p>
    <w:p w14:paraId="41BBF45C" w14:textId="77777777" w:rsidR="00050E0B" w:rsidRDefault="00066C79">
      <w:pPr>
        <w:pStyle w:val="HTMLPreformatted"/>
        <w:divId w:val="939070571"/>
      </w:pPr>
      <w:r>
        <w:rPr>
          <w:rStyle w:val="HTMLCode"/>
        </w:rPr>
        <w:t xml:space="preserve">    );</w:t>
      </w:r>
    </w:p>
    <w:p w14:paraId="629A3BDF" w14:textId="77777777" w:rsidR="00050E0B" w:rsidRDefault="00066C79">
      <w:pPr>
        <w:pStyle w:val="HTMLPreformatted"/>
        <w:divId w:val="939070571"/>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14:paraId="51F7BAAB" w14:textId="77777777" w:rsidR="00050E0B" w:rsidRDefault="00066C79">
      <w:pPr>
        <w:pStyle w:val="HTMLPreformatted"/>
        <w:divId w:val="93907057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14:paraId="27C1181A" w14:textId="77777777" w:rsidR="00050E0B" w:rsidRDefault="00066C79">
      <w:pPr>
        <w:pStyle w:val="HTMLPreformatted"/>
        <w:divId w:val="939070571"/>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14:paraId="35C65917" w14:textId="77777777" w:rsidR="00050E0B" w:rsidRDefault="00066C79">
      <w:pPr>
        <w:pStyle w:val="HTMLPreformatted"/>
        <w:divId w:val="939070571"/>
        <w:rPr>
          <w:rStyle w:val="HTMLCode"/>
        </w:rPr>
      </w:pPr>
      <w:r>
        <w:rPr>
          <w:rStyle w:val="HTMLCode"/>
        </w:rPr>
        <w:t>FROM #</w:t>
      </w:r>
      <w:proofErr w:type="spellStart"/>
      <w:r>
        <w:rPr>
          <w:rStyle w:val="HTMLCode"/>
        </w:rPr>
        <w:t>AoiTable</w:t>
      </w:r>
      <w:proofErr w:type="spellEnd"/>
    </w:p>
    <w:p w14:paraId="15549150" w14:textId="77777777" w:rsidR="00050E0B" w:rsidRDefault="00066C79">
      <w:pPr>
        <w:pStyle w:val="HTMLPreformatted"/>
        <w:divId w:val="939070571"/>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050E0B" w14:paraId="0954AC4B" w14:textId="77777777">
        <w:trPr>
          <w:divId w:val="939070571"/>
          <w:tblHeader/>
          <w:tblCellSpacing w:w="15" w:type="dxa"/>
        </w:trPr>
        <w:tc>
          <w:tcPr>
            <w:tcW w:w="0" w:type="auto"/>
            <w:tcMar>
              <w:top w:w="15" w:type="dxa"/>
              <w:left w:w="15" w:type="dxa"/>
              <w:bottom w:w="15" w:type="dxa"/>
              <w:right w:w="15" w:type="dxa"/>
            </w:tcMar>
            <w:vAlign w:val="center"/>
            <w:hideMark/>
          </w:tcPr>
          <w:p w14:paraId="68576840"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7C47564F"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57C70697" w14:textId="77777777" w:rsidR="00050E0B" w:rsidRDefault="00066C79">
            <w:pPr>
              <w:jc w:val="center"/>
              <w:rPr>
                <w:rFonts w:eastAsia="Times New Roman"/>
                <w:b/>
                <w:bCs/>
              </w:rPr>
            </w:pPr>
            <w:proofErr w:type="spellStart"/>
            <w:r>
              <w:rPr>
                <w:rFonts w:eastAsia="Times New Roman"/>
                <w:b/>
                <w:bCs/>
              </w:rPr>
              <w:t>landunit_acres</w:t>
            </w:r>
            <w:proofErr w:type="spellEnd"/>
          </w:p>
        </w:tc>
      </w:tr>
      <w:tr w:rsidR="00050E0B" w14:paraId="2BBA07BB" w14:textId="77777777">
        <w:trPr>
          <w:divId w:val="939070571"/>
          <w:tblCellSpacing w:w="15" w:type="dxa"/>
        </w:trPr>
        <w:tc>
          <w:tcPr>
            <w:tcW w:w="0" w:type="auto"/>
            <w:tcMar>
              <w:top w:w="15" w:type="dxa"/>
              <w:left w:w="15" w:type="dxa"/>
              <w:bottom w:w="15" w:type="dxa"/>
              <w:right w:w="15" w:type="dxa"/>
            </w:tcMar>
            <w:vAlign w:val="center"/>
            <w:hideMark/>
          </w:tcPr>
          <w:p w14:paraId="1062802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DDA4563"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9A4A0D0" w14:textId="77777777" w:rsidR="00050E0B" w:rsidRDefault="00066C79">
            <w:pPr>
              <w:rPr>
                <w:rFonts w:eastAsia="Times New Roman"/>
              </w:rPr>
            </w:pPr>
            <w:r>
              <w:rPr>
                <w:rFonts w:eastAsia="Times New Roman"/>
              </w:rPr>
              <w:t>328.952</w:t>
            </w:r>
          </w:p>
        </w:tc>
      </w:tr>
      <w:tr w:rsidR="00050E0B" w14:paraId="7FEC22A9" w14:textId="77777777">
        <w:trPr>
          <w:divId w:val="939070571"/>
          <w:tblCellSpacing w:w="15" w:type="dxa"/>
        </w:trPr>
        <w:tc>
          <w:tcPr>
            <w:tcW w:w="0" w:type="auto"/>
            <w:tcMar>
              <w:top w:w="15" w:type="dxa"/>
              <w:left w:w="15" w:type="dxa"/>
              <w:bottom w:w="15" w:type="dxa"/>
              <w:right w:w="15" w:type="dxa"/>
            </w:tcMar>
            <w:vAlign w:val="center"/>
            <w:hideMark/>
          </w:tcPr>
          <w:p w14:paraId="1AC7654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E86290A"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BE15E51" w14:textId="77777777" w:rsidR="00050E0B" w:rsidRDefault="00066C79">
            <w:pPr>
              <w:rPr>
                <w:rFonts w:eastAsia="Times New Roman"/>
              </w:rPr>
            </w:pPr>
            <w:r>
              <w:rPr>
                <w:rFonts w:eastAsia="Times New Roman"/>
              </w:rPr>
              <w:t>318.722</w:t>
            </w:r>
          </w:p>
        </w:tc>
      </w:tr>
    </w:tbl>
    <w:p w14:paraId="20FABA69"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97052854"/>
        <w:rPr>
          <w:rFonts w:eastAsia="Times New Roman"/>
        </w:rPr>
      </w:pPr>
      <w:bookmarkStart w:id="18" w:name="_Toc16080371"/>
      <w:r>
        <w:rPr>
          <w:rFonts w:eastAsia="Times New Roman"/>
        </w:rPr>
        <w:t>Populate intersected soil polygon table with geometry</w:t>
      </w:r>
      <w:bookmarkEnd w:id="18"/>
    </w:p>
    <w:p w14:paraId="4DCE224A" w14:textId="77777777" w:rsidR="00050E0B" w:rsidRDefault="00066C79">
      <w:pPr>
        <w:pStyle w:val="HTMLPreformatted"/>
        <w:divId w:val="1597052854"/>
        <w:rPr>
          <w:rStyle w:val="HTMLCode"/>
        </w:rPr>
      </w:pPr>
      <w:r>
        <w:rPr>
          <w:rStyle w:val="HTMLCode"/>
        </w:rPr>
        <w:t>-- Create intersected soil polygon table with geometry</w:t>
      </w:r>
    </w:p>
    <w:p w14:paraId="78064A0B" w14:textId="77777777" w:rsidR="00050E0B" w:rsidRDefault="00066C79">
      <w:pPr>
        <w:pStyle w:val="HTMLPreformatted"/>
        <w:divId w:val="1597052854"/>
        <w:rPr>
          <w:rStyle w:val="HTMLCode"/>
        </w:rPr>
      </w:pPr>
      <w:r>
        <w:rPr>
          <w:rStyle w:val="HTMLCode"/>
        </w:rPr>
        <w:t>CREATE TABLE #</w:t>
      </w:r>
      <w:proofErr w:type="spellStart"/>
      <w:r>
        <w:rPr>
          <w:rStyle w:val="HTMLCode"/>
        </w:rPr>
        <w:t>AoiSoils</w:t>
      </w:r>
      <w:proofErr w:type="spellEnd"/>
      <w:r>
        <w:rPr>
          <w:rStyle w:val="HTMLCode"/>
        </w:rPr>
        <w:t xml:space="preserve"> </w:t>
      </w:r>
    </w:p>
    <w:p w14:paraId="24538E0B" w14:textId="77777777" w:rsidR="00050E0B" w:rsidRDefault="00066C79">
      <w:pPr>
        <w:pStyle w:val="HTMLPreformatted"/>
        <w:divId w:val="1597052854"/>
        <w:rPr>
          <w:rStyle w:val="HTMLCode"/>
        </w:rPr>
      </w:pPr>
      <w:r>
        <w:rPr>
          <w:rStyle w:val="HTMLCode"/>
        </w:rPr>
        <w:t xml:space="preserve">    ( </w:t>
      </w:r>
      <w:proofErr w:type="spellStart"/>
      <w:r>
        <w:rPr>
          <w:rStyle w:val="HTMLCode"/>
        </w:rPr>
        <w:t>polyid</w:t>
      </w:r>
      <w:proofErr w:type="spellEnd"/>
      <w:r>
        <w:rPr>
          <w:rStyle w:val="HTMLCode"/>
        </w:rPr>
        <w:t xml:space="preserve"> INT IDENTITY (1,1),</w:t>
      </w:r>
    </w:p>
    <w:p w14:paraId="347D1430" w14:textId="77777777" w:rsidR="00050E0B" w:rsidRDefault="00066C79">
      <w:pPr>
        <w:pStyle w:val="HTMLPreformatted"/>
        <w:divId w:val="1597052854"/>
        <w:rPr>
          <w:rStyle w:val="HTMLCode"/>
        </w:rPr>
      </w:pPr>
      <w:r>
        <w:rPr>
          <w:rStyle w:val="HTMLCode"/>
        </w:rPr>
        <w:t xml:space="preserve">    </w:t>
      </w:r>
      <w:proofErr w:type="spellStart"/>
      <w:r>
        <w:rPr>
          <w:rStyle w:val="HTMLCode"/>
        </w:rPr>
        <w:t>aoiid</w:t>
      </w:r>
      <w:proofErr w:type="spellEnd"/>
      <w:r>
        <w:rPr>
          <w:rStyle w:val="HTMLCode"/>
        </w:rPr>
        <w:t xml:space="preserve"> INT,</w:t>
      </w:r>
    </w:p>
    <w:p w14:paraId="3D7C4742" w14:textId="77777777" w:rsidR="00050E0B" w:rsidRDefault="00066C79">
      <w:pPr>
        <w:pStyle w:val="HTMLPreformatted"/>
        <w:divId w:val="1597052854"/>
        <w:rPr>
          <w:rStyle w:val="HTMLCode"/>
        </w:rPr>
      </w:pPr>
      <w:r>
        <w:rPr>
          <w:rStyle w:val="HTMLCode"/>
        </w:rPr>
        <w:t xml:space="preserve">    </w:t>
      </w:r>
      <w:proofErr w:type="spellStart"/>
      <w:r>
        <w:rPr>
          <w:rStyle w:val="HTMLCode"/>
        </w:rPr>
        <w:t>landunit</w:t>
      </w:r>
      <w:proofErr w:type="spellEnd"/>
      <w:r>
        <w:rPr>
          <w:rStyle w:val="HTMLCode"/>
        </w:rPr>
        <w:t xml:space="preserve"> CHAR(20),</w:t>
      </w:r>
    </w:p>
    <w:p w14:paraId="63C6964D" w14:textId="77777777" w:rsidR="00050E0B" w:rsidRDefault="00066C79">
      <w:pPr>
        <w:pStyle w:val="HTMLPreformatted"/>
        <w:divId w:val="1597052854"/>
        <w:rPr>
          <w:rStyle w:val="HTMLCode"/>
        </w:rPr>
      </w:pPr>
      <w:r>
        <w:rPr>
          <w:rStyle w:val="HTMLCode"/>
        </w:rPr>
        <w:t xml:space="preserve">    </w:t>
      </w:r>
      <w:proofErr w:type="spellStart"/>
      <w:r>
        <w:rPr>
          <w:rStyle w:val="HTMLCode"/>
        </w:rPr>
        <w:t>mukey</w:t>
      </w:r>
      <w:proofErr w:type="spellEnd"/>
      <w:r>
        <w:rPr>
          <w:rStyle w:val="HTMLCode"/>
        </w:rPr>
        <w:t xml:space="preserve"> INT,</w:t>
      </w:r>
    </w:p>
    <w:p w14:paraId="5480F451" w14:textId="77777777" w:rsidR="00050E0B" w:rsidRDefault="00066C79">
      <w:pPr>
        <w:pStyle w:val="HTMLPreformatted"/>
        <w:divId w:val="1597052854"/>
        <w:rPr>
          <w:rStyle w:val="HTMLCode"/>
        </w:rPr>
      </w:pPr>
      <w:r>
        <w:rPr>
          <w:rStyle w:val="HTMLCode"/>
        </w:rPr>
        <w:t xml:space="preserve">    </w:t>
      </w:r>
      <w:proofErr w:type="spellStart"/>
      <w:r>
        <w:rPr>
          <w:rStyle w:val="HTMLCode"/>
        </w:rPr>
        <w:t>soilgeom</w:t>
      </w:r>
      <w:proofErr w:type="spellEnd"/>
      <w:r>
        <w:rPr>
          <w:rStyle w:val="HTMLCode"/>
        </w:rPr>
        <w:t xml:space="preserve"> GEOMETRY</w:t>
      </w:r>
    </w:p>
    <w:p w14:paraId="7229BA4A" w14:textId="77777777" w:rsidR="00050E0B" w:rsidRDefault="00066C79">
      <w:pPr>
        <w:pStyle w:val="HTMLPreformatted"/>
        <w:divId w:val="1597052854"/>
      </w:pPr>
      <w:r>
        <w:rPr>
          <w:rStyle w:val="HTMLCode"/>
        </w:rPr>
        <w:t xml:space="preserve">    );</w:t>
      </w:r>
    </w:p>
    <w:p w14:paraId="45DC942E" w14:textId="77777777" w:rsidR="00050E0B" w:rsidRDefault="00066C79">
      <w:pPr>
        <w:pStyle w:val="HTMLPreformatted"/>
        <w:divId w:val="1597052854"/>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14:paraId="3A2D86BF" w14:textId="77777777" w:rsidR="00050E0B" w:rsidRDefault="00066C79">
      <w:pPr>
        <w:pStyle w:val="HTMLPreformatted"/>
        <w:divId w:val="1597052854"/>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14:paraId="7F9725A6" w14:textId="77777777" w:rsidR="00050E0B" w:rsidRDefault="00066C79">
      <w:pPr>
        <w:pStyle w:val="HTMLPreformatted"/>
        <w:divId w:val="1597052854"/>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14:paraId="648C5075" w14:textId="77777777" w:rsidR="00050E0B" w:rsidRDefault="00066C79">
      <w:pPr>
        <w:pStyle w:val="HTMLPreformatted"/>
        <w:divId w:val="1597052854"/>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14:paraId="75F77BC8"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9732904"/>
        <w:rPr>
          <w:rFonts w:eastAsia="Times New Roman"/>
        </w:rPr>
      </w:pPr>
      <w:bookmarkStart w:id="19" w:name="_Toc16080372"/>
      <w:r>
        <w:rPr>
          <w:rFonts w:eastAsia="Times New Roman"/>
        </w:rPr>
        <w:t>Populate</w:t>
      </w:r>
      <w:del w:id="20" w:author="Achen, Aaron - NRCS, Lincoln, NE" w:date="2019-08-07T14:19:00Z">
        <w:r w:rsidDel="008F3AAE">
          <w:rPr>
            <w:rFonts w:eastAsia="Times New Roman"/>
          </w:rPr>
          <w:delText>s</w:delText>
        </w:r>
      </w:del>
      <w:r>
        <w:rPr>
          <w:rFonts w:eastAsia="Times New Roman"/>
        </w:rPr>
        <w:t xml:space="preserve"> </w:t>
      </w:r>
      <w:del w:id="21" w:author="Achen, Aaron - NRCS, Lincoln, NE" w:date="2019-08-07T14:19:00Z">
        <w:r w:rsidDel="008F3AAE">
          <w:rPr>
            <w:rFonts w:eastAsia="Times New Roman"/>
          </w:rPr>
          <w:delText>S</w:delText>
        </w:r>
      </w:del>
      <w:ins w:id="22" w:author="Achen, Aaron - NRCS, Lincoln, NE" w:date="2019-08-07T14:19:00Z">
        <w:r w:rsidR="008F3AAE">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9"/>
    </w:p>
    <w:p w14:paraId="32549B59" w14:textId="77777777" w:rsidR="00050E0B" w:rsidRDefault="00066C79">
      <w:pPr>
        <w:pStyle w:val="HTMLPreformatted"/>
        <w:divId w:val="889732904"/>
        <w:rPr>
          <w:rStyle w:val="HTMLCode"/>
        </w:rPr>
      </w:pPr>
      <w:r>
        <w:rPr>
          <w:rStyle w:val="HTMLCode"/>
        </w:rPr>
        <w:t xml:space="preserve">-- Soil geometry with </w:t>
      </w:r>
      <w:proofErr w:type="spellStart"/>
      <w:r>
        <w:rPr>
          <w:rStyle w:val="HTMLCode"/>
        </w:rPr>
        <w:t>landunits</w:t>
      </w:r>
      <w:proofErr w:type="spellEnd"/>
    </w:p>
    <w:p w14:paraId="72D86A30" w14:textId="77777777" w:rsidR="00050E0B" w:rsidRDefault="00066C79">
      <w:pPr>
        <w:pStyle w:val="HTMLPreformatted"/>
        <w:divId w:val="889732904"/>
        <w:rPr>
          <w:rStyle w:val="HTMLCode"/>
        </w:rPr>
      </w:pPr>
      <w:r>
        <w:rPr>
          <w:rStyle w:val="HTMLCode"/>
        </w:rPr>
        <w:t xml:space="preserve">CREATE TABLE #AoiSoils2 </w:t>
      </w:r>
    </w:p>
    <w:p w14:paraId="736EB0DD" w14:textId="77777777" w:rsidR="00050E0B" w:rsidRDefault="00066C79">
      <w:pPr>
        <w:pStyle w:val="HTMLPreformatted"/>
        <w:divId w:val="889732904"/>
        <w:rPr>
          <w:rStyle w:val="HTMLCode"/>
        </w:rPr>
      </w:pPr>
      <w:r>
        <w:rPr>
          <w:rStyle w:val="HTMLCode"/>
        </w:rPr>
        <w:t xml:space="preserve">    ( </w:t>
      </w:r>
      <w:proofErr w:type="spellStart"/>
      <w:r>
        <w:rPr>
          <w:rStyle w:val="HTMLCode"/>
        </w:rPr>
        <w:t>aoiid</w:t>
      </w:r>
      <w:proofErr w:type="spellEnd"/>
      <w:r>
        <w:rPr>
          <w:rStyle w:val="HTMLCode"/>
        </w:rPr>
        <w:t xml:space="preserve"> INT,</w:t>
      </w:r>
    </w:p>
    <w:p w14:paraId="7884112F" w14:textId="77777777" w:rsidR="00050E0B" w:rsidRDefault="00066C79">
      <w:pPr>
        <w:pStyle w:val="HTMLPreformatted"/>
        <w:divId w:val="889732904"/>
        <w:rPr>
          <w:rStyle w:val="HTMLCode"/>
        </w:rPr>
      </w:pPr>
      <w:r>
        <w:rPr>
          <w:rStyle w:val="HTMLCode"/>
        </w:rPr>
        <w:t xml:space="preserve">    </w:t>
      </w:r>
      <w:proofErr w:type="spellStart"/>
      <w:r>
        <w:rPr>
          <w:rStyle w:val="HTMLCode"/>
        </w:rPr>
        <w:t>polyid</w:t>
      </w:r>
      <w:proofErr w:type="spellEnd"/>
      <w:r>
        <w:rPr>
          <w:rStyle w:val="HTMLCode"/>
        </w:rPr>
        <w:t xml:space="preserve"> INT,</w:t>
      </w:r>
    </w:p>
    <w:p w14:paraId="7D941E7F" w14:textId="77777777" w:rsidR="00050E0B" w:rsidRDefault="00066C79">
      <w:pPr>
        <w:pStyle w:val="HTMLPreformatted"/>
        <w:divId w:val="889732904"/>
        <w:rPr>
          <w:rStyle w:val="HTMLCode"/>
        </w:rPr>
      </w:pPr>
      <w:r>
        <w:rPr>
          <w:rStyle w:val="HTMLCode"/>
        </w:rPr>
        <w:t xml:space="preserve">    </w:t>
      </w:r>
      <w:proofErr w:type="spellStart"/>
      <w:r>
        <w:rPr>
          <w:rStyle w:val="HTMLCode"/>
        </w:rPr>
        <w:t>landunit</w:t>
      </w:r>
      <w:proofErr w:type="spellEnd"/>
      <w:r>
        <w:rPr>
          <w:rStyle w:val="HTMLCode"/>
        </w:rPr>
        <w:t xml:space="preserve"> CHAR(20),</w:t>
      </w:r>
    </w:p>
    <w:p w14:paraId="3662FA07" w14:textId="77777777" w:rsidR="00050E0B" w:rsidRDefault="00066C79">
      <w:pPr>
        <w:pStyle w:val="HTMLPreformatted"/>
        <w:divId w:val="889732904"/>
        <w:rPr>
          <w:rStyle w:val="HTMLCode"/>
        </w:rPr>
      </w:pPr>
      <w:r>
        <w:rPr>
          <w:rStyle w:val="HTMLCode"/>
        </w:rPr>
        <w:t xml:space="preserve">    </w:t>
      </w:r>
      <w:proofErr w:type="spellStart"/>
      <w:r>
        <w:rPr>
          <w:rStyle w:val="HTMLCode"/>
        </w:rPr>
        <w:t>mukey</w:t>
      </w:r>
      <w:proofErr w:type="spellEnd"/>
      <w:r>
        <w:rPr>
          <w:rStyle w:val="HTMLCode"/>
        </w:rPr>
        <w:t xml:space="preserve"> INT,</w:t>
      </w:r>
    </w:p>
    <w:p w14:paraId="0E1EBD2E" w14:textId="77777777" w:rsidR="00050E0B" w:rsidRDefault="00066C79">
      <w:pPr>
        <w:pStyle w:val="HTMLPreformatted"/>
        <w:divId w:val="889732904"/>
        <w:rPr>
          <w:rStyle w:val="HTMLCode"/>
        </w:rPr>
      </w:pPr>
      <w:r>
        <w:rPr>
          <w:rStyle w:val="HTMLCode"/>
        </w:rPr>
        <w:t xml:space="preserve">    </w:t>
      </w:r>
      <w:proofErr w:type="spellStart"/>
      <w:r>
        <w:rPr>
          <w:rStyle w:val="HTMLCode"/>
        </w:rPr>
        <w:t>poly_acres</w:t>
      </w:r>
      <w:proofErr w:type="spellEnd"/>
      <w:r>
        <w:rPr>
          <w:rStyle w:val="HTMLCode"/>
        </w:rPr>
        <w:t xml:space="preserve"> FLOAT,</w:t>
      </w:r>
    </w:p>
    <w:p w14:paraId="4C4C50FF" w14:textId="77777777" w:rsidR="00050E0B" w:rsidRDefault="00066C79">
      <w:pPr>
        <w:pStyle w:val="HTMLPreformatted"/>
        <w:divId w:val="889732904"/>
        <w:rPr>
          <w:rStyle w:val="HTMLCode"/>
        </w:rPr>
      </w:pPr>
      <w:r>
        <w:rPr>
          <w:rStyle w:val="HTMLCode"/>
        </w:rPr>
        <w:t xml:space="preserve">    </w:t>
      </w:r>
      <w:proofErr w:type="spellStart"/>
      <w:r>
        <w:rPr>
          <w:rStyle w:val="HTMLCode"/>
        </w:rPr>
        <w:t>soilgeog</w:t>
      </w:r>
      <w:proofErr w:type="spellEnd"/>
      <w:r>
        <w:rPr>
          <w:rStyle w:val="HTMLCode"/>
        </w:rPr>
        <w:t xml:space="preserve"> GEOGRAPHY</w:t>
      </w:r>
    </w:p>
    <w:p w14:paraId="26CC24D3" w14:textId="77777777" w:rsidR="00050E0B" w:rsidRDefault="00066C79">
      <w:pPr>
        <w:pStyle w:val="HTMLPreformatted"/>
        <w:divId w:val="889732904"/>
      </w:pPr>
      <w:r>
        <w:rPr>
          <w:rStyle w:val="HTMLCode"/>
        </w:rPr>
        <w:t xml:space="preserve">    );</w:t>
      </w:r>
    </w:p>
    <w:p w14:paraId="00AD727F" w14:textId="77777777" w:rsidR="00050E0B" w:rsidRDefault="00066C79">
      <w:pPr>
        <w:pStyle w:val="HTMLPreformatted"/>
        <w:divId w:val="889732904"/>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14:paraId="190E1C53" w14:textId="77777777" w:rsidR="00050E0B" w:rsidRDefault="00066C79">
      <w:pPr>
        <w:pStyle w:val="HTMLPreformatted"/>
        <w:divId w:val="889732904"/>
        <w:rPr>
          <w:rStyle w:val="HTMLCode"/>
        </w:rPr>
      </w:pPr>
      <w:r>
        <w:rPr>
          <w:rStyle w:val="HTMLCode"/>
        </w:rPr>
        <w:t xml:space="preserve">INSERT INTO #AoiSoils2   </w:t>
      </w:r>
    </w:p>
    <w:p w14:paraId="4D6159BE" w14:textId="77777777" w:rsidR="00050E0B" w:rsidRDefault="00066C79">
      <w:pPr>
        <w:pStyle w:val="HTMLPreformatted"/>
        <w:divId w:val="889732904"/>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14:paraId="2ABCBF34" w14:textId="77777777" w:rsidR="00050E0B" w:rsidRDefault="00066C79">
      <w:pPr>
        <w:pStyle w:val="HTMLPreformatted"/>
        <w:divId w:val="889732904"/>
      </w:pPr>
      <w:r>
        <w:rPr>
          <w:rStyle w:val="HTMLCode"/>
        </w:rPr>
        <w:t>FROM #</w:t>
      </w:r>
      <w:proofErr w:type="spellStart"/>
      <w:r>
        <w:rPr>
          <w:rStyle w:val="HTMLCode"/>
        </w:rPr>
        <w:t>AoiSoils</w:t>
      </w:r>
      <w:proofErr w:type="spellEnd"/>
      <w:r>
        <w:rPr>
          <w:rStyle w:val="HTMLCode"/>
        </w:rPr>
        <w:t>;</w:t>
      </w:r>
    </w:p>
    <w:p w14:paraId="260002B6"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05288379"/>
        <w:rPr>
          <w:rFonts w:eastAsia="Times New Roman"/>
        </w:rPr>
      </w:pPr>
      <w:bookmarkStart w:id="23" w:name="_Toc16080373"/>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23"/>
    </w:p>
    <w:p w14:paraId="6974CB45" w14:textId="77777777" w:rsidR="00050E0B" w:rsidRDefault="00066C79">
      <w:pPr>
        <w:pStyle w:val="HTMLPreformatted"/>
        <w:divId w:val="1905288379"/>
        <w:rPr>
          <w:rStyle w:val="HTMLCode"/>
        </w:rPr>
      </w:pPr>
      <w:r>
        <w:rPr>
          <w:rStyle w:val="HTMLCode"/>
        </w:rPr>
        <w:t>INSERT INTO #M2</w:t>
      </w:r>
    </w:p>
    <w:p w14:paraId="40A6F706" w14:textId="77777777" w:rsidR="00050E0B" w:rsidRDefault="00066C79">
      <w:pPr>
        <w:pStyle w:val="HTMLPreformatted"/>
        <w:divId w:val="1905288379"/>
        <w:rPr>
          <w:rStyle w:val="HTMLCode"/>
        </w:rPr>
      </w:pPr>
      <w:r>
        <w:rPr>
          <w:rStyle w:val="HTMLCode"/>
        </w:rPr>
        <w:t>SELECT DISTINCT M1.aoiid, M1.landunit, M1.mukey,</w:t>
      </w:r>
    </w:p>
    <w:p w14:paraId="605F7CAA" w14:textId="77777777" w:rsidR="00050E0B" w:rsidRDefault="00066C79">
      <w:pPr>
        <w:pStyle w:val="HTMLPreformatted"/>
        <w:divId w:val="1905288379"/>
        <w:rPr>
          <w:rStyle w:val="HTMLCode"/>
        </w:rPr>
      </w:pPr>
      <w:r>
        <w:rPr>
          <w:rStyle w:val="HTMLCode"/>
        </w:rPr>
        <w:t xml:space="preserve">ROUND (SUM (M1.poly_acres) OVER(PARTITION BY M1.landunit, M1.mukey), 3) AS </w:t>
      </w:r>
      <w:proofErr w:type="spellStart"/>
      <w:r>
        <w:rPr>
          <w:rStyle w:val="HTMLCode"/>
        </w:rPr>
        <w:t>mapunit_acres</w:t>
      </w:r>
      <w:proofErr w:type="spellEnd"/>
    </w:p>
    <w:p w14:paraId="4A3E7DA5" w14:textId="77777777" w:rsidR="00050E0B" w:rsidRDefault="00066C79">
      <w:pPr>
        <w:pStyle w:val="HTMLPreformatted"/>
        <w:divId w:val="1905288379"/>
        <w:rPr>
          <w:rStyle w:val="HTMLCode"/>
        </w:rPr>
      </w:pPr>
      <w:r>
        <w:rPr>
          <w:rStyle w:val="HTMLCode"/>
        </w:rPr>
        <w:lastRenderedPageBreak/>
        <w:t>FROM #AoiSoils2 AS M1</w:t>
      </w:r>
    </w:p>
    <w:p w14:paraId="5A66EE65" w14:textId="77777777" w:rsidR="00050E0B" w:rsidRDefault="00066C79">
      <w:pPr>
        <w:pStyle w:val="HTMLPreformatted"/>
        <w:divId w:val="1905288379"/>
      </w:pPr>
      <w:r>
        <w:rPr>
          <w:rStyle w:val="HTMLCode"/>
        </w:rPr>
        <w:t>GROUP BY M1.aoiid, M1.landunit, M1.mukey, M1.poly_acres;</w:t>
      </w:r>
    </w:p>
    <w:p w14:paraId="39D46F29"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09756859"/>
        <w:rPr>
          <w:rFonts w:eastAsia="Times New Roman"/>
        </w:rPr>
      </w:pPr>
      <w:bookmarkStart w:id="24" w:name="_Toc16080374"/>
      <w:r>
        <w:rPr>
          <w:rFonts w:eastAsia="Times New Roman"/>
        </w:rPr>
        <w:t xml:space="preserve">Component level data and </w:t>
      </w:r>
      <w:proofErr w:type="spellStart"/>
      <w:r>
        <w:rPr>
          <w:rFonts w:eastAsia="Times New Roman"/>
        </w:rPr>
        <w:t>mapunit</w:t>
      </w:r>
      <w:proofErr w:type="spellEnd"/>
      <w:r>
        <w:rPr>
          <w:rFonts w:eastAsia="Times New Roman"/>
        </w:rPr>
        <w:t xml:space="preserve"> sum-of-</w:t>
      </w:r>
      <w:proofErr w:type="spellStart"/>
      <w:r>
        <w:rPr>
          <w:rFonts w:eastAsia="Times New Roman"/>
        </w:rPr>
        <w:t>comppct_r</w:t>
      </w:r>
      <w:proofErr w:type="spellEnd"/>
      <w:r>
        <w:rPr>
          <w:rFonts w:eastAsia="Times New Roman"/>
        </w:rPr>
        <w:t xml:space="preserve"> (major components only)</w:t>
      </w:r>
      <w:bookmarkEnd w:id="24"/>
    </w:p>
    <w:p w14:paraId="25B942E6" w14:textId="77777777" w:rsidR="00050E0B" w:rsidRDefault="00066C79">
      <w:pPr>
        <w:pStyle w:val="HTMLPreformatted"/>
        <w:divId w:val="1509756859"/>
        <w:rPr>
          <w:rStyle w:val="HTMLCode"/>
        </w:rPr>
      </w:pPr>
      <w:r>
        <w:rPr>
          <w:rStyle w:val="HTMLCode"/>
        </w:rPr>
        <w:t>CREATE TABLE #M4</w:t>
      </w:r>
    </w:p>
    <w:p w14:paraId="4F484493" w14:textId="77777777" w:rsidR="00050E0B" w:rsidRDefault="00066C79">
      <w:pPr>
        <w:pStyle w:val="HTMLPreformatted"/>
        <w:divId w:val="1509756859"/>
        <w:rPr>
          <w:rStyle w:val="HTMLCode"/>
        </w:rPr>
      </w:pPr>
      <w:r>
        <w:rPr>
          <w:rStyle w:val="HTMLCode"/>
        </w:rPr>
        <w:t xml:space="preserve">(   </w:t>
      </w:r>
      <w:proofErr w:type="spellStart"/>
      <w:r>
        <w:rPr>
          <w:rStyle w:val="HTMLCode"/>
        </w:rPr>
        <w:t>aoiid</w:t>
      </w:r>
      <w:proofErr w:type="spellEnd"/>
      <w:r>
        <w:rPr>
          <w:rStyle w:val="HTMLCode"/>
        </w:rPr>
        <w:t xml:space="preserve"> INT,</w:t>
      </w:r>
    </w:p>
    <w:p w14:paraId="227B9F22" w14:textId="77777777" w:rsidR="00050E0B" w:rsidRDefault="00066C79">
      <w:pPr>
        <w:pStyle w:val="HTMLPreformatted"/>
        <w:divId w:val="1509756859"/>
        <w:rPr>
          <w:rStyle w:val="HTMLCode"/>
        </w:rPr>
      </w:pPr>
      <w:r>
        <w:rPr>
          <w:rStyle w:val="HTMLCode"/>
        </w:rPr>
        <w:t xml:space="preserve">    </w:t>
      </w:r>
      <w:proofErr w:type="spellStart"/>
      <w:r>
        <w:rPr>
          <w:rStyle w:val="HTMLCode"/>
        </w:rPr>
        <w:t>landunit</w:t>
      </w:r>
      <w:proofErr w:type="spellEnd"/>
      <w:r>
        <w:rPr>
          <w:rStyle w:val="HTMLCode"/>
        </w:rPr>
        <w:t xml:space="preserve"> CHAR(20),</w:t>
      </w:r>
    </w:p>
    <w:p w14:paraId="7B94AC1F" w14:textId="77777777" w:rsidR="00050E0B" w:rsidRDefault="00066C79">
      <w:pPr>
        <w:pStyle w:val="HTMLPreformatted"/>
        <w:divId w:val="1509756859"/>
        <w:rPr>
          <w:rStyle w:val="HTMLCode"/>
        </w:rPr>
      </w:pPr>
      <w:r>
        <w:rPr>
          <w:rStyle w:val="HTMLCode"/>
        </w:rPr>
        <w:t xml:space="preserve">    </w:t>
      </w:r>
      <w:proofErr w:type="spellStart"/>
      <w:r>
        <w:rPr>
          <w:rStyle w:val="HTMLCode"/>
        </w:rPr>
        <w:t>mukey</w:t>
      </w:r>
      <w:proofErr w:type="spellEnd"/>
      <w:r>
        <w:rPr>
          <w:rStyle w:val="HTMLCode"/>
        </w:rPr>
        <w:t xml:space="preserve"> INT,</w:t>
      </w:r>
    </w:p>
    <w:p w14:paraId="119C1A20" w14:textId="77777777" w:rsidR="00050E0B" w:rsidRDefault="00066C79">
      <w:pPr>
        <w:pStyle w:val="HTMLPreformatted"/>
        <w:divId w:val="1509756859"/>
        <w:rPr>
          <w:rStyle w:val="HTMLCode"/>
        </w:rPr>
      </w:pPr>
      <w:r>
        <w:rPr>
          <w:rStyle w:val="HTMLCode"/>
        </w:rPr>
        <w:t xml:space="preserve">    </w:t>
      </w:r>
      <w:proofErr w:type="spellStart"/>
      <w:r>
        <w:rPr>
          <w:rStyle w:val="HTMLCode"/>
        </w:rPr>
        <w:t>mapunit_acres</w:t>
      </w:r>
      <w:proofErr w:type="spellEnd"/>
      <w:r>
        <w:rPr>
          <w:rStyle w:val="HTMLCode"/>
        </w:rPr>
        <w:t xml:space="preserve"> FLOAT,</w:t>
      </w:r>
    </w:p>
    <w:p w14:paraId="2CA2F0A7" w14:textId="77777777" w:rsidR="00050E0B" w:rsidRDefault="00066C79">
      <w:pPr>
        <w:pStyle w:val="HTMLPreformatted"/>
        <w:divId w:val="1509756859"/>
        <w:rPr>
          <w:rStyle w:val="HTMLCode"/>
        </w:rPr>
      </w:pPr>
      <w:r>
        <w:rPr>
          <w:rStyle w:val="HTMLCode"/>
        </w:rPr>
        <w:t xml:space="preserve">    </w:t>
      </w:r>
      <w:proofErr w:type="spellStart"/>
      <w:r>
        <w:rPr>
          <w:rStyle w:val="HTMLCode"/>
        </w:rPr>
        <w:t>cokey</w:t>
      </w:r>
      <w:proofErr w:type="spellEnd"/>
      <w:r>
        <w:rPr>
          <w:rStyle w:val="HTMLCode"/>
        </w:rPr>
        <w:t xml:space="preserve"> INT,</w:t>
      </w:r>
    </w:p>
    <w:p w14:paraId="01F704E6" w14:textId="77777777" w:rsidR="00050E0B" w:rsidRDefault="00066C79">
      <w:pPr>
        <w:pStyle w:val="HTMLPreformatted"/>
        <w:divId w:val="1509756859"/>
        <w:rPr>
          <w:rStyle w:val="HTMLCode"/>
        </w:rPr>
      </w:pPr>
      <w:r>
        <w:rPr>
          <w:rStyle w:val="HTMLCode"/>
        </w:rPr>
        <w:t xml:space="preserve">    </w:t>
      </w:r>
      <w:proofErr w:type="spellStart"/>
      <w:r>
        <w:rPr>
          <w:rStyle w:val="HTMLCode"/>
        </w:rPr>
        <w:t>compname</w:t>
      </w:r>
      <w:proofErr w:type="spellEnd"/>
      <w:r>
        <w:rPr>
          <w:rStyle w:val="HTMLCode"/>
        </w:rPr>
        <w:t xml:space="preserve"> CHAR(60),</w:t>
      </w:r>
    </w:p>
    <w:p w14:paraId="7C8390F1" w14:textId="77777777" w:rsidR="00050E0B" w:rsidRDefault="00066C79">
      <w:pPr>
        <w:pStyle w:val="HTMLPreformatted"/>
        <w:divId w:val="1509756859"/>
        <w:rPr>
          <w:rStyle w:val="HTMLCode"/>
        </w:rPr>
      </w:pPr>
      <w:r>
        <w:rPr>
          <w:rStyle w:val="HTMLCode"/>
        </w:rPr>
        <w:t xml:space="preserve">    </w:t>
      </w:r>
      <w:proofErr w:type="spellStart"/>
      <w:r>
        <w:rPr>
          <w:rStyle w:val="HTMLCode"/>
        </w:rPr>
        <w:t>comppct_r</w:t>
      </w:r>
      <w:proofErr w:type="spellEnd"/>
      <w:r>
        <w:rPr>
          <w:rStyle w:val="HTMLCode"/>
        </w:rPr>
        <w:t xml:space="preserve"> INT,</w:t>
      </w:r>
    </w:p>
    <w:p w14:paraId="5E5C5FE4" w14:textId="77777777" w:rsidR="00050E0B" w:rsidRDefault="00066C79">
      <w:pPr>
        <w:pStyle w:val="HTMLPreformatted"/>
        <w:divId w:val="1509756859"/>
        <w:rPr>
          <w:rStyle w:val="HTMLCode"/>
        </w:rPr>
      </w:pPr>
      <w:r>
        <w:rPr>
          <w:rStyle w:val="HTMLCode"/>
        </w:rPr>
        <w:t xml:space="preserve">    </w:t>
      </w:r>
      <w:proofErr w:type="spellStart"/>
      <w:r>
        <w:rPr>
          <w:rStyle w:val="HTMLCode"/>
        </w:rPr>
        <w:t>majcompflag</w:t>
      </w:r>
      <w:proofErr w:type="spellEnd"/>
      <w:r>
        <w:rPr>
          <w:rStyle w:val="HTMLCode"/>
        </w:rPr>
        <w:t xml:space="preserve"> CHAR(3),</w:t>
      </w:r>
    </w:p>
    <w:p w14:paraId="18D7A5CB" w14:textId="77777777" w:rsidR="00050E0B" w:rsidRDefault="00066C79">
      <w:pPr>
        <w:pStyle w:val="HTMLPreformatted"/>
        <w:divId w:val="1509756859"/>
        <w:rPr>
          <w:rStyle w:val="HTMLCode"/>
        </w:rPr>
      </w:pPr>
      <w:r>
        <w:rPr>
          <w:rStyle w:val="HTMLCode"/>
        </w:rPr>
        <w:t xml:space="preserve">    </w:t>
      </w:r>
      <w:proofErr w:type="spellStart"/>
      <w:r>
        <w:rPr>
          <w:rStyle w:val="HTMLCode"/>
        </w:rPr>
        <w:t>mu_pct_sum</w:t>
      </w:r>
      <w:proofErr w:type="spellEnd"/>
      <w:r>
        <w:rPr>
          <w:rStyle w:val="HTMLCode"/>
        </w:rPr>
        <w:t xml:space="preserve"> INT, </w:t>
      </w:r>
    </w:p>
    <w:p w14:paraId="240008CE" w14:textId="77777777" w:rsidR="00050E0B" w:rsidRDefault="00066C79">
      <w:pPr>
        <w:pStyle w:val="HTMLPreformatted"/>
        <w:divId w:val="1509756859"/>
        <w:rPr>
          <w:rStyle w:val="HTMLCode"/>
        </w:rPr>
      </w:pPr>
      <w:r>
        <w:rPr>
          <w:rStyle w:val="HTMLCode"/>
        </w:rPr>
        <w:t xml:space="preserve">    </w:t>
      </w:r>
      <w:proofErr w:type="spellStart"/>
      <w:r>
        <w:rPr>
          <w:rStyle w:val="HTMLCode"/>
        </w:rPr>
        <w:t>major_mu_pct_sum</w:t>
      </w:r>
      <w:proofErr w:type="spellEnd"/>
      <w:r>
        <w:rPr>
          <w:rStyle w:val="HTMLCode"/>
        </w:rPr>
        <w:t xml:space="preserve"> INT, </w:t>
      </w:r>
    </w:p>
    <w:p w14:paraId="305E992F" w14:textId="77777777" w:rsidR="00050E0B" w:rsidRDefault="00066C79">
      <w:pPr>
        <w:pStyle w:val="HTMLPreformatted"/>
        <w:divId w:val="1509756859"/>
        <w:rPr>
          <w:rStyle w:val="HTMLCode"/>
        </w:rPr>
      </w:pPr>
      <w:r>
        <w:rPr>
          <w:rStyle w:val="HTMLCode"/>
        </w:rPr>
        <w:t xml:space="preserve">    </w:t>
      </w:r>
      <w:proofErr w:type="spellStart"/>
      <w:r>
        <w:rPr>
          <w:rStyle w:val="HTMLCode"/>
        </w:rPr>
        <w:t>drainagecl</w:t>
      </w:r>
      <w:proofErr w:type="spellEnd"/>
      <w:r>
        <w:rPr>
          <w:rStyle w:val="HTMLCode"/>
        </w:rPr>
        <w:t xml:space="preserve"> CHAR(254)</w:t>
      </w:r>
    </w:p>
    <w:p w14:paraId="38276B74" w14:textId="77777777" w:rsidR="00050E0B" w:rsidRDefault="00066C79">
      <w:pPr>
        <w:pStyle w:val="HTMLPreformatted"/>
        <w:divId w:val="1509756859"/>
      </w:pPr>
      <w:r>
        <w:rPr>
          <w:rStyle w:val="HTMLCode"/>
        </w:rPr>
        <w:t xml:space="preserve">    );</w:t>
      </w:r>
    </w:p>
    <w:p w14:paraId="5B5210A3" w14:textId="77777777" w:rsidR="00050E0B" w:rsidRDefault="00066C79">
      <w:pPr>
        <w:pStyle w:val="HTMLPreformatted"/>
        <w:divId w:val="1509756859"/>
        <w:rPr>
          <w:rStyle w:val="HTMLCode"/>
        </w:rPr>
      </w:pPr>
      <w:r>
        <w:rPr>
          <w:rStyle w:val="HTMLCode"/>
        </w:rPr>
        <w:t xml:space="preserve">---Populate component level data with </w:t>
      </w:r>
      <w:proofErr w:type="spellStart"/>
      <w:r>
        <w:rPr>
          <w:rStyle w:val="HTMLCode"/>
        </w:rPr>
        <w:t>cokey</w:t>
      </w:r>
      <w:proofErr w:type="spellEnd"/>
      <w:r>
        <w:rPr>
          <w:rStyle w:val="HTMLCode"/>
        </w:rPr>
        <w:t xml:space="preserve">, </w:t>
      </w:r>
      <w:proofErr w:type="spellStart"/>
      <w:r>
        <w:rPr>
          <w:rStyle w:val="HTMLCode"/>
        </w:rPr>
        <w:t>comppct_r</w:t>
      </w:r>
      <w:proofErr w:type="spellEnd"/>
      <w:r>
        <w:rPr>
          <w:rStyle w:val="HTMLCode"/>
        </w:rPr>
        <w:t xml:space="preserve"> and </w:t>
      </w:r>
      <w:proofErr w:type="spellStart"/>
      <w:r>
        <w:rPr>
          <w:rStyle w:val="HTMLCode"/>
        </w:rPr>
        <w:t>mapunit</w:t>
      </w:r>
      <w:proofErr w:type="spellEnd"/>
      <w:r>
        <w:rPr>
          <w:rStyle w:val="HTMLCode"/>
        </w:rPr>
        <w:t xml:space="preserve"> sum-of-</w:t>
      </w:r>
      <w:proofErr w:type="spellStart"/>
      <w:r>
        <w:rPr>
          <w:rStyle w:val="HTMLCode"/>
        </w:rPr>
        <w:t>comppct_r</w:t>
      </w:r>
      <w:proofErr w:type="spellEnd"/>
    </w:p>
    <w:p w14:paraId="765532B3" w14:textId="77777777" w:rsidR="00050E0B" w:rsidRDefault="00066C79">
      <w:pPr>
        <w:pStyle w:val="HTMLPreformatted"/>
        <w:divId w:val="1509756859"/>
        <w:rPr>
          <w:rStyle w:val="HTMLCode"/>
        </w:rPr>
      </w:pPr>
      <w:r>
        <w:rPr>
          <w:rStyle w:val="HTMLCode"/>
        </w:rPr>
        <w:t>INSERT INTO #M4</w:t>
      </w:r>
    </w:p>
    <w:p w14:paraId="3D86F609" w14:textId="77777777" w:rsidR="00050E0B" w:rsidRDefault="00066C79">
      <w:pPr>
        <w:pStyle w:val="HTMLPreformatted"/>
        <w:divId w:val="1509756859"/>
        <w:rPr>
          <w:rStyle w:val="HTMLCode"/>
        </w:rPr>
      </w:pPr>
      <w:r>
        <w:rPr>
          <w:rStyle w:val="HTMLCode"/>
        </w:rPr>
        <w:t xml:space="preserve">SELECT M2.aoiid, M2.landunit, M2.mukey, </w:t>
      </w:r>
      <w:proofErr w:type="spellStart"/>
      <w:r>
        <w:rPr>
          <w:rStyle w:val="HTMLCode"/>
        </w:rPr>
        <w:t>mapunit_acres</w:t>
      </w:r>
      <w:proofErr w:type="spellEnd"/>
      <w:r>
        <w:rPr>
          <w:rStyle w:val="HTMLCode"/>
        </w:rPr>
        <w:t xml:space="preserve">, </w:t>
      </w:r>
      <w:proofErr w:type="spellStart"/>
      <w:r>
        <w:rPr>
          <w:rStyle w:val="HTMLCode"/>
        </w:rPr>
        <w:t>CO.cokey</w:t>
      </w:r>
      <w:proofErr w:type="spellEnd"/>
      <w:r>
        <w:rPr>
          <w:rStyle w:val="HTMLCode"/>
        </w:rPr>
        <w:t xml:space="preserve">, </w:t>
      </w:r>
      <w:proofErr w:type="spellStart"/>
      <w:r>
        <w:rPr>
          <w:rStyle w:val="HTMLCode"/>
        </w:rPr>
        <w:t>CO.compname</w:t>
      </w:r>
      <w:proofErr w:type="spellEnd"/>
      <w:r>
        <w:rPr>
          <w:rStyle w:val="HTMLCode"/>
        </w:rPr>
        <w:t xml:space="preserve">, </w:t>
      </w:r>
      <w:proofErr w:type="spellStart"/>
      <w:r>
        <w:rPr>
          <w:rStyle w:val="HTMLCode"/>
        </w:rPr>
        <w:t>CO.comppct_r</w:t>
      </w:r>
      <w:proofErr w:type="spellEnd"/>
      <w:r>
        <w:rPr>
          <w:rStyle w:val="HTMLCode"/>
        </w:rPr>
        <w:t xml:space="preserve">, </w:t>
      </w:r>
      <w:proofErr w:type="spellStart"/>
      <w:r>
        <w:rPr>
          <w:rStyle w:val="HTMLCode"/>
        </w:rPr>
        <w:t>CO.majcompflag</w:t>
      </w:r>
      <w:proofErr w:type="spellEnd"/>
      <w:r>
        <w:rPr>
          <w:rStyle w:val="HTMLCode"/>
        </w:rPr>
        <w:t>, (SELECT SUM (</w:t>
      </w:r>
      <w:proofErr w:type="spellStart"/>
      <w:r>
        <w:rPr>
          <w:rStyle w:val="HTMLCode"/>
        </w:rPr>
        <w:t>CCO.comppct_r</w:t>
      </w:r>
      <w:proofErr w:type="spellEnd"/>
      <w:r>
        <w:rPr>
          <w:rStyle w:val="HTMLCode"/>
        </w:rPr>
        <w:t xml:space="preserve">) </w:t>
      </w:r>
    </w:p>
    <w:p w14:paraId="7D999E98" w14:textId="77777777" w:rsidR="00050E0B" w:rsidRDefault="00066C79">
      <w:pPr>
        <w:pStyle w:val="HTMLPreformatted"/>
        <w:divId w:val="1509756859"/>
        <w:rPr>
          <w:rStyle w:val="HTMLCode"/>
        </w:rPr>
      </w:pPr>
      <w:r>
        <w:rPr>
          <w:rStyle w:val="HTMLCode"/>
        </w:rPr>
        <w:t>FROM #M2 AS MM2</w:t>
      </w:r>
    </w:p>
    <w:p w14:paraId="09661992" w14:textId="77777777" w:rsidR="00050E0B" w:rsidRDefault="00066C79">
      <w:pPr>
        <w:pStyle w:val="HTMLPreformatted"/>
        <w:divId w:val="1509756859"/>
        <w:rPr>
          <w:rStyle w:val="HTMLCode"/>
        </w:rPr>
      </w:pPr>
      <w:r>
        <w:rPr>
          <w:rStyle w:val="HTMLCode"/>
        </w:rPr>
        <w:t xml:space="preserve">INNER JOIN component AS CCO ON </w:t>
      </w:r>
      <w:proofErr w:type="spellStart"/>
      <w:r>
        <w:rPr>
          <w:rStyle w:val="HTMLCode"/>
        </w:rPr>
        <w:t>CCO.mukey</w:t>
      </w:r>
      <w:proofErr w:type="spellEnd"/>
      <w:r>
        <w:rPr>
          <w:rStyle w:val="HTMLCode"/>
        </w:rPr>
        <w:t xml:space="preserve">=MM2.mukey  AND M2.mukey=MM2.mukey AND </w:t>
      </w:r>
      <w:proofErr w:type="spellStart"/>
      <w:r>
        <w:rPr>
          <w:rStyle w:val="HTMLCode"/>
        </w:rPr>
        <w:t>majcompflag</w:t>
      </w:r>
      <w:proofErr w:type="spellEnd"/>
      <w:r>
        <w:rPr>
          <w:rStyle w:val="HTMLCode"/>
        </w:rPr>
        <w:t xml:space="preserve"> = 'Yes'  )  AS  </w:t>
      </w:r>
      <w:proofErr w:type="spellStart"/>
      <w:r>
        <w:rPr>
          <w:rStyle w:val="HTMLCode"/>
        </w:rPr>
        <w:t>major_mu_pct_sum</w:t>
      </w:r>
      <w:proofErr w:type="spellEnd"/>
      <w:r>
        <w:rPr>
          <w:rStyle w:val="HTMLCode"/>
        </w:rPr>
        <w:t>,</w:t>
      </w:r>
    </w:p>
    <w:p w14:paraId="2CEF9C54" w14:textId="77777777" w:rsidR="00050E0B" w:rsidRDefault="00066C79">
      <w:pPr>
        <w:pStyle w:val="HTMLPreformatted"/>
        <w:divId w:val="1509756859"/>
        <w:rPr>
          <w:rStyle w:val="HTMLCode"/>
        </w:rPr>
      </w:pPr>
      <w:r>
        <w:rPr>
          <w:rStyle w:val="HTMLCode"/>
        </w:rPr>
        <w:t>SUM (</w:t>
      </w:r>
      <w:proofErr w:type="spellStart"/>
      <w:r>
        <w:rPr>
          <w:rStyle w:val="HTMLCode"/>
        </w:rPr>
        <w:t>CO.comppct_r</w:t>
      </w:r>
      <w:proofErr w:type="spellEnd"/>
      <w:r>
        <w:rPr>
          <w:rStyle w:val="HTMLCode"/>
        </w:rPr>
        <w:t xml:space="preserve">) OVER(PARTITION BY M2.landunit, M2.mukey) AS </w:t>
      </w:r>
      <w:proofErr w:type="spellStart"/>
      <w:r>
        <w:rPr>
          <w:rStyle w:val="HTMLCode"/>
        </w:rPr>
        <w:t>mu_pct_sum</w:t>
      </w:r>
      <w:proofErr w:type="spellEnd"/>
      <w:r>
        <w:rPr>
          <w:rStyle w:val="HTMLCode"/>
        </w:rPr>
        <w:t xml:space="preserve">, </w:t>
      </w:r>
      <w:proofErr w:type="spellStart"/>
      <w:r>
        <w:rPr>
          <w:rStyle w:val="HTMLCode"/>
        </w:rPr>
        <w:t>drainagecl</w:t>
      </w:r>
      <w:proofErr w:type="spellEnd"/>
    </w:p>
    <w:p w14:paraId="7F4D1562" w14:textId="77777777" w:rsidR="00050E0B" w:rsidRDefault="00066C79">
      <w:pPr>
        <w:pStyle w:val="HTMLPreformatted"/>
        <w:divId w:val="1509756859"/>
        <w:rPr>
          <w:rStyle w:val="HTMLCode"/>
        </w:rPr>
      </w:pPr>
      <w:r>
        <w:rPr>
          <w:rStyle w:val="HTMLCode"/>
        </w:rPr>
        <w:t>FROM #M2 AS M2</w:t>
      </w:r>
    </w:p>
    <w:p w14:paraId="4B3A4CC2" w14:textId="77777777" w:rsidR="00050E0B" w:rsidRDefault="00066C79">
      <w:pPr>
        <w:pStyle w:val="HTMLPreformatted"/>
        <w:divId w:val="1509756859"/>
      </w:pPr>
      <w:r>
        <w:rPr>
          <w:rStyle w:val="HTMLCode"/>
        </w:rPr>
        <w:t xml:space="preserve">INNER JOIN component AS CO ON </w:t>
      </w:r>
      <w:proofErr w:type="spellStart"/>
      <w:r>
        <w:rPr>
          <w:rStyle w:val="HTMLCode"/>
        </w:rPr>
        <w:t>CO.mukey</w:t>
      </w:r>
      <w:proofErr w:type="spellEnd"/>
      <w:r>
        <w:rPr>
          <w:rStyle w:val="HTMLCode"/>
        </w:rPr>
        <w:t xml:space="preserve"> = M2.mukey</w:t>
      </w:r>
    </w:p>
    <w:tbl>
      <w:tblPr>
        <w:tblW w:w="0" w:type="auto"/>
        <w:tblCellSpacing w:w="15" w:type="dxa"/>
        <w:tblLook w:val="04A0" w:firstRow="1" w:lastRow="0" w:firstColumn="1" w:lastColumn="0" w:noHBand="0" w:noVBand="1"/>
      </w:tblPr>
      <w:tblGrid>
        <w:gridCol w:w="419"/>
        <w:gridCol w:w="650"/>
        <w:gridCol w:w="631"/>
        <w:gridCol w:w="1092"/>
        <w:gridCol w:w="712"/>
        <w:gridCol w:w="821"/>
        <w:gridCol w:w="812"/>
        <w:gridCol w:w="975"/>
        <w:gridCol w:w="957"/>
        <w:gridCol w:w="1464"/>
        <w:gridCol w:w="827"/>
      </w:tblGrid>
      <w:tr w:rsidR="00050E0B" w14:paraId="54EA4078" w14:textId="77777777">
        <w:trPr>
          <w:divId w:val="1509756859"/>
          <w:tblHeader/>
          <w:tblCellSpacing w:w="15" w:type="dxa"/>
        </w:trPr>
        <w:tc>
          <w:tcPr>
            <w:tcW w:w="0" w:type="auto"/>
            <w:tcMar>
              <w:top w:w="15" w:type="dxa"/>
              <w:left w:w="15" w:type="dxa"/>
              <w:bottom w:w="15" w:type="dxa"/>
              <w:right w:w="15" w:type="dxa"/>
            </w:tcMar>
            <w:vAlign w:val="center"/>
            <w:hideMark/>
          </w:tcPr>
          <w:p w14:paraId="169F8792"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01209E65"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5B693E90" w14:textId="77777777" w:rsidR="00050E0B" w:rsidRDefault="00066C79">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6F920B27" w14:textId="77777777" w:rsidR="00050E0B" w:rsidRDefault="00066C79">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50C2D19A" w14:textId="77777777" w:rsidR="00050E0B" w:rsidRDefault="00066C79">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5CEFD34A" w14:textId="77777777" w:rsidR="00050E0B" w:rsidRDefault="00066C79">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14:paraId="7789AF9F" w14:textId="77777777" w:rsidR="00050E0B" w:rsidRDefault="00066C79">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14:paraId="78235C9F" w14:textId="77777777" w:rsidR="00050E0B" w:rsidRDefault="00066C79">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14:paraId="7FA53552" w14:textId="77777777" w:rsidR="00050E0B" w:rsidRDefault="00066C79">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14:paraId="7FFB8AD7" w14:textId="77777777" w:rsidR="00050E0B" w:rsidRDefault="00066C79">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14:paraId="700A4447" w14:textId="77777777" w:rsidR="00050E0B" w:rsidRDefault="00066C79">
            <w:pPr>
              <w:jc w:val="center"/>
              <w:rPr>
                <w:rFonts w:eastAsia="Times New Roman"/>
                <w:b/>
                <w:bCs/>
              </w:rPr>
            </w:pPr>
            <w:proofErr w:type="spellStart"/>
            <w:r>
              <w:rPr>
                <w:rFonts w:eastAsia="Times New Roman"/>
                <w:b/>
                <w:bCs/>
              </w:rPr>
              <w:t>drainagecl</w:t>
            </w:r>
            <w:proofErr w:type="spellEnd"/>
          </w:p>
        </w:tc>
      </w:tr>
      <w:tr w:rsidR="00050E0B" w14:paraId="6FDC829E" w14:textId="77777777">
        <w:trPr>
          <w:divId w:val="1509756859"/>
          <w:tblCellSpacing w:w="15" w:type="dxa"/>
        </w:trPr>
        <w:tc>
          <w:tcPr>
            <w:tcW w:w="0" w:type="auto"/>
            <w:tcMar>
              <w:top w:w="15" w:type="dxa"/>
              <w:left w:w="15" w:type="dxa"/>
              <w:bottom w:w="15" w:type="dxa"/>
              <w:right w:w="15" w:type="dxa"/>
            </w:tcMar>
            <w:vAlign w:val="center"/>
            <w:hideMark/>
          </w:tcPr>
          <w:p w14:paraId="39B80BFE"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4B0E54A"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15935CD"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0671E539"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5A7376F9" w14:textId="77777777" w:rsidR="00050E0B" w:rsidRDefault="00066C79">
            <w:pPr>
              <w:rPr>
                <w:rFonts w:eastAsia="Times New Roman"/>
              </w:rPr>
            </w:pPr>
            <w:r>
              <w:rPr>
                <w:rFonts w:eastAsia="Times New Roman"/>
              </w:rPr>
              <w:t>16464493</w:t>
            </w:r>
          </w:p>
        </w:tc>
        <w:tc>
          <w:tcPr>
            <w:tcW w:w="0" w:type="auto"/>
            <w:tcMar>
              <w:top w:w="15" w:type="dxa"/>
              <w:left w:w="15" w:type="dxa"/>
              <w:bottom w:w="15" w:type="dxa"/>
              <w:right w:w="15" w:type="dxa"/>
            </w:tcMar>
            <w:vAlign w:val="center"/>
            <w:hideMark/>
          </w:tcPr>
          <w:p w14:paraId="1AA8224C" w14:textId="77777777" w:rsidR="00050E0B" w:rsidRDefault="00066C79">
            <w:pPr>
              <w:rPr>
                <w:rFonts w:eastAsia="Times New Roman"/>
              </w:rPr>
            </w:pPr>
            <w:proofErr w:type="spellStart"/>
            <w:r>
              <w:rPr>
                <w:rFonts w:eastAsia="Times New Roman"/>
              </w:rPr>
              <w:t>Slickspots</w:t>
            </w:r>
            <w:proofErr w:type="spellEnd"/>
          </w:p>
        </w:tc>
        <w:tc>
          <w:tcPr>
            <w:tcW w:w="0" w:type="auto"/>
            <w:tcMar>
              <w:top w:w="15" w:type="dxa"/>
              <w:left w:w="15" w:type="dxa"/>
              <w:bottom w:w="15" w:type="dxa"/>
              <w:right w:w="15" w:type="dxa"/>
            </w:tcMar>
            <w:vAlign w:val="center"/>
            <w:hideMark/>
          </w:tcPr>
          <w:p w14:paraId="3F38906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808B49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1057B73"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4A5D95D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34B03C6" w14:textId="77777777" w:rsidR="00050E0B" w:rsidRDefault="00066C79">
            <w:pPr>
              <w:rPr>
                <w:rFonts w:eastAsia="Times New Roman"/>
              </w:rPr>
            </w:pPr>
            <w:r>
              <w:rPr>
                <w:rFonts w:eastAsia="Times New Roman"/>
              </w:rPr>
              <w:t>Well drained</w:t>
            </w:r>
          </w:p>
        </w:tc>
      </w:tr>
      <w:tr w:rsidR="00050E0B" w14:paraId="2ECD56C5" w14:textId="77777777">
        <w:trPr>
          <w:divId w:val="1509756859"/>
          <w:tblCellSpacing w:w="15" w:type="dxa"/>
        </w:trPr>
        <w:tc>
          <w:tcPr>
            <w:tcW w:w="0" w:type="auto"/>
            <w:tcMar>
              <w:top w:w="15" w:type="dxa"/>
              <w:left w:w="15" w:type="dxa"/>
              <w:bottom w:w="15" w:type="dxa"/>
              <w:right w:w="15" w:type="dxa"/>
            </w:tcMar>
            <w:vAlign w:val="center"/>
            <w:hideMark/>
          </w:tcPr>
          <w:p w14:paraId="798BD05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3C5CFB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6BE550E"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5ED1CF0E"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3201252D" w14:textId="77777777" w:rsidR="00050E0B" w:rsidRDefault="00066C79">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14:paraId="70FC080F"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0FCE2A0D" w14:textId="77777777" w:rsidR="00050E0B" w:rsidRDefault="00066C79">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732FFF46"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1361165F"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0EA3EA6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163DACA" w14:textId="77777777" w:rsidR="00050E0B" w:rsidRDefault="00066C79">
            <w:pPr>
              <w:rPr>
                <w:rFonts w:eastAsia="Times New Roman"/>
              </w:rPr>
            </w:pPr>
            <w:r>
              <w:rPr>
                <w:rFonts w:eastAsia="Times New Roman"/>
              </w:rPr>
              <w:t>Well drained</w:t>
            </w:r>
          </w:p>
        </w:tc>
      </w:tr>
      <w:tr w:rsidR="00050E0B" w14:paraId="7084E343" w14:textId="77777777">
        <w:trPr>
          <w:divId w:val="1509756859"/>
          <w:tblCellSpacing w:w="15" w:type="dxa"/>
        </w:trPr>
        <w:tc>
          <w:tcPr>
            <w:tcW w:w="0" w:type="auto"/>
            <w:tcMar>
              <w:top w:w="15" w:type="dxa"/>
              <w:left w:w="15" w:type="dxa"/>
              <w:bottom w:w="15" w:type="dxa"/>
              <w:right w:w="15" w:type="dxa"/>
            </w:tcMar>
            <w:vAlign w:val="center"/>
            <w:hideMark/>
          </w:tcPr>
          <w:p w14:paraId="16867FD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0E2038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9AE88B8"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77BFCE89"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146359DB" w14:textId="77777777" w:rsidR="00050E0B" w:rsidRDefault="00066C79">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14:paraId="427AD23E" w14:textId="77777777" w:rsidR="00050E0B" w:rsidRDefault="00066C79">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7CE06A63" w14:textId="77777777" w:rsidR="00050E0B" w:rsidRDefault="00066C79">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14:paraId="485E5E50"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754F0C3"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40A5508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10FA6F6" w14:textId="77777777" w:rsidR="00050E0B" w:rsidRDefault="00066C79">
            <w:pPr>
              <w:rPr>
                <w:rFonts w:eastAsia="Times New Roman"/>
              </w:rPr>
            </w:pPr>
            <w:r>
              <w:rPr>
                <w:rFonts w:eastAsia="Times New Roman"/>
              </w:rPr>
              <w:t>Well drained</w:t>
            </w:r>
          </w:p>
        </w:tc>
      </w:tr>
      <w:tr w:rsidR="00050E0B" w14:paraId="4769D82B" w14:textId="77777777">
        <w:trPr>
          <w:divId w:val="1509756859"/>
          <w:tblCellSpacing w:w="15" w:type="dxa"/>
        </w:trPr>
        <w:tc>
          <w:tcPr>
            <w:tcW w:w="0" w:type="auto"/>
            <w:tcMar>
              <w:top w:w="15" w:type="dxa"/>
              <w:left w:w="15" w:type="dxa"/>
              <w:bottom w:w="15" w:type="dxa"/>
              <w:right w:w="15" w:type="dxa"/>
            </w:tcMar>
            <w:vAlign w:val="center"/>
            <w:hideMark/>
          </w:tcPr>
          <w:p w14:paraId="350F6E83"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C0F641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57FB1A7"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6ECF31B3"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1DB29EA9" w14:textId="77777777" w:rsidR="00050E0B" w:rsidRDefault="00066C79">
            <w:pPr>
              <w:rPr>
                <w:rFonts w:eastAsia="Times New Roman"/>
              </w:rPr>
            </w:pPr>
            <w:r>
              <w:rPr>
                <w:rFonts w:eastAsia="Times New Roman"/>
              </w:rPr>
              <w:t>16464496</w:t>
            </w:r>
          </w:p>
        </w:tc>
        <w:tc>
          <w:tcPr>
            <w:tcW w:w="0" w:type="auto"/>
            <w:tcMar>
              <w:top w:w="15" w:type="dxa"/>
              <w:left w:w="15" w:type="dxa"/>
              <w:bottom w:w="15" w:type="dxa"/>
              <w:right w:w="15" w:type="dxa"/>
            </w:tcMar>
            <w:vAlign w:val="center"/>
            <w:hideMark/>
          </w:tcPr>
          <w:p w14:paraId="687D6BF8"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2EA3FA3D"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3C3B44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5E7D185"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095DD15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F346093" w14:textId="77777777" w:rsidR="00050E0B" w:rsidRDefault="00066C79">
            <w:pPr>
              <w:rPr>
                <w:rFonts w:eastAsia="Times New Roman"/>
              </w:rPr>
            </w:pPr>
            <w:r>
              <w:rPr>
                <w:rFonts w:eastAsia="Times New Roman"/>
              </w:rPr>
              <w:t>Moderately well drained</w:t>
            </w:r>
          </w:p>
        </w:tc>
      </w:tr>
      <w:tr w:rsidR="00050E0B" w14:paraId="012B4C60" w14:textId="77777777">
        <w:trPr>
          <w:divId w:val="1509756859"/>
          <w:tblCellSpacing w:w="15" w:type="dxa"/>
        </w:trPr>
        <w:tc>
          <w:tcPr>
            <w:tcW w:w="0" w:type="auto"/>
            <w:tcMar>
              <w:top w:w="15" w:type="dxa"/>
              <w:left w:w="15" w:type="dxa"/>
              <w:bottom w:w="15" w:type="dxa"/>
              <w:right w:w="15" w:type="dxa"/>
            </w:tcMar>
            <w:vAlign w:val="center"/>
            <w:hideMark/>
          </w:tcPr>
          <w:p w14:paraId="4296D1B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EF77EF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7CEB9BF"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00B8C36F"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4B2E3424" w14:textId="77777777" w:rsidR="00050E0B" w:rsidRDefault="00066C79">
            <w:pPr>
              <w:rPr>
                <w:rFonts w:eastAsia="Times New Roman"/>
              </w:rPr>
            </w:pPr>
            <w:r>
              <w:rPr>
                <w:rFonts w:eastAsia="Times New Roman"/>
              </w:rPr>
              <w:t>16464497</w:t>
            </w:r>
          </w:p>
        </w:tc>
        <w:tc>
          <w:tcPr>
            <w:tcW w:w="0" w:type="auto"/>
            <w:tcMar>
              <w:top w:w="15" w:type="dxa"/>
              <w:left w:w="15" w:type="dxa"/>
              <w:bottom w:w="15" w:type="dxa"/>
              <w:right w:w="15" w:type="dxa"/>
            </w:tcMar>
            <w:vAlign w:val="center"/>
            <w:hideMark/>
          </w:tcPr>
          <w:p w14:paraId="46933979"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1910A795"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2EF9C3B1"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ED5187F"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101986A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E4F3EDC" w14:textId="77777777" w:rsidR="00050E0B" w:rsidRDefault="00066C79">
            <w:pPr>
              <w:rPr>
                <w:rFonts w:eastAsia="Times New Roman"/>
              </w:rPr>
            </w:pPr>
            <w:r>
              <w:rPr>
                <w:rFonts w:eastAsia="Times New Roman"/>
              </w:rPr>
              <w:t>Well drained</w:t>
            </w:r>
          </w:p>
        </w:tc>
      </w:tr>
      <w:tr w:rsidR="00050E0B" w14:paraId="5D481DEB" w14:textId="77777777">
        <w:trPr>
          <w:divId w:val="1509756859"/>
          <w:tblCellSpacing w:w="15" w:type="dxa"/>
        </w:trPr>
        <w:tc>
          <w:tcPr>
            <w:tcW w:w="0" w:type="auto"/>
            <w:tcMar>
              <w:top w:w="15" w:type="dxa"/>
              <w:left w:w="15" w:type="dxa"/>
              <w:bottom w:w="15" w:type="dxa"/>
              <w:right w:w="15" w:type="dxa"/>
            </w:tcMar>
            <w:vAlign w:val="center"/>
            <w:hideMark/>
          </w:tcPr>
          <w:p w14:paraId="751DB92B"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10558C9A"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CFFB734" w14:textId="77777777" w:rsidR="00050E0B" w:rsidRDefault="00066C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392415C4" w14:textId="77777777" w:rsidR="00050E0B" w:rsidRDefault="00066C79">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3863CBCE" w14:textId="77777777" w:rsidR="00050E0B" w:rsidRDefault="00066C79">
            <w:pPr>
              <w:rPr>
                <w:rFonts w:eastAsia="Times New Roman"/>
              </w:rPr>
            </w:pPr>
            <w:r>
              <w:rPr>
                <w:rFonts w:eastAsia="Times New Roman"/>
              </w:rPr>
              <w:t>16464498</w:t>
            </w:r>
          </w:p>
        </w:tc>
        <w:tc>
          <w:tcPr>
            <w:tcW w:w="0" w:type="auto"/>
            <w:tcMar>
              <w:top w:w="15" w:type="dxa"/>
              <w:left w:w="15" w:type="dxa"/>
              <w:bottom w:w="15" w:type="dxa"/>
              <w:right w:w="15" w:type="dxa"/>
            </w:tcMar>
            <w:vAlign w:val="center"/>
            <w:hideMark/>
          </w:tcPr>
          <w:p w14:paraId="678E823D" w14:textId="77777777" w:rsidR="00050E0B" w:rsidRDefault="00066C79">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6127474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AE68F4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A13E692" w14:textId="77777777" w:rsidR="00050E0B" w:rsidRDefault="00066C79">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28813CF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10CA5FA" w14:textId="77777777" w:rsidR="00050E0B" w:rsidRDefault="00066C79">
            <w:pPr>
              <w:rPr>
                <w:rFonts w:eastAsia="Times New Roman"/>
              </w:rPr>
            </w:pPr>
            <w:r>
              <w:rPr>
                <w:rFonts w:eastAsia="Times New Roman"/>
              </w:rPr>
              <w:t>Well drained</w:t>
            </w:r>
          </w:p>
        </w:tc>
      </w:tr>
      <w:tr w:rsidR="00050E0B" w14:paraId="01FA6212" w14:textId="77777777">
        <w:trPr>
          <w:divId w:val="1509756859"/>
          <w:tblCellSpacing w:w="15" w:type="dxa"/>
        </w:trPr>
        <w:tc>
          <w:tcPr>
            <w:tcW w:w="0" w:type="auto"/>
            <w:tcMar>
              <w:top w:w="15" w:type="dxa"/>
              <w:left w:w="15" w:type="dxa"/>
              <w:bottom w:w="15" w:type="dxa"/>
              <w:right w:w="15" w:type="dxa"/>
            </w:tcMar>
            <w:vAlign w:val="center"/>
            <w:hideMark/>
          </w:tcPr>
          <w:p w14:paraId="32B09FC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CED9D2F"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2B3E766"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4AC0E6EE"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65681F1D" w14:textId="77777777" w:rsidR="00050E0B" w:rsidRDefault="00066C79">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14:paraId="667E8688"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1EFBF7EF" w14:textId="77777777" w:rsidR="00050E0B" w:rsidRDefault="00066C79">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43634E36"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3BC44E8"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8AC699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95AF875" w14:textId="77777777" w:rsidR="00050E0B" w:rsidRDefault="00066C79">
            <w:pPr>
              <w:rPr>
                <w:rFonts w:eastAsia="Times New Roman"/>
              </w:rPr>
            </w:pPr>
            <w:r>
              <w:rPr>
                <w:rFonts w:eastAsia="Times New Roman"/>
              </w:rPr>
              <w:t>Well drained</w:t>
            </w:r>
          </w:p>
        </w:tc>
      </w:tr>
      <w:tr w:rsidR="00050E0B" w14:paraId="7B3E5A68" w14:textId="77777777">
        <w:trPr>
          <w:divId w:val="1509756859"/>
          <w:tblCellSpacing w:w="15" w:type="dxa"/>
        </w:trPr>
        <w:tc>
          <w:tcPr>
            <w:tcW w:w="0" w:type="auto"/>
            <w:tcMar>
              <w:top w:w="15" w:type="dxa"/>
              <w:left w:w="15" w:type="dxa"/>
              <w:bottom w:w="15" w:type="dxa"/>
              <w:right w:w="15" w:type="dxa"/>
            </w:tcMar>
            <w:vAlign w:val="center"/>
            <w:hideMark/>
          </w:tcPr>
          <w:p w14:paraId="7D90FD8A"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E5B8F6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998F4A0"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5BED7D48"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40EC2738" w14:textId="77777777" w:rsidR="00050E0B" w:rsidRDefault="00066C79">
            <w:pPr>
              <w:rPr>
                <w:rFonts w:eastAsia="Times New Roman"/>
              </w:rPr>
            </w:pPr>
            <w:r>
              <w:rPr>
                <w:rFonts w:eastAsia="Times New Roman"/>
              </w:rPr>
              <w:t>16464608</w:t>
            </w:r>
          </w:p>
        </w:tc>
        <w:tc>
          <w:tcPr>
            <w:tcW w:w="0" w:type="auto"/>
            <w:tcMar>
              <w:top w:w="15" w:type="dxa"/>
              <w:left w:w="15" w:type="dxa"/>
              <w:bottom w:w="15" w:type="dxa"/>
              <w:right w:w="15" w:type="dxa"/>
            </w:tcMar>
            <w:vAlign w:val="center"/>
            <w:hideMark/>
          </w:tcPr>
          <w:p w14:paraId="3EA9770B"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0648C9D3"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31735B8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18BF708"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6190BA5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8493336" w14:textId="77777777" w:rsidR="00050E0B" w:rsidRDefault="00066C79">
            <w:pPr>
              <w:rPr>
                <w:rFonts w:eastAsia="Times New Roman"/>
              </w:rPr>
            </w:pPr>
            <w:r>
              <w:rPr>
                <w:rFonts w:eastAsia="Times New Roman"/>
              </w:rPr>
              <w:t>Moderately well drained</w:t>
            </w:r>
          </w:p>
        </w:tc>
      </w:tr>
      <w:tr w:rsidR="00050E0B" w14:paraId="71B96C13" w14:textId="77777777">
        <w:trPr>
          <w:divId w:val="1509756859"/>
          <w:tblCellSpacing w:w="15" w:type="dxa"/>
        </w:trPr>
        <w:tc>
          <w:tcPr>
            <w:tcW w:w="0" w:type="auto"/>
            <w:tcMar>
              <w:top w:w="15" w:type="dxa"/>
              <w:left w:w="15" w:type="dxa"/>
              <w:bottom w:w="15" w:type="dxa"/>
              <w:right w:w="15" w:type="dxa"/>
            </w:tcMar>
            <w:vAlign w:val="center"/>
            <w:hideMark/>
          </w:tcPr>
          <w:p w14:paraId="221F460A"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4CEA3A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6693C73"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2E40C824"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064AE80B" w14:textId="77777777" w:rsidR="00050E0B" w:rsidRDefault="00066C79">
            <w:pPr>
              <w:rPr>
                <w:rFonts w:eastAsia="Times New Roman"/>
              </w:rPr>
            </w:pPr>
            <w:r>
              <w:rPr>
                <w:rFonts w:eastAsia="Times New Roman"/>
              </w:rPr>
              <w:t>16464609</w:t>
            </w:r>
          </w:p>
        </w:tc>
        <w:tc>
          <w:tcPr>
            <w:tcW w:w="0" w:type="auto"/>
            <w:tcMar>
              <w:top w:w="15" w:type="dxa"/>
              <w:left w:w="15" w:type="dxa"/>
              <w:bottom w:w="15" w:type="dxa"/>
              <w:right w:w="15" w:type="dxa"/>
            </w:tcMar>
            <w:vAlign w:val="center"/>
            <w:hideMark/>
          </w:tcPr>
          <w:p w14:paraId="02B4B51B"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69948EBE"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0335093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4B01718"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272B47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581DAF2" w14:textId="77777777" w:rsidR="00050E0B" w:rsidRDefault="00066C79">
            <w:pPr>
              <w:rPr>
                <w:rFonts w:eastAsia="Times New Roman"/>
              </w:rPr>
            </w:pPr>
            <w:r>
              <w:rPr>
                <w:rFonts w:eastAsia="Times New Roman"/>
              </w:rPr>
              <w:t>Well drained</w:t>
            </w:r>
          </w:p>
        </w:tc>
      </w:tr>
      <w:tr w:rsidR="00050E0B" w14:paraId="4158729B" w14:textId="77777777">
        <w:trPr>
          <w:divId w:val="1509756859"/>
          <w:tblCellSpacing w:w="15" w:type="dxa"/>
        </w:trPr>
        <w:tc>
          <w:tcPr>
            <w:tcW w:w="0" w:type="auto"/>
            <w:tcMar>
              <w:top w:w="15" w:type="dxa"/>
              <w:left w:w="15" w:type="dxa"/>
              <w:bottom w:w="15" w:type="dxa"/>
              <w:right w:w="15" w:type="dxa"/>
            </w:tcMar>
            <w:vAlign w:val="center"/>
            <w:hideMark/>
          </w:tcPr>
          <w:p w14:paraId="7173FFE6"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A2D031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BDBFF16"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41D5F39E"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47EFBB5B" w14:textId="77777777" w:rsidR="00050E0B" w:rsidRDefault="00066C79">
            <w:pPr>
              <w:rPr>
                <w:rFonts w:eastAsia="Times New Roman"/>
              </w:rPr>
            </w:pPr>
            <w:r>
              <w:rPr>
                <w:rFonts w:eastAsia="Times New Roman"/>
              </w:rPr>
              <w:t>16464610</w:t>
            </w:r>
          </w:p>
        </w:tc>
        <w:tc>
          <w:tcPr>
            <w:tcW w:w="0" w:type="auto"/>
            <w:tcMar>
              <w:top w:w="15" w:type="dxa"/>
              <w:left w:w="15" w:type="dxa"/>
              <w:bottom w:w="15" w:type="dxa"/>
              <w:right w:w="15" w:type="dxa"/>
            </w:tcMar>
            <w:vAlign w:val="center"/>
            <w:hideMark/>
          </w:tcPr>
          <w:p w14:paraId="52F36C6C" w14:textId="77777777" w:rsidR="00050E0B" w:rsidRDefault="00066C79">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14:paraId="5F93475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023F7B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EE23882"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79ED30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313956E" w14:textId="77777777" w:rsidR="00050E0B" w:rsidRDefault="00066C79">
            <w:pPr>
              <w:rPr>
                <w:rFonts w:eastAsia="Times New Roman"/>
              </w:rPr>
            </w:pPr>
            <w:r>
              <w:rPr>
                <w:rFonts w:eastAsia="Times New Roman"/>
              </w:rPr>
              <w:t>Poorly drained</w:t>
            </w:r>
          </w:p>
        </w:tc>
      </w:tr>
      <w:tr w:rsidR="00050E0B" w14:paraId="38405F9D" w14:textId="77777777">
        <w:trPr>
          <w:divId w:val="1509756859"/>
          <w:tblCellSpacing w:w="15" w:type="dxa"/>
        </w:trPr>
        <w:tc>
          <w:tcPr>
            <w:tcW w:w="0" w:type="auto"/>
            <w:tcMar>
              <w:top w:w="15" w:type="dxa"/>
              <w:left w:w="15" w:type="dxa"/>
              <w:bottom w:w="15" w:type="dxa"/>
              <w:right w:w="15" w:type="dxa"/>
            </w:tcMar>
            <w:vAlign w:val="center"/>
            <w:hideMark/>
          </w:tcPr>
          <w:p w14:paraId="79316F6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88B02F3"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7FD2A54"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164D8A59"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37C123CB" w14:textId="77777777" w:rsidR="00050E0B" w:rsidRDefault="00066C79">
            <w:pPr>
              <w:rPr>
                <w:rFonts w:eastAsia="Times New Roman"/>
              </w:rPr>
            </w:pPr>
            <w:r>
              <w:rPr>
                <w:rFonts w:eastAsia="Times New Roman"/>
              </w:rPr>
              <w:t>16464611</w:t>
            </w:r>
          </w:p>
        </w:tc>
        <w:tc>
          <w:tcPr>
            <w:tcW w:w="0" w:type="auto"/>
            <w:tcMar>
              <w:top w:w="15" w:type="dxa"/>
              <w:left w:w="15" w:type="dxa"/>
              <w:bottom w:w="15" w:type="dxa"/>
              <w:right w:w="15" w:type="dxa"/>
            </w:tcMar>
            <w:vAlign w:val="center"/>
            <w:hideMark/>
          </w:tcPr>
          <w:p w14:paraId="0786E3B6" w14:textId="77777777" w:rsidR="00050E0B" w:rsidRDefault="00066C79">
            <w:pPr>
              <w:rPr>
                <w:rFonts w:eastAsia="Times New Roman"/>
              </w:rPr>
            </w:pPr>
            <w:proofErr w:type="spellStart"/>
            <w:r>
              <w:rPr>
                <w:rFonts w:eastAsia="Times New Roman"/>
              </w:rPr>
              <w:t>Lantry</w:t>
            </w:r>
            <w:proofErr w:type="spellEnd"/>
          </w:p>
        </w:tc>
        <w:tc>
          <w:tcPr>
            <w:tcW w:w="0" w:type="auto"/>
            <w:tcMar>
              <w:top w:w="15" w:type="dxa"/>
              <w:left w:w="15" w:type="dxa"/>
              <w:bottom w:w="15" w:type="dxa"/>
              <w:right w:w="15" w:type="dxa"/>
            </w:tcMar>
            <w:vAlign w:val="center"/>
            <w:hideMark/>
          </w:tcPr>
          <w:p w14:paraId="5CDA8319"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45E448F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1CF5736"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6A5190A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6272EEF" w14:textId="77777777" w:rsidR="00050E0B" w:rsidRDefault="00066C79">
            <w:pPr>
              <w:rPr>
                <w:rFonts w:eastAsia="Times New Roman"/>
              </w:rPr>
            </w:pPr>
            <w:r>
              <w:rPr>
                <w:rFonts w:eastAsia="Times New Roman"/>
              </w:rPr>
              <w:t>Well drained</w:t>
            </w:r>
          </w:p>
        </w:tc>
      </w:tr>
      <w:tr w:rsidR="00050E0B" w14:paraId="223AAEC1" w14:textId="77777777">
        <w:trPr>
          <w:divId w:val="1509756859"/>
          <w:tblCellSpacing w:w="15" w:type="dxa"/>
        </w:trPr>
        <w:tc>
          <w:tcPr>
            <w:tcW w:w="0" w:type="auto"/>
            <w:tcMar>
              <w:top w:w="15" w:type="dxa"/>
              <w:left w:w="15" w:type="dxa"/>
              <w:bottom w:w="15" w:type="dxa"/>
              <w:right w:w="15" w:type="dxa"/>
            </w:tcMar>
            <w:vAlign w:val="center"/>
            <w:hideMark/>
          </w:tcPr>
          <w:p w14:paraId="18A0ED3E"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0BA29E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0E58C15"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713BD878"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1FEC6171" w14:textId="77777777" w:rsidR="00050E0B" w:rsidRDefault="00066C79">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14:paraId="4A62EA9E" w14:textId="77777777" w:rsidR="00050E0B" w:rsidRDefault="00066C79">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4FCF7C93" w14:textId="77777777" w:rsidR="00050E0B" w:rsidRDefault="00066C79">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65EAF0B0"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1206F40"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4589F8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6ECB723" w14:textId="77777777" w:rsidR="00050E0B" w:rsidRDefault="00066C79">
            <w:pPr>
              <w:rPr>
                <w:rFonts w:eastAsia="Times New Roman"/>
              </w:rPr>
            </w:pPr>
            <w:r>
              <w:rPr>
                <w:rFonts w:eastAsia="Times New Roman"/>
              </w:rPr>
              <w:t>Well drained</w:t>
            </w:r>
          </w:p>
        </w:tc>
      </w:tr>
      <w:tr w:rsidR="00050E0B" w14:paraId="7FC829B6" w14:textId="77777777">
        <w:trPr>
          <w:divId w:val="1509756859"/>
          <w:tblCellSpacing w:w="15" w:type="dxa"/>
        </w:trPr>
        <w:tc>
          <w:tcPr>
            <w:tcW w:w="0" w:type="auto"/>
            <w:tcMar>
              <w:top w:w="15" w:type="dxa"/>
              <w:left w:w="15" w:type="dxa"/>
              <w:bottom w:w="15" w:type="dxa"/>
              <w:right w:w="15" w:type="dxa"/>
            </w:tcMar>
            <w:vAlign w:val="center"/>
            <w:hideMark/>
          </w:tcPr>
          <w:p w14:paraId="404EF15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F8C63A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7D8C6FB" w14:textId="77777777" w:rsidR="00050E0B" w:rsidRDefault="00066C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12564A93" w14:textId="77777777" w:rsidR="00050E0B" w:rsidRDefault="00066C79">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1377B682" w14:textId="77777777" w:rsidR="00050E0B" w:rsidRDefault="00066C79">
            <w:pPr>
              <w:rPr>
                <w:rFonts w:eastAsia="Times New Roman"/>
              </w:rPr>
            </w:pPr>
            <w:r>
              <w:rPr>
                <w:rFonts w:eastAsia="Times New Roman"/>
              </w:rPr>
              <w:t>16464613</w:t>
            </w:r>
          </w:p>
        </w:tc>
        <w:tc>
          <w:tcPr>
            <w:tcW w:w="0" w:type="auto"/>
            <w:tcMar>
              <w:top w:w="15" w:type="dxa"/>
              <w:left w:w="15" w:type="dxa"/>
              <w:bottom w:w="15" w:type="dxa"/>
              <w:right w:w="15" w:type="dxa"/>
            </w:tcMar>
            <w:vAlign w:val="center"/>
            <w:hideMark/>
          </w:tcPr>
          <w:p w14:paraId="72A1492E"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30814D24"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B79396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49C8175"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231F395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FE7EEFC" w14:textId="77777777" w:rsidR="00050E0B" w:rsidRDefault="00066C79">
            <w:pPr>
              <w:rPr>
                <w:rFonts w:eastAsia="Times New Roman"/>
              </w:rPr>
            </w:pPr>
            <w:r>
              <w:rPr>
                <w:rFonts w:eastAsia="Times New Roman"/>
              </w:rPr>
              <w:t>Well drained</w:t>
            </w:r>
          </w:p>
        </w:tc>
      </w:tr>
      <w:tr w:rsidR="00050E0B" w14:paraId="17ADF476" w14:textId="77777777">
        <w:trPr>
          <w:divId w:val="1509756859"/>
          <w:tblCellSpacing w:w="15" w:type="dxa"/>
        </w:trPr>
        <w:tc>
          <w:tcPr>
            <w:tcW w:w="0" w:type="auto"/>
            <w:tcMar>
              <w:top w:w="15" w:type="dxa"/>
              <w:left w:w="15" w:type="dxa"/>
              <w:bottom w:w="15" w:type="dxa"/>
              <w:right w:w="15" w:type="dxa"/>
            </w:tcMar>
            <w:vAlign w:val="center"/>
            <w:hideMark/>
          </w:tcPr>
          <w:p w14:paraId="3CF5282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412FFF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7F29AB9" w14:textId="77777777" w:rsidR="00050E0B" w:rsidRDefault="00066C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01266595" w14:textId="77777777" w:rsidR="00050E0B" w:rsidRDefault="00066C79">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3913A559" w14:textId="77777777" w:rsidR="00050E0B" w:rsidRDefault="00066C79">
            <w:pPr>
              <w:rPr>
                <w:rFonts w:eastAsia="Times New Roman"/>
              </w:rPr>
            </w:pPr>
            <w:r>
              <w:rPr>
                <w:rFonts w:eastAsia="Times New Roman"/>
              </w:rPr>
              <w:t>16663928</w:t>
            </w:r>
          </w:p>
        </w:tc>
        <w:tc>
          <w:tcPr>
            <w:tcW w:w="0" w:type="auto"/>
            <w:tcMar>
              <w:top w:w="15" w:type="dxa"/>
              <w:left w:w="15" w:type="dxa"/>
              <w:bottom w:w="15" w:type="dxa"/>
              <w:right w:w="15" w:type="dxa"/>
            </w:tcMar>
            <w:vAlign w:val="center"/>
            <w:hideMark/>
          </w:tcPr>
          <w:p w14:paraId="41BB2538"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438FAB23"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79A536B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23175AE" w14:textId="77777777" w:rsidR="00050E0B" w:rsidRDefault="00066C79">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4E7C74A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793AF04" w14:textId="77777777" w:rsidR="00050E0B" w:rsidRDefault="00066C79">
            <w:pPr>
              <w:rPr>
                <w:rFonts w:eastAsia="Times New Roman"/>
              </w:rPr>
            </w:pPr>
            <w:r>
              <w:rPr>
                <w:rFonts w:eastAsia="Times New Roman"/>
              </w:rPr>
              <w:t>Well drained</w:t>
            </w:r>
          </w:p>
        </w:tc>
      </w:tr>
      <w:tr w:rsidR="00050E0B" w14:paraId="17561C1A" w14:textId="77777777">
        <w:trPr>
          <w:divId w:val="1509756859"/>
          <w:tblCellSpacing w:w="15" w:type="dxa"/>
        </w:trPr>
        <w:tc>
          <w:tcPr>
            <w:tcW w:w="0" w:type="auto"/>
            <w:tcMar>
              <w:top w:w="15" w:type="dxa"/>
              <w:left w:w="15" w:type="dxa"/>
              <w:bottom w:w="15" w:type="dxa"/>
              <w:right w:w="15" w:type="dxa"/>
            </w:tcMar>
            <w:vAlign w:val="center"/>
            <w:hideMark/>
          </w:tcPr>
          <w:p w14:paraId="07881BB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B9B6AC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45C62CE" w14:textId="77777777" w:rsidR="00050E0B" w:rsidRDefault="00066C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4747651B" w14:textId="77777777" w:rsidR="00050E0B" w:rsidRDefault="00066C79">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18FEA8B5" w14:textId="77777777" w:rsidR="00050E0B" w:rsidRDefault="00066C79">
            <w:pPr>
              <w:rPr>
                <w:rFonts w:eastAsia="Times New Roman"/>
              </w:rPr>
            </w:pPr>
            <w:r>
              <w:rPr>
                <w:rFonts w:eastAsia="Times New Roman"/>
              </w:rPr>
              <w:t>16663929</w:t>
            </w:r>
          </w:p>
        </w:tc>
        <w:tc>
          <w:tcPr>
            <w:tcW w:w="0" w:type="auto"/>
            <w:tcMar>
              <w:top w:w="15" w:type="dxa"/>
              <w:left w:w="15" w:type="dxa"/>
              <w:bottom w:w="15" w:type="dxa"/>
              <w:right w:w="15" w:type="dxa"/>
            </w:tcMar>
            <w:vAlign w:val="center"/>
            <w:hideMark/>
          </w:tcPr>
          <w:p w14:paraId="7C9AF0CE" w14:textId="77777777" w:rsidR="00050E0B" w:rsidRDefault="00066C79">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14:paraId="5F1512DC"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46815DD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BFA95E3" w14:textId="77777777" w:rsidR="00050E0B" w:rsidRDefault="00066C79">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075524E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8762429" w14:textId="77777777" w:rsidR="00050E0B" w:rsidRDefault="00066C79">
            <w:pPr>
              <w:rPr>
                <w:rFonts w:eastAsia="Times New Roman"/>
              </w:rPr>
            </w:pPr>
            <w:r>
              <w:rPr>
                <w:rFonts w:eastAsia="Times New Roman"/>
              </w:rPr>
              <w:t>Well drained</w:t>
            </w:r>
          </w:p>
        </w:tc>
      </w:tr>
      <w:tr w:rsidR="00050E0B" w14:paraId="7AFE3FA0" w14:textId="77777777">
        <w:trPr>
          <w:divId w:val="1509756859"/>
          <w:tblCellSpacing w:w="15" w:type="dxa"/>
        </w:trPr>
        <w:tc>
          <w:tcPr>
            <w:tcW w:w="0" w:type="auto"/>
            <w:tcMar>
              <w:top w:w="15" w:type="dxa"/>
              <w:left w:w="15" w:type="dxa"/>
              <w:bottom w:w="15" w:type="dxa"/>
              <w:right w:w="15" w:type="dxa"/>
            </w:tcMar>
            <w:vAlign w:val="center"/>
            <w:hideMark/>
          </w:tcPr>
          <w:p w14:paraId="5D80D7CD"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2E3C2D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6B5A29E" w14:textId="77777777" w:rsidR="00050E0B" w:rsidRDefault="00066C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612C674E" w14:textId="77777777" w:rsidR="00050E0B" w:rsidRDefault="00066C79">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7F84085A" w14:textId="77777777" w:rsidR="00050E0B" w:rsidRDefault="00066C79">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14:paraId="07416FEA"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746F2A5D" w14:textId="77777777" w:rsidR="00050E0B" w:rsidRDefault="00066C79">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14:paraId="67B92120"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438C5D5" w14:textId="77777777" w:rsidR="00050E0B" w:rsidRDefault="00066C79">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510A43D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1DA33B4" w14:textId="77777777" w:rsidR="00050E0B" w:rsidRDefault="00066C79">
            <w:pPr>
              <w:rPr>
                <w:rFonts w:eastAsia="Times New Roman"/>
              </w:rPr>
            </w:pPr>
            <w:r>
              <w:rPr>
                <w:rFonts w:eastAsia="Times New Roman"/>
              </w:rPr>
              <w:t>Well drained</w:t>
            </w:r>
          </w:p>
        </w:tc>
      </w:tr>
      <w:tr w:rsidR="00050E0B" w14:paraId="73DFF5E5" w14:textId="77777777">
        <w:trPr>
          <w:divId w:val="1509756859"/>
          <w:tblCellSpacing w:w="15" w:type="dxa"/>
        </w:trPr>
        <w:tc>
          <w:tcPr>
            <w:tcW w:w="0" w:type="auto"/>
            <w:tcMar>
              <w:top w:w="15" w:type="dxa"/>
              <w:left w:w="15" w:type="dxa"/>
              <w:bottom w:w="15" w:type="dxa"/>
              <w:right w:w="15" w:type="dxa"/>
            </w:tcMar>
            <w:vAlign w:val="center"/>
            <w:hideMark/>
          </w:tcPr>
          <w:p w14:paraId="06DBE90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D871D1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373BEA5" w14:textId="77777777" w:rsidR="00050E0B" w:rsidRDefault="00066C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0A6577C4" w14:textId="77777777" w:rsidR="00050E0B" w:rsidRDefault="00066C79">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71B05A0A" w14:textId="77777777" w:rsidR="00050E0B" w:rsidRDefault="00066C79">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14:paraId="157B288C" w14:textId="77777777" w:rsidR="00050E0B" w:rsidRDefault="00066C79">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14:paraId="30CF4087" w14:textId="77777777" w:rsidR="00050E0B" w:rsidRDefault="00066C79">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14:paraId="19EB415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135F586" w14:textId="77777777" w:rsidR="00050E0B" w:rsidRDefault="00066C79">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3E1916D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38EAF17" w14:textId="77777777" w:rsidR="00050E0B" w:rsidRDefault="00066C79">
            <w:pPr>
              <w:rPr>
                <w:rFonts w:eastAsia="Times New Roman"/>
              </w:rPr>
            </w:pPr>
            <w:r>
              <w:rPr>
                <w:rFonts w:eastAsia="Times New Roman"/>
              </w:rPr>
              <w:t>Well drained</w:t>
            </w:r>
          </w:p>
        </w:tc>
      </w:tr>
      <w:tr w:rsidR="00050E0B" w14:paraId="4DD563EA" w14:textId="77777777">
        <w:trPr>
          <w:divId w:val="1509756859"/>
          <w:tblCellSpacing w:w="15" w:type="dxa"/>
        </w:trPr>
        <w:tc>
          <w:tcPr>
            <w:tcW w:w="0" w:type="auto"/>
            <w:tcMar>
              <w:top w:w="15" w:type="dxa"/>
              <w:left w:w="15" w:type="dxa"/>
              <w:bottom w:w="15" w:type="dxa"/>
              <w:right w:w="15" w:type="dxa"/>
            </w:tcMar>
            <w:vAlign w:val="center"/>
            <w:hideMark/>
          </w:tcPr>
          <w:p w14:paraId="71E94BA6"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E080A1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57774F6" w14:textId="77777777" w:rsidR="00050E0B" w:rsidRDefault="00066C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42CED716" w14:textId="77777777" w:rsidR="00050E0B" w:rsidRDefault="00066C79">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141E390B" w14:textId="77777777" w:rsidR="00050E0B" w:rsidRDefault="00066C79">
            <w:pPr>
              <w:rPr>
                <w:rFonts w:eastAsia="Times New Roman"/>
              </w:rPr>
            </w:pPr>
            <w:r>
              <w:rPr>
                <w:rFonts w:eastAsia="Times New Roman"/>
              </w:rPr>
              <w:t>16663932</w:t>
            </w:r>
          </w:p>
        </w:tc>
        <w:tc>
          <w:tcPr>
            <w:tcW w:w="0" w:type="auto"/>
            <w:tcMar>
              <w:top w:w="15" w:type="dxa"/>
              <w:left w:w="15" w:type="dxa"/>
              <w:bottom w:w="15" w:type="dxa"/>
              <w:right w:w="15" w:type="dxa"/>
            </w:tcMar>
            <w:vAlign w:val="center"/>
            <w:hideMark/>
          </w:tcPr>
          <w:p w14:paraId="667F0A80" w14:textId="77777777" w:rsidR="00050E0B" w:rsidRDefault="00066C79">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32C2B07C" w14:textId="77777777" w:rsidR="00050E0B" w:rsidRDefault="00066C79">
            <w:pPr>
              <w:rPr>
                <w:rFonts w:eastAsia="Times New Roman"/>
              </w:rPr>
            </w:pPr>
            <w:r>
              <w:rPr>
                <w:rFonts w:eastAsia="Times New Roman"/>
              </w:rPr>
              <w:t>9</w:t>
            </w:r>
          </w:p>
        </w:tc>
        <w:tc>
          <w:tcPr>
            <w:tcW w:w="0" w:type="auto"/>
            <w:tcMar>
              <w:top w:w="15" w:type="dxa"/>
              <w:left w:w="15" w:type="dxa"/>
              <w:bottom w:w="15" w:type="dxa"/>
              <w:right w:w="15" w:type="dxa"/>
            </w:tcMar>
            <w:vAlign w:val="center"/>
            <w:hideMark/>
          </w:tcPr>
          <w:p w14:paraId="71F952A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4E57139" w14:textId="77777777" w:rsidR="00050E0B" w:rsidRDefault="00066C79">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7135380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1B23CDB" w14:textId="77777777" w:rsidR="00050E0B" w:rsidRDefault="00066C79">
            <w:pPr>
              <w:rPr>
                <w:rFonts w:eastAsia="Times New Roman"/>
              </w:rPr>
            </w:pPr>
            <w:r>
              <w:rPr>
                <w:rFonts w:eastAsia="Times New Roman"/>
              </w:rPr>
              <w:t>Well drained</w:t>
            </w:r>
          </w:p>
        </w:tc>
      </w:tr>
      <w:tr w:rsidR="00050E0B" w14:paraId="01F8D5F9" w14:textId="77777777">
        <w:trPr>
          <w:divId w:val="1509756859"/>
          <w:tblCellSpacing w:w="15" w:type="dxa"/>
        </w:trPr>
        <w:tc>
          <w:tcPr>
            <w:tcW w:w="0" w:type="auto"/>
            <w:tcMar>
              <w:top w:w="15" w:type="dxa"/>
              <w:left w:w="15" w:type="dxa"/>
              <w:bottom w:w="15" w:type="dxa"/>
              <w:right w:w="15" w:type="dxa"/>
            </w:tcMar>
            <w:vAlign w:val="center"/>
            <w:hideMark/>
          </w:tcPr>
          <w:p w14:paraId="0E66F75B"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1F2C0E6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830CBDF"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30A1709"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352272D6" w14:textId="77777777" w:rsidR="00050E0B" w:rsidRDefault="00066C79">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059C48ED"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57A653A9" w14:textId="77777777" w:rsidR="00050E0B" w:rsidRDefault="00066C79">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22E450A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BF659AE"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24DB213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596B70B" w14:textId="77777777" w:rsidR="00050E0B" w:rsidRDefault="00066C79">
            <w:pPr>
              <w:rPr>
                <w:rFonts w:eastAsia="Times New Roman"/>
              </w:rPr>
            </w:pPr>
            <w:r>
              <w:rPr>
                <w:rFonts w:eastAsia="Times New Roman"/>
              </w:rPr>
              <w:t>Moderately well drained</w:t>
            </w:r>
          </w:p>
        </w:tc>
      </w:tr>
      <w:tr w:rsidR="00050E0B" w14:paraId="183A780F" w14:textId="77777777">
        <w:trPr>
          <w:divId w:val="1509756859"/>
          <w:tblCellSpacing w:w="15" w:type="dxa"/>
        </w:trPr>
        <w:tc>
          <w:tcPr>
            <w:tcW w:w="0" w:type="auto"/>
            <w:tcMar>
              <w:top w:w="15" w:type="dxa"/>
              <w:left w:w="15" w:type="dxa"/>
              <w:bottom w:w="15" w:type="dxa"/>
              <w:right w:w="15" w:type="dxa"/>
            </w:tcMar>
            <w:vAlign w:val="center"/>
            <w:hideMark/>
          </w:tcPr>
          <w:p w14:paraId="4235750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7D7FAB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3B94505"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599C02A"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766DBB95" w14:textId="77777777" w:rsidR="00050E0B" w:rsidRDefault="00066C79">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14:paraId="6AC24966"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A86BB13"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5DC3ACC1"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6C754AF"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18089EF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DC7E21F" w14:textId="77777777" w:rsidR="00050E0B" w:rsidRDefault="00066C79">
            <w:pPr>
              <w:rPr>
                <w:rFonts w:eastAsia="Times New Roman"/>
              </w:rPr>
            </w:pPr>
            <w:r>
              <w:rPr>
                <w:rFonts w:eastAsia="Times New Roman"/>
              </w:rPr>
              <w:t>Well drained</w:t>
            </w:r>
          </w:p>
        </w:tc>
      </w:tr>
      <w:tr w:rsidR="00050E0B" w14:paraId="04F25BA7" w14:textId="77777777">
        <w:trPr>
          <w:divId w:val="1509756859"/>
          <w:tblCellSpacing w:w="15" w:type="dxa"/>
        </w:trPr>
        <w:tc>
          <w:tcPr>
            <w:tcW w:w="0" w:type="auto"/>
            <w:tcMar>
              <w:top w:w="15" w:type="dxa"/>
              <w:left w:w="15" w:type="dxa"/>
              <w:bottom w:w="15" w:type="dxa"/>
              <w:right w:w="15" w:type="dxa"/>
            </w:tcMar>
            <w:vAlign w:val="center"/>
            <w:hideMark/>
          </w:tcPr>
          <w:p w14:paraId="161CA527"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3F88A8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E65FB0"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30F1C133"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458D8856" w14:textId="77777777" w:rsidR="00050E0B" w:rsidRDefault="00066C79">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14:paraId="61B417AB" w14:textId="77777777" w:rsidR="00050E0B" w:rsidRDefault="00066C79">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14:paraId="54FCDF73"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41520F0"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99D48B7"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61FB70C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622ED32" w14:textId="77777777" w:rsidR="00050E0B" w:rsidRDefault="00066C79">
            <w:pPr>
              <w:rPr>
                <w:rFonts w:eastAsia="Times New Roman"/>
              </w:rPr>
            </w:pPr>
            <w:r>
              <w:rPr>
                <w:rFonts w:eastAsia="Times New Roman"/>
              </w:rPr>
              <w:t>Well drained</w:t>
            </w:r>
          </w:p>
        </w:tc>
      </w:tr>
      <w:tr w:rsidR="00050E0B" w14:paraId="4C0F01DF" w14:textId="77777777">
        <w:trPr>
          <w:divId w:val="1509756859"/>
          <w:tblCellSpacing w:w="15" w:type="dxa"/>
        </w:trPr>
        <w:tc>
          <w:tcPr>
            <w:tcW w:w="0" w:type="auto"/>
            <w:tcMar>
              <w:top w:w="15" w:type="dxa"/>
              <w:left w:w="15" w:type="dxa"/>
              <w:bottom w:w="15" w:type="dxa"/>
              <w:right w:w="15" w:type="dxa"/>
            </w:tcMar>
            <w:vAlign w:val="center"/>
            <w:hideMark/>
          </w:tcPr>
          <w:p w14:paraId="60B2C9E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5F820D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B0FEED4"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D4A335B"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72A0D298" w14:textId="77777777" w:rsidR="00050E0B" w:rsidRDefault="00066C79">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14:paraId="1EBBF553"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2BBF3E6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2C9D9A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4B076AB"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30C5807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3DF6413" w14:textId="77777777" w:rsidR="00050E0B" w:rsidRDefault="00066C79">
            <w:pPr>
              <w:rPr>
                <w:rFonts w:eastAsia="Times New Roman"/>
              </w:rPr>
            </w:pPr>
            <w:r>
              <w:rPr>
                <w:rFonts w:eastAsia="Times New Roman"/>
              </w:rPr>
              <w:t>Moderately well drained</w:t>
            </w:r>
          </w:p>
        </w:tc>
      </w:tr>
      <w:tr w:rsidR="00050E0B" w14:paraId="50144042" w14:textId="77777777">
        <w:trPr>
          <w:divId w:val="1509756859"/>
          <w:tblCellSpacing w:w="15" w:type="dxa"/>
        </w:trPr>
        <w:tc>
          <w:tcPr>
            <w:tcW w:w="0" w:type="auto"/>
            <w:tcMar>
              <w:top w:w="15" w:type="dxa"/>
              <w:left w:w="15" w:type="dxa"/>
              <w:bottom w:w="15" w:type="dxa"/>
              <w:right w:w="15" w:type="dxa"/>
            </w:tcMar>
            <w:vAlign w:val="center"/>
            <w:hideMark/>
          </w:tcPr>
          <w:p w14:paraId="76C7A11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37C3B2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FF67022"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1C3892D5"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4165BDFC" w14:textId="77777777" w:rsidR="00050E0B" w:rsidRDefault="00066C79">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773646C2"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784574FD"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1BA5F923"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953647E"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1F43192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C27DB48" w14:textId="77777777" w:rsidR="00050E0B" w:rsidRDefault="00066C79">
            <w:pPr>
              <w:rPr>
                <w:rFonts w:eastAsia="Times New Roman"/>
              </w:rPr>
            </w:pPr>
            <w:r>
              <w:rPr>
                <w:rFonts w:eastAsia="Times New Roman"/>
              </w:rPr>
              <w:t>Moderately well drained</w:t>
            </w:r>
          </w:p>
        </w:tc>
      </w:tr>
      <w:tr w:rsidR="00050E0B" w14:paraId="78228B8E" w14:textId="77777777">
        <w:trPr>
          <w:divId w:val="1509756859"/>
          <w:tblCellSpacing w:w="15" w:type="dxa"/>
        </w:trPr>
        <w:tc>
          <w:tcPr>
            <w:tcW w:w="0" w:type="auto"/>
            <w:tcMar>
              <w:top w:w="15" w:type="dxa"/>
              <w:left w:w="15" w:type="dxa"/>
              <w:bottom w:w="15" w:type="dxa"/>
              <w:right w:w="15" w:type="dxa"/>
            </w:tcMar>
            <w:vAlign w:val="center"/>
            <w:hideMark/>
          </w:tcPr>
          <w:p w14:paraId="33F1FB6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54710BC"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259E678"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DEB7231" w14:textId="77777777" w:rsidR="00050E0B" w:rsidRDefault="00066C79">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4C88B185" w14:textId="77777777" w:rsidR="00050E0B" w:rsidRDefault="00066C79">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14:paraId="330F0E90"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63AE7C95"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37EE4AE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BBC538A"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12DDA3E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BE4EB45" w14:textId="77777777" w:rsidR="00050E0B" w:rsidRDefault="00066C79">
            <w:pPr>
              <w:rPr>
                <w:rFonts w:eastAsia="Times New Roman"/>
              </w:rPr>
            </w:pPr>
            <w:r>
              <w:rPr>
                <w:rFonts w:eastAsia="Times New Roman"/>
              </w:rPr>
              <w:t>Moderately well drained</w:t>
            </w:r>
          </w:p>
        </w:tc>
      </w:tr>
      <w:tr w:rsidR="00050E0B" w14:paraId="28A5D366" w14:textId="77777777">
        <w:trPr>
          <w:divId w:val="1509756859"/>
          <w:tblCellSpacing w:w="15" w:type="dxa"/>
        </w:trPr>
        <w:tc>
          <w:tcPr>
            <w:tcW w:w="0" w:type="auto"/>
            <w:tcMar>
              <w:top w:w="15" w:type="dxa"/>
              <w:left w:w="15" w:type="dxa"/>
              <w:bottom w:w="15" w:type="dxa"/>
              <w:right w:w="15" w:type="dxa"/>
            </w:tcMar>
            <w:vAlign w:val="center"/>
            <w:hideMark/>
          </w:tcPr>
          <w:p w14:paraId="6050D07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759D460"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C351F5E"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4D0157B4"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478E664A" w14:textId="77777777" w:rsidR="00050E0B" w:rsidRDefault="00066C79">
            <w:pPr>
              <w:rPr>
                <w:rFonts w:eastAsia="Times New Roman"/>
              </w:rPr>
            </w:pPr>
            <w:r>
              <w:rPr>
                <w:rFonts w:eastAsia="Times New Roman"/>
              </w:rPr>
              <w:t>16663795</w:t>
            </w:r>
          </w:p>
        </w:tc>
        <w:tc>
          <w:tcPr>
            <w:tcW w:w="0" w:type="auto"/>
            <w:tcMar>
              <w:top w:w="15" w:type="dxa"/>
              <w:left w:w="15" w:type="dxa"/>
              <w:bottom w:w="15" w:type="dxa"/>
              <w:right w:w="15" w:type="dxa"/>
            </w:tcMar>
            <w:vAlign w:val="center"/>
            <w:hideMark/>
          </w:tcPr>
          <w:p w14:paraId="3CF6ECD1" w14:textId="77777777" w:rsidR="00050E0B" w:rsidRDefault="00066C79">
            <w:pPr>
              <w:rPr>
                <w:rFonts w:eastAsia="Times New Roman"/>
              </w:rPr>
            </w:pPr>
            <w:r>
              <w:rPr>
                <w:rFonts w:eastAsia="Times New Roman"/>
              </w:rPr>
              <w:t>Lakota</w:t>
            </w:r>
          </w:p>
        </w:tc>
        <w:tc>
          <w:tcPr>
            <w:tcW w:w="0" w:type="auto"/>
            <w:tcMar>
              <w:top w:w="15" w:type="dxa"/>
              <w:left w:w="15" w:type="dxa"/>
              <w:bottom w:w="15" w:type="dxa"/>
              <w:right w:w="15" w:type="dxa"/>
            </w:tcMar>
            <w:vAlign w:val="center"/>
            <w:hideMark/>
          </w:tcPr>
          <w:p w14:paraId="67E7CFC9"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431B454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83CDCC2"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21EDA18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45B2BA3" w14:textId="77777777" w:rsidR="00050E0B" w:rsidRDefault="00066C79">
            <w:pPr>
              <w:rPr>
                <w:rFonts w:eastAsia="Times New Roman"/>
              </w:rPr>
            </w:pPr>
            <w:r>
              <w:rPr>
                <w:rFonts w:eastAsia="Times New Roman"/>
              </w:rPr>
              <w:t>Well drained</w:t>
            </w:r>
          </w:p>
        </w:tc>
      </w:tr>
      <w:tr w:rsidR="00050E0B" w14:paraId="1992D0A4" w14:textId="77777777">
        <w:trPr>
          <w:divId w:val="1509756859"/>
          <w:tblCellSpacing w:w="15" w:type="dxa"/>
        </w:trPr>
        <w:tc>
          <w:tcPr>
            <w:tcW w:w="0" w:type="auto"/>
            <w:tcMar>
              <w:top w:w="15" w:type="dxa"/>
              <w:left w:w="15" w:type="dxa"/>
              <w:bottom w:w="15" w:type="dxa"/>
              <w:right w:w="15" w:type="dxa"/>
            </w:tcMar>
            <w:vAlign w:val="center"/>
            <w:hideMark/>
          </w:tcPr>
          <w:p w14:paraId="7CABB8F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2E3851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D75A762"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35A34740"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53F12443" w14:textId="77777777" w:rsidR="00050E0B" w:rsidRDefault="00066C79">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14:paraId="6508F927" w14:textId="77777777" w:rsidR="00050E0B" w:rsidRDefault="00066C79">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14:paraId="244B2CB4"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72FEBF91"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2081723"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7B6C5E1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763C540" w14:textId="77777777" w:rsidR="00050E0B" w:rsidRDefault="00066C79">
            <w:pPr>
              <w:rPr>
                <w:rFonts w:eastAsia="Times New Roman"/>
              </w:rPr>
            </w:pPr>
            <w:r>
              <w:rPr>
                <w:rFonts w:eastAsia="Times New Roman"/>
              </w:rPr>
              <w:t>Well drained</w:t>
            </w:r>
          </w:p>
        </w:tc>
      </w:tr>
      <w:tr w:rsidR="00050E0B" w14:paraId="2D83EEC1" w14:textId="77777777">
        <w:trPr>
          <w:divId w:val="1509756859"/>
          <w:tblCellSpacing w:w="15" w:type="dxa"/>
        </w:trPr>
        <w:tc>
          <w:tcPr>
            <w:tcW w:w="0" w:type="auto"/>
            <w:tcMar>
              <w:top w:w="15" w:type="dxa"/>
              <w:left w:w="15" w:type="dxa"/>
              <w:bottom w:w="15" w:type="dxa"/>
              <w:right w:w="15" w:type="dxa"/>
            </w:tcMar>
            <w:vAlign w:val="center"/>
            <w:hideMark/>
          </w:tcPr>
          <w:p w14:paraId="305AD36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76C2C1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BE47838"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06E504F1"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1AFB4A20" w14:textId="77777777" w:rsidR="00050E0B" w:rsidRDefault="00066C79">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14:paraId="3557666C" w14:textId="77777777" w:rsidR="00050E0B" w:rsidRDefault="00066C79">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14:paraId="75010AEF" w14:textId="77777777" w:rsidR="00050E0B" w:rsidRDefault="00066C79">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440D5A86"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F56AF81"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4B97C61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898806F" w14:textId="77777777" w:rsidR="00050E0B" w:rsidRDefault="00066C79">
            <w:pPr>
              <w:rPr>
                <w:rFonts w:eastAsia="Times New Roman"/>
              </w:rPr>
            </w:pPr>
            <w:r>
              <w:rPr>
                <w:rFonts w:eastAsia="Times New Roman"/>
              </w:rPr>
              <w:t>Well drained</w:t>
            </w:r>
          </w:p>
        </w:tc>
      </w:tr>
      <w:tr w:rsidR="00050E0B" w14:paraId="035F4699" w14:textId="77777777">
        <w:trPr>
          <w:divId w:val="1509756859"/>
          <w:tblCellSpacing w:w="15" w:type="dxa"/>
        </w:trPr>
        <w:tc>
          <w:tcPr>
            <w:tcW w:w="0" w:type="auto"/>
            <w:tcMar>
              <w:top w:w="15" w:type="dxa"/>
              <w:left w:w="15" w:type="dxa"/>
              <w:bottom w:w="15" w:type="dxa"/>
              <w:right w:w="15" w:type="dxa"/>
            </w:tcMar>
            <w:vAlign w:val="center"/>
            <w:hideMark/>
          </w:tcPr>
          <w:p w14:paraId="396B201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DBA816C"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703E420"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4B537BF0"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5CC677A2" w14:textId="77777777" w:rsidR="00050E0B" w:rsidRDefault="00066C79">
            <w:pPr>
              <w:rPr>
                <w:rFonts w:eastAsia="Times New Roman"/>
              </w:rPr>
            </w:pPr>
            <w:r>
              <w:rPr>
                <w:rFonts w:eastAsia="Times New Roman"/>
              </w:rPr>
              <w:t>16663798</w:t>
            </w:r>
          </w:p>
        </w:tc>
        <w:tc>
          <w:tcPr>
            <w:tcW w:w="0" w:type="auto"/>
            <w:tcMar>
              <w:top w:w="15" w:type="dxa"/>
              <w:left w:w="15" w:type="dxa"/>
              <w:bottom w:w="15" w:type="dxa"/>
              <w:right w:w="15" w:type="dxa"/>
            </w:tcMar>
            <w:vAlign w:val="center"/>
            <w:hideMark/>
          </w:tcPr>
          <w:p w14:paraId="44E86CB3" w14:textId="77777777" w:rsidR="00050E0B" w:rsidRDefault="00066C79">
            <w:pPr>
              <w:rPr>
                <w:rFonts w:eastAsia="Times New Roman"/>
              </w:rPr>
            </w:pPr>
            <w:proofErr w:type="spellStart"/>
            <w:r>
              <w:rPr>
                <w:rFonts w:eastAsia="Times New Roman"/>
              </w:rPr>
              <w:t>Desart</w:t>
            </w:r>
            <w:proofErr w:type="spellEnd"/>
          </w:p>
        </w:tc>
        <w:tc>
          <w:tcPr>
            <w:tcW w:w="0" w:type="auto"/>
            <w:tcMar>
              <w:top w:w="15" w:type="dxa"/>
              <w:left w:w="15" w:type="dxa"/>
              <w:bottom w:w="15" w:type="dxa"/>
              <w:right w:w="15" w:type="dxa"/>
            </w:tcMar>
            <w:vAlign w:val="center"/>
            <w:hideMark/>
          </w:tcPr>
          <w:p w14:paraId="239EE99E" w14:textId="77777777" w:rsidR="00050E0B" w:rsidRDefault="00066C79">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14:paraId="22751D0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1E76C17"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262A59F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1CA27A2" w14:textId="77777777" w:rsidR="00050E0B" w:rsidRDefault="00066C79">
            <w:pPr>
              <w:rPr>
                <w:rFonts w:eastAsia="Times New Roman"/>
              </w:rPr>
            </w:pPr>
            <w:r>
              <w:rPr>
                <w:rFonts w:eastAsia="Times New Roman"/>
              </w:rPr>
              <w:t>Well drained</w:t>
            </w:r>
          </w:p>
        </w:tc>
      </w:tr>
      <w:tr w:rsidR="00050E0B" w14:paraId="0186758C" w14:textId="77777777">
        <w:trPr>
          <w:divId w:val="1509756859"/>
          <w:tblCellSpacing w:w="15" w:type="dxa"/>
        </w:trPr>
        <w:tc>
          <w:tcPr>
            <w:tcW w:w="0" w:type="auto"/>
            <w:tcMar>
              <w:top w:w="15" w:type="dxa"/>
              <w:left w:w="15" w:type="dxa"/>
              <w:bottom w:w="15" w:type="dxa"/>
              <w:right w:w="15" w:type="dxa"/>
            </w:tcMar>
            <w:vAlign w:val="center"/>
            <w:hideMark/>
          </w:tcPr>
          <w:p w14:paraId="79241FC3"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9E3874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8C9B059"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5C7EFC0E"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0E9887FF" w14:textId="77777777" w:rsidR="00050E0B" w:rsidRDefault="00066C79">
            <w:pPr>
              <w:rPr>
                <w:rFonts w:eastAsia="Times New Roman"/>
              </w:rPr>
            </w:pPr>
            <w:r>
              <w:rPr>
                <w:rFonts w:eastAsia="Times New Roman"/>
              </w:rPr>
              <w:t>16663799</w:t>
            </w:r>
          </w:p>
        </w:tc>
        <w:tc>
          <w:tcPr>
            <w:tcW w:w="0" w:type="auto"/>
            <w:tcMar>
              <w:top w:w="15" w:type="dxa"/>
              <w:left w:w="15" w:type="dxa"/>
              <w:bottom w:w="15" w:type="dxa"/>
              <w:right w:w="15" w:type="dxa"/>
            </w:tcMar>
            <w:vAlign w:val="center"/>
            <w:hideMark/>
          </w:tcPr>
          <w:p w14:paraId="0CA5EC20" w14:textId="77777777" w:rsidR="00050E0B" w:rsidRDefault="00066C79">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54603ABA" w14:textId="77777777" w:rsidR="00050E0B" w:rsidRDefault="00066C79">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0AB9C6C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40B14D6"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082B221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9C7D014" w14:textId="77777777" w:rsidR="00050E0B" w:rsidRDefault="00066C79">
            <w:pPr>
              <w:rPr>
                <w:rFonts w:eastAsia="Times New Roman"/>
              </w:rPr>
            </w:pPr>
            <w:r>
              <w:rPr>
                <w:rFonts w:eastAsia="Times New Roman"/>
              </w:rPr>
              <w:t>Well drained</w:t>
            </w:r>
          </w:p>
        </w:tc>
      </w:tr>
      <w:tr w:rsidR="00050E0B" w14:paraId="7E2AF34A" w14:textId="77777777">
        <w:trPr>
          <w:divId w:val="1509756859"/>
          <w:tblCellSpacing w:w="15" w:type="dxa"/>
        </w:trPr>
        <w:tc>
          <w:tcPr>
            <w:tcW w:w="0" w:type="auto"/>
            <w:tcMar>
              <w:top w:w="15" w:type="dxa"/>
              <w:left w:w="15" w:type="dxa"/>
              <w:bottom w:w="15" w:type="dxa"/>
              <w:right w:w="15" w:type="dxa"/>
            </w:tcMar>
            <w:vAlign w:val="center"/>
            <w:hideMark/>
          </w:tcPr>
          <w:p w14:paraId="1E582D17"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7C68BCC"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6EDD82E"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7D8B2E61"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5F7F3EFD" w14:textId="77777777" w:rsidR="00050E0B" w:rsidRDefault="00066C79">
            <w:pPr>
              <w:rPr>
                <w:rFonts w:eastAsia="Times New Roman"/>
              </w:rPr>
            </w:pPr>
            <w:r>
              <w:rPr>
                <w:rFonts w:eastAsia="Times New Roman"/>
              </w:rPr>
              <w:t>16663800</w:t>
            </w:r>
          </w:p>
        </w:tc>
        <w:tc>
          <w:tcPr>
            <w:tcW w:w="0" w:type="auto"/>
            <w:tcMar>
              <w:top w:w="15" w:type="dxa"/>
              <w:left w:w="15" w:type="dxa"/>
              <w:bottom w:w="15" w:type="dxa"/>
              <w:right w:w="15" w:type="dxa"/>
            </w:tcMar>
            <w:vAlign w:val="center"/>
            <w:hideMark/>
          </w:tcPr>
          <w:p w14:paraId="2FA06493"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373F2E2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DD9497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3E4D4F0"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5CC9F28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A6ACC43" w14:textId="77777777" w:rsidR="00050E0B" w:rsidRDefault="00066C79">
            <w:pPr>
              <w:rPr>
                <w:rFonts w:eastAsia="Times New Roman"/>
              </w:rPr>
            </w:pPr>
            <w:r>
              <w:rPr>
                <w:rFonts w:eastAsia="Times New Roman"/>
              </w:rPr>
              <w:t>Moderately well drained</w:t>
            </w:r>
          </w:p>
        </w:tc>
      </w:tr>
      <w:tr w:rsidR="00050E0B" w14:paraId="42A86AF3" w14:textId="77777777">
        <w:trPr>
          <w:divId w:val="1509756859"/>
          <w:tblCellSpacing w:w="15" w:type="dxa"/>
        </w:trPr>
        <w:tc>
          <w:tcPr>
            <w:tcW w:w="0" w:type="auto"/>
            <w:tcMar>
              <w:top w:w="15" w:type="dxa"/>
              <w:left w:w="15" w:type="dxa"/>
              <w:bottom w:w="15" w:type="dxa"/>
              <w:right w:w="15" w:type="dxa"/>
            </w:tcMar>
            <w:vAlign w:val="center"/>
            <w:hideMark/>
          </w:tcPr>
          <w:p w14:paraId="50C44CA0"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15BC81F3"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BD2095C" w14:textId="77777777" w:rsidR="00050E0B" w:rsidRDefault="00066C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43BE1691" w14:textId="77777777" w:rsidR="00050E0B" w:rsidRDefault="00066C79">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6E749429" w14:textId="77777777" w:rsidR="00050E0B" w:rsidRDefault="00066C79">
            <w:pPr>
              <w:rPr>
                <w:rFonts w:eastAsia="Times New Roman"/>
              </w:rPr>
            </w:pPr>
            <w:r>
              <w:rPr>
                <w:rFonts w:eastAsia="Times New Roman"/>
              </w:rPr>
              <w:t>16663801</w:t>
            </w:r>
          </w:p>
        </w:tc>
        <w:tc>
          <w:tcPr>
            <w:tcW w:w="0" w:type="auto"/>
            <w:tcMar>
              <w:top w:w="15" w:type="dxa"/>
              <w:left w:w="15" w:type="dxa"/>
              <w:bottom w:w="15" w:type="dxa"/>
              <w:right w:w="15" w:type="dxa"/>
            </w:tcMar>
            <w:vAlign w:val="center"/>
            <w:hideMark/>
          </w:tcPr>
          <w:p w14:paraId="0964E0C9"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7E10241B"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C461CA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8C58ABB" w14:textId="77777777" w:rsidR="00050E0B" w:rsidRDefault="00066C79">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0D6808E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B29EE50" w14:textId="77777777" w:rsidR="00050E0B" w:rsidRDefault="00066C79">
            <w:pPr>
              <w:rPr>
                <w:rFonts w:eastAsia="Times New Roman"/>
              </w:rPr>
            </w:pPr>
            <w:r>
              <w:rPr>
                <w:rFonts w:eastAsia="Times New Roman"/>
              </w:rPr>
              <w:t>Well drained</w:t>
            </w:r>
          </w:p>
        </w:tc>
      </w:tr>
      <w:tr w:rsidR="00050E0B" w14:paraId="174CED50" w14:textId="77777777">
        <w:trPr>
          <w:divId w:val="1509756859"/>
          <w:tblCellSpacing w:w="15" w:type="dxa"/>
        </w:trPr>
        <w:tc>
          <w:tcPr>
            <w:tcW w:w="0" w:type="auto"/>
            <w:tcMar>
              <w:top w:w="15" w:type="dxa"/>
              <w:left w:w="15" w:type="dxa"/>
              <w:bottom w:w="15" w:type="dxa"/>
              <w:right w:w="15" w:type="dxa"/>
            </w:tcMar>
            <w:vAlign w:val="center"/>
            <w:hideMark/>
          </w:tcPr>
          <w:p w14:paraId="521BB7B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C64576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079D56D"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5CFD6341"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7FD59857" w14:textId="77777777" w:rsidR="00050E0B" w:rsidRDefault="00066C79">
            <w:pPr>
              <w:rPr>
                <w:rFonts w:eastAsia="Times New Roman"/>
              </w:rPr>
            </w:pPr>
            <w:r>
              <w:rPr>
                <w:rFonts w:eastAsia="Times New Roman"/>
              </w:rPr>
              <w:t>16663950</w:t>
            </w:r>
          </w:p>
        </w:tc>
        <w:tc>
          <w:tcPr>
            <w:tcW w:w="0" w:type="auto"/>
            <w:tcMar>
              <w:top w:w="15" w:type="dxa"/>
              <w:left w:w="15" w:type="dxa"/>
              <w:bottom w:w="15" w:type="dxa"/>
              <w:right w:w="15" w:type="dxa"/>
            </w:tcMar>
            <w:vAlign w:val="center"/>
            <w:hideMark/>
          </w:tcPr>
          <w:p w14:paraId="40424435" w14:textId="77777777" w:rsidR="00050E0B" w:rsidRDefault="00066C79">
            <w:pPr>
              <w:rPr>
                <w:rFonts w:eastAsia="Times New Roman"/>
              </w:rPr>
            </w:pPr>
            <w:proofErr w:type="spellStart"/>
            <w:r>
              <w:rPr>
                <w:rFonts w:eastAsia="Times New Roman"/>
              </w:rPr>
              <w:t>Beisigl</w:t>
            </w:r>
            <w:proofErr w:type="spellEnd"/>
          </w:p>
        </w:tc>
        <w:tc>
          <w:tcPr>
            <w:tcW w:w="0" w:type="auto"/>
            <w:tcMar>
              <w:top w:w="15" w:type="dxa"/>
              <w:left w:w="15" w:type="dxa"/>
              <w:bottom w:w="15" w:type="dxa"/>
              <w:right w:w="15" w:type="dxa"/>
            </w:tcMar>
            <w:vAlign w:val="center"/>
            <w:hideMark/>
          </w:tcPr>
          <w:p w14:paraId="493F6FCF" w14:textId="77777777" w:rsidR="00050E0B" w:rsidRDefault="00066C79">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14:paraId="21B127C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44FAD06"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FAD8DB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0221A04" w14:textId="77777777" w:rsidR="00050E0B" w:rsidRDefault="00066C79">
            <w:pPr>
              <w:rPr>
                <w:rFonts w:eastAsia="Times New Roman"/>
              </w:rPr>
            </w:pPr>
            <w:r>
              <w:rPr>
                <w:rFonts w:eastAsia="Times New Roman"/>
              </w:rPr>
              <w:t>Somewhat excessively drained</w:t>
            </w:r>
          </w:p>
        </w:tc>
      </w:tr>
      <w:tr w:rsidR="00050E0B" w14:paraId="29F1B25B" w14:textId="77777777">
        <w:trPr>
          <w:divId w:val="1509756859"/>
          <w:tblCellSpacing w:w="15" w:type="dxa"/>
        </w:trPr>
        <w:tc>
          <w:tcPr>
            <w:tcW w:w="0" w:type="auto"/>
            <w:tcMar>
              <w:top w:w="15" w:type="dxa"/>
              <w:left w:w="15" w:type="dxa"/>
              <w:bottom w:w="15" w:type="dxa"/>
              <w:right w:w="15" w:type="dxa"/>
            </w:tcMar>
            <w:vAlign w:val="center"/>
            <w:hideMark/>
          </w:tcPr>
          <w:p w14:paraId="7D38D21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7E0361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F86D3C3"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3276B269"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0EA7466E" w14:textId="77777777" w:rsidR="00050E0B" w:rsidRDefault="00066C79">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14:paraId="4245AD19"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060E6856" w14:textId="77777777" w:rsidR="00050E0B" w:rsidRDefault="00066C79">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14:paraId="71C54CF5"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926492B"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CD1BB5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50C7502" w14:textId="77777777" w:rsidR="00050E0B" w:rsidRDefault="00066C79">
            <w:pPr>
              <w:rPr>
                <w:rFonts w:eastAsia="Times New Roman"/>
              </w:rPr>
            </w:pPr>
            <w:r>
              <w:rPr>
                <w:rFonts w:eastAsia="Times New Roman"/>
              </w:rPr>
              <w:t>Well drained</w:t>
            </w:r>
          </w:p>
        </w:tc>
      </w:tr>
      <w:tr w:rsidR="00050E0B" w14:paraId="4AEE8E43" w14:textId="77777777">
        <w:trPr>
          <w:divId w:val="1509756859"/>
          <w:tblCellSpacing w:w="15" w:type="dxa"/>
        </w:trPr>
        <w:tc>
          <w:tcPr>
            <w:tcW w:w="0" w:type="auto"/>
            <w:tcMar>
              <w:top w:w="15" w:type="dxa"/>
              <w:left w:w="15" w:type="dxa"/>
              <w:bottom w:w="15" w:type="dxa"/>
              <w:right w:w="15" w:type="dxa"/>
            </w:tcMar>
            <w:vAlign w:val="center"/>
            <w:hideMark/>
          </w:tcPr>
          <w:p w14:paraId="385424BA"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F11BAF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63EE6A2"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6229837"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183634C6" w14:textId="77777777" w:rsidR="00050E0B" w:rsidRDefault="00066C79">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14:paraId="72934BA5" w14:textId="77777777" w:rsidR="00050E0B" w:rsidRDefault="00066C79">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14:paraId="17C9F03B" w14:textId="77777777" w:rsidR="00050E0B" w:rsidRDefault="00066C79">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3911C181"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93942EF"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24C9B93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9D27C11" w14:textId="77777777" w:rsidR="00050E0B" w:rsidRDefault="00066C79">
            <w:pPr>
              <w:rPr>
                <w:rFonts w:eastAsia="Times New Roman"/>
              </w:rPr>
            </w:pPr>
            <w:r>
              <w:rPr>
                <w:rFonts w:eastAsia="Times New Roman"/>
              </w:rPr>
              <w:t>Well drained</w:t>
            </w:r>
          </w:p>
        </w:tc>
      </w:tr>
      <w:tr w:rsidR="00050E0B" w14:paraId="761CBEF5" w14:textId="77777777">
        <w:trPr>
          <w:divId w:val="1509756859"/>
          <w:tblCellSpacing w:w="15" w:type="dxa"/>
        </w:trPr>
        <w:tc>
          <w:tcPr>
            <w:tcW w:w="0" w:type="auto"/>
            <w:tcMar>
              <w:top w:w="15" w:type="dxa"/>
              <w:left w:w="15" w:type="dxa"/>
              <w:bottom w:w="15" w:type="dxa"/>
              <w:right w:w="15" w:type="dxa"/>
            </w:tcMar>
            <w:vAlign w:val="center"/>
            <w:hideMark/>
          </w:tcPr>
          <w:p w14:paraId="3CD4845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FE6F6C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A96B220"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23C2A14"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7926FA6F" w14:textId="77777777" w:rsidR="00050E0B" w:rsidRDefault="00066C79">
            <w:pPr>
              <w:rPr>
                <w:rFonts w:eastAsia="Times New Roman"/>
              </w:rPr>
            </w:pPr>
            <w:r>
              <w:rPr>
                <w:rFonts w:eastAsia="Times New Roman"/>
              </w:rPr>
              <w:t>16663953</w:t>
            </w:r>
          </w:p>
        </w:tc>
        <w:tc>
          <w:tcPr>
            <w:tcW w:w="0" w:type="auto"/>
            <w:tcMar>
              <w:top w:w="15" w:type="dxa"/>
              <w:left w:w="15" w:type="dxa"/>
              <w:bottom w:w="15" w:type="dxa"/>
              <w:right w:w="15" w:type="dxa"/>
            </w:tcMar>
            <w:vAlign w:val="center"/>
            <w:hideMark/>
          </w:tcPr>
          <w:p w14:paraId="676264DD" w14:textId="77777777" w:rsidR="00050E0B" w:rsidRDefault="00066C79">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44C46BE5" w14:textId="77777777" w:rsidR="00050E0B" w:rsidRDefault="00066C79">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14:paraId="3E6C027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0A753A4"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3E408E3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D9C0947" w14:textId="77777777" w:rsidR="00050E0B" w:rsidRDefault="00066C79">
            <w:pPr>
              <w:rPr>
                <w:rFonts w:eastAsia="Times New Roman"/>
              </w:rPr>
            </w:pPr>
            <w:r>
              <w:rPr>
                <w:rFonts w:eastAsia="Times New Roman"/>
              </w:rPr>
              <w:t>Well drained</w:t>
            </w:r>
          </w:p>
        </w:tc>
      </w:tr>
      <w:tr w:rsidR="00050E0B" w14:paraId="7AA5E489" w14:textId="77777777">
        <w:trPr>
          <w:divId w:val="1509756859"/>
          <w:tblCellSpacing w:w="15" w:type="dxa"/>
        </w:trPr>
        <w:tc>
          <w:tcPr>
            <w:tcW w:w="0" w:type="auto"/>
            <w:tcMar>
              <w:top w:w="15" w:type="dxa"/>
              <w:left w:w="15" w:type="dxa"/>
              <w:bottom w:w="15" w:type="dxa"/>
              <w:right w:w="15" w:type="dxa"/>
            </w:tcMar>
            <w:vAlign w:val="center"/>
            <w:hideMark/>
          </w:tcPr>
          <w:p w14:paraId="47D6B8D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37EB38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EB91EB2"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1EDB93C5"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68C09ED7" w14:textId="77777777" w:rsidR="00050E0B" w:rsidRDefault="00066C79">
            <w:pPr>
              <w:rPr>
                <w:rFonts w:eastAsia="Times New Roman"/>
              </w:rPr>
            </w:pPr>
            <w:r>
              <w:rPr>
                <w:rFonts w:eastAsia="Times New Roman"/>
              </w:rPr>
              <w:t>16663954</w:t>
            </w:r>
          </w:p>
        </w:tc>
        <w:tc>
          <w:tcPr>
            <w:tcW w:w="0" w:type="auto"/>
            <w:tcMar>
              <w:top w:w="15" w:type="dxa"/>
              <w:left w:w="15" w:type="dxa"/>
              <w:bottom w:w="15" w:type="dxa"/>
              <w:right w:w="15" w:type="dxa"/>
            </w:tcMar>
            <w:vAlign w:val="center"/>
            <w:hideMark/>
          </w:tcPr>
          <w:p w14:paraId="409A99BD"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0608B644"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744F093"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ACDEEC6"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94E04A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11696DA" w14:textId="77777777" w:rsidR="00050E0B" w:rsidRDefault="00066C79">
            <w:pPr>
              <w:rPr>
                <w:rFonts w:eastAsia="Times New Roman"/>
              </w:rPr>
            </w:pPr>
            <w:r>
              <w:rPr>
                <w:rFonts w:eastAsia="Times New Roman"/>
              </w:rPr>
              <w:t>Well drained</w:t>
            </w:r>
          </w:p>
        </w:tc>
      </w:tr>
      <w:tr w:rsidR="00050E0B" w14:paraId="7F718380" w14:textId="77777777">
        <w:trPr>
          <w:divId w:val="1509756859"/>
          <w:tblCellSpacing w:w="15" w:type="dxa"/>
        </w:trPr>
        <w:tc>
          <w:tcPr>
            <w:tcW w:w="0" w:type="auto"/>
            <w:tcMar>
              <w:top w:w="15" w:type="dxa"/>
              <w:left w:w="15" w:type="dxa"/>
              <w:bottom w:w="15" w:type="dxa"/>
              <w:right w:w="15" w:type="dxa"/>
            </w:tcMar>
            <w:vAlign w:val="center"/>
            <w:hideMark/>
          </w:tcPr>
          <w:p w14:paraId="493D569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12F3A8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BE4B020" w14:textId="77777777" w:rsidR="00050E0B" w:rsidRDefault="00066C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F456AC2" w14:textId="77777777" w:rsidR="00050E0B" w:rsidRDefault="00066C79">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151D519F" w14:textId="77777777" w:rsidR="00050E0B" w:rsidRDefault="00066C79">
            <w:pPr>
              <w:rPr>
                <w:rFonts w:eastAsia="Times New Roman"/>
              </w:rPr>
            </w:pPr>
            <w:r>
              <w:rPr>
                <w:rFonts w:eastAsia="Times New Roman"/>
              </w:rPr>
              <w:t>16663955</w:t>
            </w:r>
          </w:p>
        </w:tc>
        <w:tc>
          <w:tcPr>
            <w:tcW w:w="0" w:type="auto"/>
            <w:tcMar>
              <w:top w:w="15" w:type="dxa"/>
              <w:left w:w="15" w:type="dxa"/>
              <w:bottom w:w="15" w:type="dxa"/>
              <w:right w:w="15" w:type="dxa"/>
            </w:tcMar>
            <w:vAlign w:val="center"/>
            <w:hideMark/>
          </w:tcPr>
          <w:p w14:paraId="20D0FCA2"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0C788B5A"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786AD8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4BBBF80"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1AE78D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D5E22FF" w14:textId="77777777" w:rsidR="00050E0B" w:rsidRDefault="00066C79">
            <w:pPr>
              <w:rPr>
                <w:rFonts w:eastAsia="Times New Roman"/>
              </w:rPr>
            </w:pPr>
            <w:r>
              <w:rPr>
                <w:rFonts w:eastAsia="Times New Roman"/>
              </w:rPr>
              <w:t>Well drained</w:t>
            </w:r>
          </w:p>
        </w:tc>
      </w:tr>
      <w:tr w:rsidR="00050E0B" w14:paraId="0BC365C2" w14:textId="77777777">
        <w:trPr>
          <w:divId w:val="1509756859"/>
          <w:tblCellSpacing w:w="15" w:type="dxa"/>
        </w:trPr>
        <w:tc>
          <w:tcPr>
            <w:tcW w:w="0" w:type="auto"/>
            <w:tcMar>
              <w:top w:w="15" w:type="dxa"/>
              <w:left w:w="15" w:type="dxa"/>
              <w:bottom w:w="15" w:type="dxa"/>
              <w:right w:w="15" w:type="dxa"/>
            </w:tcMar>
            <w:vAlign w:val="center"/>
            <w:hideMark/>
          </w:tcPr>
          <w:p w14:paraId="40CEB0C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461602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6B243B5" w14:textId="77777777" w:rsidR="00050E0B" w:rsidRDefault="00066C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6FDC4F8B" w14:textId="77777777" w:rsidR="00050E0B" w:rsidRDefault="00066C79">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1E46AB3" w14:textId="77777777" w:rsidR="00050E0B" w:rsidRDefault="00066C79">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14:paraId="62DE41BF" w14:textId="77777777" w:rsidR="00050E0B" w:rsidRDefault="00066C79">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038D2BCF" w14:textId="77777777" w:rsidR="00050E0B" w:rsidRDefault="00066C79">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59D65B7F"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F80F2ED"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60F4352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3A71453" w14:textId="77777777" w:rsidR="00050E0B" w:rsidRDefault="00066C79">
            <w:pPr>
              <w:rPr>
                <w:rFonts w:eastAsia="Times New Roman"/>
              </w:rPr>
            </w:pPr>
            <w:r>
              <w:rPr>
                <w:rFonts w:eastAsia="Times New Roman"/>
              </w:rPr>
              <w:t>Well drained</w:t>
            </w:r>
          </w:p>
        </w:tc>
      </w:tr>
      <w:tr w:rsidR="00050E0B" w14:paraId="3BB566AB" w14:textId="77777777">
        <w:trPr>
          <w:divId w:val="1509756859"/>
          <w:tblCellSpacing w:w="15" w:type="dxa"/>
        </w:trPr>
        <w:tc>
          <w:tcPr>
            <w:tcW w:w="0" w:type="auto"/>
            <w:tcMar>
              <w:top w:w="15" w:type="dxa"/>
              <w:left w:w="15" w:type="dxa"/>
              <w:bottom w:w="15" w:type="dxa"/>
              <w:right w:w="15" w:type="dxa"/>
            </w:tcMar>
            <w:vAlign w:val="center"/>
            <w:hideMark/>
          </w:tcPr>
          <w:p w14:paraId="6223806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701700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D3334AD" w14:textId="77777777" w:rsidR="00050E0B" w:rsidRDefault="00066C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1078A7EB" w14:textId="77777777" w:rsidR="00050E0B" w:rsidRDefault="00066C79">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FCE9864" w14:textId="77777777" w:rsidR="00050E0B" w:rsidRDefault="00066C79">
            <w:pPr>
              <w:rPr>
                <w:rFonts w:eastAsia="Times New Roman"/>
              </w:rPr>
            </w:pPr>
            <w:r>
              <w:rPr>
                <w:rFonts w:eastAsia="Times New Roman"/>
              </w:rPr>
              <w:t>16663916</w:t>
            </w:r>
          </w:p>
        </w:tc>
        <w:tc>
          <w:tcPr>
            <w:tcW w:w="0" w:type="auto"/>
            <w:tcMar>
              <w:top w:w="15" w:type="dxa"/>
              <w:left w:w="15" w:type="dxa"/>
              <w:bottom w:w="15" w:type="dxa"/>
              <w:right w:w="15" w:type="dxa"/>
            </w:tcMar>
            <w:vAlign w:val="center"/>
            <w:hideMark/>
          </w:tcPr>
          <w:p w14:paraId="33B9331C" w14:textId="77777777" w:rsidR="00050E0B" w:rsidRDefault="00066C79">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62EA7989" w14:textId="77777777" w:rsidR="00050E0B" w:rsidRDefault="00066C79">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14:paraId="584557B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7438E67"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75BAEDB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F3E7FB1" w14:textId="77777777" w:rsidR="00050E0B" w:rsidRDefault="00066C79">
            <w:pPr>
              <w:rPr>
                <w:rFonts w:eastAsia="Times New Roman"/>
              </w:rPr>
            </w:pPr>
            <w:r>
              <w:rPr>
                <w:rFonts w:eastAsia="Times New Roman"/>
              </w:rPr>
              <w:t>Well drained</w:t>
            </w:r>
          </w:p>
        </w:tc>
      </w:tr>
      <w:tr w:rsidR="00050E0B" w14:paraId="59F5804C" w14:textId="77777777">
        <w:trPr>
          <w:divId w:val="1509756859"/>
          <w:tblCellSpacing w:w="15" w:type="dxa"/>
        </w:trPr>
        <w:tc>
          <w:tcPr>
            <w:tcW w:w="0" w:type="auto"/>
            <w:tcMar>
              <w:top w:w="15" w:type="dxa"/>
              <w:left w:w="15" w:type="dxa"/>
              <w:bottom w:w="15" w:type="dxa"/>
              <w:right w:w="15" w:type="dxa"/>
            </w:tcMar>
            <w:vAlign w:val="center"/>
            <w:hideMark/>
          </w:tcPr>
          <w:p w14:paraId="39307EE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80E9B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091DE41" w14:textId="77777777" w:rsidR="00050E0B" w:rsidRDefault="00066C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67082ADE" w14:textId="77777777" w:rsidR="00050E0B" w:rsidRDefault="00066C79">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3F617CE3" w14:textId="77777777" w:rsidR="00050E0B" w:rsidRDefault="00066C79">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14:paraId="1A00DC12"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2E075C95" w14:textId="77777777" w:rsidR="00050E0B" w:rsidRDefault="00066C79">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6B7782E3"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2E53899"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0EB9226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F6A3EBB" w14:textId="77777777" w:rsidR="00050E0B" w:rsidRDefault="00066C79">
            <w:pPr>
              <w:rPr>
                <w:rFonts w:eastAsia="Times New Roman"/>
              </w:rPr>
            </w:pPr>
            <w:r>
              <w:rPr>
                <w:rFonts w:eastAsia="Times New Roman"/>
              </w:rPr>
              <w:t>Well drained</w:t>
            </w:r>
          </w:p>
        </w:tc>
      </w:tr>
      <w:tr w:rsidR="00050E0B" w14:paraId="615A0CDC" w14:textId="77777777">
        <w:trPr>
          <w:divId w:val="1509756859"/>
          <w:tblCellSpacing w:w="15" w:type="dxa"/>
        </w:trPr>
        <w:tc>
          <w:tcPr>
            <w:tcW w:w="0" w:type="auto"/>
            <w:tcMar>
              <w:top w:w="15" w:type="dxa"/>
              <w:left w:w="15" w:type="dxa"/>
              <w:bottom w:w="15" w:type="dxa"/>
              <w:right w:w="15" w:type="dxa"/>
            </w:tcMar>
            <w:vAlign w:val="center"/>
            <w:hideMark/>
          </w:tcPr>
          <w:p w14:paraId="3A47C0E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DBFF07F"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77A3A22" w14:textId="77777777" w:rsidR="00050E0B" w:rsidRDefault="00066C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27153040" w14:textId="77777777" w:rsidR="00050E0B" w:rsidRDefault="00066C79">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2E8D180" w14:textId="77777777" w:rsidR="00050E0B" w:rsidRDefault="00066C79">
            <w:pPr>
              <w:rPr>
                <w:rFonts w:eastAsia="Times New Roman"/>
              </w:rPr>
            </w:pPr>
            <w:r>
              <w:rPr>
                <w:rFonts w:eastAsia="Times New Roman"/>
              </w:rPr>
              <w:t>16663918</w:t>
            </w:r>
          </w:p>
        </w:tc>
        <w:tc>
          <w:tcPr>
            <w:tcW w:w="0" w:type="auto"/>
            <w:tcMar>
              <w:top w:w="15" w:type="dxa"/>
              <w:left w:w="15" w:type="dxa"/>
              <w:bottom w:w="15" w:type="dxa"/>
              <w:right w:w="15" w:type="dxa"/>
            </w:tcMar>
            <w:vAlign w:val="center"/>
            <w:hideMark/>
          </w:tcPr>
          <w:p w14:paraId="68BA1BED"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46CE39D3" w14:textId="77777777" w:rsidR="00050E0B" w:rsidRDefault="00066C79">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708D2E9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3422A81"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C657F3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CCF220C" w14:textId="77777777" w:rsidR="00050E0B" w:rsidRDefault="00066C79">
            <w:pPr>
              <w:rPr>
                <w:rFonts w:eastAsia="Times New Roman"/>
              </w:rPr>
            </w:pPr>
            <w:r>
              <w:rPr>
                <w:rFonts w:eastAsia="Times New Roman"/>
              </w:rPr>
              <w:t>Well drained</w:t>
            </w:r>
          </w:p>
        </w:tc>
      </w:tr>
      <w:tr w:rsidR="00050E0B" w14:paraId="0ACD1054" w14:textId="77777777">
        <w:trPr>
          <w:divId w:val="1509756859"/>
          <w:tblCellSpacing w:w="15" w:type="dxa"/>
        </w:trPr>
        <w:tc>
          <w:tcPr>
            <w:tcW w:w="0" w:type="auto"/>
            <w:tcMar>
              <w:top w:w="15" w:type="dxa"/>
              <w:left w:w="15" w:type="dxa"/>
              <w:bottom w:w="15" w:type="dxa"/>
              <w:right w:w="15" w:type="dxa"/>
            </w:tcMar>
            <w:vAlign w:val="center"/>
            <w:hideMark/>
          </w:tcPr>
          <w:p w14:paraId="56AC4058"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92D437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88106DD" w14:textId="77777777" w:rsidR="00050E0B" w:rsidRDefault="00066C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18F12AB3" w14:textId="77777777" w:rsidR="00050E0B" w:rsidRDefault="00066C79">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6FFC368" w14:textId="77777777" w:rsidR="00050E0B" w:rsidRDefault="00066C79">
            <w:pPr>
              <w:rPr>
                <w:rFonts w:eastAsia="Times New Roman"/>
              </w:rPr>
            </w:pPr>
            <w:r>
              <w:rPr>
                <w:rFonts w:eastAsia="Times New Roman"/>
              </w:rPr>
              <w:t>16663919</w:t>
            </w:r>
          </w:p>
        </w:tc>
        <w:tc>
          <w:tcPr>
            <w:tcW w:w="0" w:type="auto"/>
            <w:tcMar>
              <w:top w:w="15" w:type="dxa"/>
              <w:left w:w="15" w:type="dxa"/>
              <w:bottom w:w="15" w:type="dxa"/>
              <w:right w:w="15" w:type="dxa"/>
            </w:tcMar>
            <w:vAlign w:val="center"/>
            <w:hideMark/>
          </w:tcPr>
          <w:p w14:paraId="4CF85754" w14:textId="77777777" w:rsidR="00050E0B" w:rsidRDefault="00066C79">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14:paraId="6E3B16B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BE4601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34685DB"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3389EB0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D09C4BB" w14:textId="77777777" w:rsidR="00050E0B" w:rsidRDefault="00066C79">
            <w:pPr>
              <w:rPr>
                <w:rFonts w:eastAsia="Times New Roman"/>
              </w:rPr>
            </w:pPr>
            <w:r>
              <w:rPr>
                <w:rFonts w:eastAsia="Times New Roman"/>
              </w:rPr>
              <w:t>Well drained</w:t>
            </w:r>
          </w:p>
        </w:tc>
      </w:tr>
      <w:tr w:rsidR="00050E0B" w14:paraId="57D4EB16" w14:textId="77777777">
        <w:trPr>
          <w:divId w:val="1509756859"/>
          <w:tblCellSpacing w:w="15" w:type="dxa"/>
        </w:trPr>
        <w:tc>
          <w:tcPr>
            <w:tcW w:w="0" w:type="auto"/>
            <w:tcMar>
              <w:top w:w="15" w:type="dxa"/>
              <w:left w:w="15" w:type="dxa"/>
              <w:bottom w:w="15" w:type="dxa"/>
              <w:right w:w="15" w:type="dxa"/>
            </w:tcMar>
            <w:vAlign w:val="center"/>
            <w:hideMark/>
          </w:tcPr>
          <w:p w14:paraId="77F82A8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6853A5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01CE537"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2F924A3F" w14:textId="77777777" w:rsidR="00050E0B" w:rsidRDefault="00066C79">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1A370F82" w14:textId="77777777" w:rsidR="00050E0B" w:rsidRDefault="00066C79">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14:paraId="4D5A9FAE" w14:textId="77777777" w:rsidR="00050E0B" w:rsidRDefault="00066C79">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28ACAB8E" w14:textId="77777777" w:rsidR="00050E0B" w:rsidRDefault="00066C79">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14:paraId="033E3C2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5968EA5"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7BEB07B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292E12B" w14:textId="77777777" w:rsidR="00050E0B" w:rsidRDefault="00066C79">
            <w:pPr>
              <w:rPr>
                <w:rFonts w:eastAsia="Times New Roman"/>
              </w:rPr>
            </w:pPr>
            <w:r>
              <w:rPr>
                <w:rFonts w:eastAsia="Times New Roman"/>
              </w:rPr>
              <w:t>Well drained</w:t>
            </w:r>
          </w:p>
        </w:tc>
      </w:tr>
      <w:tr w:rsidR="00050E0B" w14:paraId="500458CB" w14:textId="77777777">
        <w:trPr>
          <w:divId w:val="1509756859"/>
          <w:tblCellSpacing w:w="15" w:type="dxa"/>
        </w:trPr>
        <w:tc>
          <w:tcPr>
            <w:tcW w:w="0" w:type="auto"/>
            <w:tcMar>
              <w:top w:w="15" w:type="dxa"/>
              <w:left w:w="15" w:type="dxa"/>
              <w:bottom w:w="15" w:type="dxa"/>
              <w:right w:w="15" w:type="dxa"/>
            </w:tcMar>
            <w:vAlign w:val="center"/>
            <w:hideMark/>
          </w:tcPr>
          <w:p w14:paraId="1E4B9B3D"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558F416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3CC3EB7"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7D8EE4D1" w14:textId="77777777" w:rsidR="00050E0B" w:rsidRDefault="00066C79">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6DED2D52" w14:textId="77777777" w:rsidR="00050E0B" w:rsidRDefault="00066C79">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3EF08552" w14:textId="77777777" w:rsidR="00050E0B" w:rsidRDefault="00066C79">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2C376F3C"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65B31F78"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3CB3429"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459CBC2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8EABA93" w14:textId="77777777" w:rsidR="00050E0B" w:rsidRDefault="00066C79">
            <w:pPr>
              <w:rPr>
                <w:rFonts w:eastAsia="Times New Roman"/>
              </w:rPr>
            </w:pPr>
            <w:r>
              <w:rPr>
                <w:rFonts w:eastAsia="Times New Roman"/>
              </w:rPr>
              <w:t>Well drained</w:t>
            </w:r>
          </w:p>
        </w:tc>
      </w:tr>
      <w:tr w:rsidR="00050E0B" w14:paraId="5D12690B" w14:textId="77777777">
        <w:trPr>
          <w:divId w:val="1509756859"/>
          <w:tblCellSpacing w:w="15" w:type="dxa"/>
        </w:trPr>
        <w:tc>
          <w:tcPr>
            <w:tcW w:w="0" w:type="auto"/>
            <w:tcMar>
              <w:top w:w="15" w:type="dxa"/>
              <w:left w:w="15" w:type="dxa"/>
              <w:bottom w:w="15" w:type="dxa"/>
              <w:right w:w="15" w:type="dxa"/>
            </w:tcMar>
            <w:vAlign w:val="center"/>
            <w:hideMark/>
          </w:tcPr>
          <w:p w14:paraId="51CF30D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91CB2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82B543C"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714B5D0F" w14:textId="77777777" w:rsidR="00050E0B" w:rsidRDefault="00066C79">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733DEB6D" w14:textId="77777777" w:rsidR="00050E0B" w:rsidRDefault="00066C79">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14:paraId="297DB2DB"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56433195"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6AD1F98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45F303A"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22C9D5B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419CE77" w14:textId="77777777" w:rsidR="00050E0B" w:rsidRDefault="00066C79">
            <w:pPr>
              <w:rPr>
                <w:rFonts w:eastAsia="Times New Roman"/>
              </w:rPr>
            </w:pPr>
            <w:r>
              <w:rPr>
                <w:rFonts w:eastAsia="Times New Roman"/>
              </w:rPr>
              <w:t>Well drained</w:t>
            </w:r>
          </w:p>
        </w:tc>
      </w:tr>
      <w:tr w:rsidR="00050E0B" w14:paraId="6D7EA0C1" w14:textId="77777777">
        <w:trPr>
          <w:divId w:val="1509756859"/>
          <w:tblCellSpacing w:w="15" w:type="dxa"/>
        </w:trPr>
        <w:tc>
          <w:tcPr>
            <w:tcW w:w="0" w:type="auto"/>
            <w:tcMar>
              <w:top w:w="15" w:type="dxa"/>
              <w:left w:w="15" w:type="dxa"/>
              <w:bottom w:w="15" w:type="dxa"/>
              <w:right w:w="15" w:type="dxa"/>
            </w:tcMar>
            <w:vAlign w:val="center"/>
            <w:hideMark/>
          </w:tcPr>
          <w:p w14:paraId="2654C59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D2C9EE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3D8B91E"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3C428C64" w14:textId="77777777" w:rsidR="00050E0B" w:rsidRDefault="00066C79">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60109FA9" w14:textId="77777777" w:rsidR="00050E0B" w:rsidRDefault="00066C79">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14:paraId="78C9ED3C"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759F04A4"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7081EC81"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35B047A"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15C7A0A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66AE276" w14:textId="77777777" w:rsidR="00050E0B" w:rsidRDefault="00066C79">
            <w:pPr>
              <w:rPr>
                <w:rFonts w:eastAsia="Times New Roman"/>
              </w:rPr>
            </w:pPr>
            <w:r>
              <w:rPr>
                <w:rFonts w:eastAsia="Times New Roman"/>
              </w:rPr>
              <w:t>Well drained</w:t>
            </w:r>
          </w:p>
        </w:tc>
      </w:tr>
      <w:tr w:rsidR="00050E0B" w14:paraId="77BB8C6F" w14:textId="77777777">
        <w:trPr>
          <w:divId w:val="1509756859"/>
          <w:tblCellSpacing w:w="15" w:type="dxa"/>
        </w:trPr>
        <w:tc>
          <w:tcPr>
            <w:tcW w:w="0" w:type="auto"/>
            <w:tcMar>
              <w:top w:w="15" w:type="dxa"/>
              <w:left w:w="15" w:type="dxa"/>
              <w:bottom w:w="15" w:type="dxa"/>
              <w:right w:w="15" w:type="dxa"/>
            </w:tcMar>
            <w:vAlign w:val="center"/>
            <w:hideMark/>
          </w:tcPr>
          <w:p w14:paraId="2DEA0ECA"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7462CD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A32ABDD"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74F817DF" w14:textId="77777777" w:rsidR="00050E0B" w:rsidRDefault="00066C79">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6CB8B700" w14:textId="77777777" w:rsidR="00050E0B" w:rsidRDefault="00066C79">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14:paraId="055177E9"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2171D154"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26785963"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209E495"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0931C1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6AA8BA2" w14:textId="77777777" w:rsidR="00050E0B" w:rsidRDefault="00066C79">
            <w:pPr>
              <w:rPr>
                <w:rFonts w:eastAsia="Times New Roman"/>
              </w:rPr>
            </w:pPr>
            <w:r>
              <w:rPr>
                <w:rFonts w:eastAsia="Times New Roman"/>
              </w:rPr>
              <w:t>Well drained</w:t>
            </w:r>
          </w:p>
        </w:tc>
      </w:tr>
      <w:tr w:rsidR="00050E0B" w14:paraId="1C822DCD" w14:textId="77777777">
        <w:trPr>
          <w:divId w:val="1509756859"/>
          <w:tblCellSpacing w:w="15" w:type="dxa"/>
        </w:trPr>
        <w:tc>
          <w:tcPr>
            <w:tcW w:w="0" w:type="auto"/>
            <w:tcMar>
              <w:top w:w="15" w:type="dxa"/>
              <w:left w:w="15" w:type="dxa"/>
              <w:bottom w:w="15" w:type="dxa"/>
              <w:right w:w="15" w:type="dxa"/>
            </w:tcMar>
            <w:vAlign w:val="center"/>
            <w:hideMark/>
          </w:tcPr>
          <w:p w14:paraId="710767B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4228A3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C1CEC0A"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7C984533" w14:textId="77777777" w:rsidR="00050E0B" w:rsidRDefault="00066C79">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78A3A23F" w14:textId="77777777" w:rsidR="00050E0B" w:rsidRDefault="00066C79">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14:paraId="38943A4E" w14:textId="77777777" w:rsidR="00050E0B" w:rsidRDefault="00066C79">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298DA013" w14:textId="77777777" w:rsidR="00050E0B" w:rsidRDefault="00066C79">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3942B54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F31E785"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488BBB0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392A9A0" w14:textId="77777777" w:rsidR="00050E0B" w:rsidRDefault="00066C79">
            <w:pPr>
              <w:rPr>
                <w:rFonts w:eastAsia="Times New Roman"/>
              </w:rPr>
            </w:pPr>
            <w:r>
              <w:rPr>
                <w:rFonts w:eastAsia="Times New Roman"/>
              </w:rPr>
              <w:t>Well drained</w:t>
            </w:r>
          </w:p>
        </w:tc>
      </w:tr>
      <w:tr w:rsidR="00050E0B" w14:paraId="54858419" w14:textId="77777777">
        <w:trPr>
          <w:divId w:val="1509756859"/>
          <w:tblCellSpacing w:w="15" w:type="dxa"/>
        </w:trPr>
        <w:tc>
          <w:tcPr>
            <w:tcW w:w="0" w:type="auto"/>
            <w:tcMar>
              <w:top w:w="15" w:type="dxa"/>
              <w:left w:w="15" w:type="dxa"/>
              <w:bottom w:w="15" w:type="dxa"/>
              <w:right w:w="15" w:type="dxa"/>
            </w:tcMar>
            <w:vAlign w:val="center"/>
            <w:hideMark/>
          </w:tcPr>
          <w:p w14:paraId="4923E0A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06F001A"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D63A236"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3252D75F" w14:textId="77777777" w:rsidR="00050E0B" w:rsidRDefault="00066C79">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2F1D3014" w14:textId="77777777" w:rsidR="00050E0B" w:rsidRDefault="00066C79">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14:paraId="0DCA3D92"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22A8B666"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3D6A2EE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D9681E7"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2024BE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D273769" w14:textId="77777777" w:rsidR="00050E0B" w:rsidRDefault="00066C79">
            <w:pPr>
              <w:rPr>
                <w:rFonts w:eastAsia="Times New Roman"/>
              </w:rPr>
            </w:pPr>
            <w:r>
              <w:rPr>
                <w:rFonts w:eastAsia="Times New Roman"/>
              </w:rPr>
              <w:t>Well drained</w:t>
            </w:r>
          </w:p>
        </w:tc>
      </w:tr>
      <w:tr w:rsidR="00050E0B" w14:paraId="2346F6F1" w14:textId="77777777">
        <w:trPr>
          <w:divId w:val="1509756859"/>
          <w:tblCellSpacing w:w="15" w:type="dxa"/>
        </w:trPr>
        <w:tc>
          <w:tcPr>
            <w:tcW w:w="0" w:type="auto"/>
            <w:tcMar>
              <w:top w:w="15" w:type="dxa"/>
              <w:left w:w="15" w:type="dxa"/>
              <w:bottom w:w="15" w:type="dxa"/>
              <w:right w:w="15" w:type="dxa"/>
            </w:tcMar>
            <w:vAlign w:val="center"/>
            <w:hideMark/>
          </w:tcPr>
          <w:p w14:paraId="21299278"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2E4C1D6"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CED0A15"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1CA88B37" w14:textId="77777777" w:rsidR="00050E0B" w:rsidRDefault="00066C79">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08F190AE" w14:textId="77777777" w:rsidR="00050E0B" w:rsidRDefault="00066C79">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36481291" w14:textId="77777777" w:rsidR="00050E0B" w:rsidRDefault="00066C79">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05FD16BA"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95D8D13"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4F9F1E2"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33C15F1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C69D617" w14:textId="77777777" w:rsidR="00050E0B" w:rsidRDefault="00066C79">
            <w:pPr>
              <w:rPr>
                <w:rFonts w:eastAsia="Times New Roman"/>
              </w:rPr>
            </w:pPr>
            <w:r>
              <w:rPr>
                <w:rFonts w:eastAsia="Times New Roman"/>
              </w:rPr>
              <w:t>Well drained</w:t>
            </w:r>
          </w:p>
        </w:tc>
      </w:tr>
      <w:tr w:rsidR="00050E0B" w14:paraId="73B4B557" w14:textId="77777777">
        <w:trPr>
          <w:divId w:val="1509756859"/>
          <w:tblCellSpacing w:w="15" w:type="dxa"/>
        </w:trPr>
        <w:tc>
          <w:tcPr>
            <w:tcW w:w="0" w:type="auto"/>
            <w:tcMar>
              <w:top w:w="15" w:type="dxa"/>
              <w:left w:w="15" w:type="dxa"/>
              <w:bottom w:w="15" w:type="dxa"/>
              <w:right w:w="15" w:type="dxa"/>
            </w:tcMar>
            <w:vAlign w:val="center"/>
            <w:hideMark/>
          </w:tcPr>
          <w:p w14:paraId="747C331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BC02A3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620FA76"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6A3589AF"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22EFF27E" w14:textId="77777777" w:rsidR="00050E0B" w:rsidRDefault="00066C79">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14:paraId="6A367F2C" w14:textId="77777777" w:rsidR="00050E0B" w:rsidRDefault="00066C79">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14:paraId="47B9AC0D"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390A4C3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B1B67A5"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45641A9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C5C805A" w14:textId="77777777" w:rsidR="00050E0B" w:rsidRDefault="00066C79">
            <w:pPr>
              <w:rPr>
                <w:rFonts w:eastAsia="Times New Roman"/>
              </w:rPr>
            </w:pPr>
            <w:r>
              <w:rPr>
                <w:rFonts w:eastAsia="Times New Roman"/>
              </w:rPr>
              <w:t>Poorly drained</w:t>
            </w:r>
          </w:p>
        </w:tc>
      </w:tr>
      <w:tr w:rsidR="00050E0B" w14:paraId="09752B58" w14:textId="77777777">
        <w:trPr>
          <w:divId w:val="1509756859"/>
          <w:tblCellSpacing w:w="15" w:type="dxa"/>
        </w:trPr>
        <w:tc>
          <w:tcPr>
            <w:tcW w:w="0" w:type="auto"/>
            <w:tcMar>
              <w:top w:w="15" w:type="dxa"/>
              <w:left w:w="15" w:type="dxa"/>
              <w:bottom w:w="15" w:type="dxa"/>
              <w:right w:w="15" w:type="dxa"/>
            </w:tcMar>
            <w:vAlign w:val="center"/>
            <w:hideMark/>
          </w:tcPr>
          <w:p w14:paraId="769DB0B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A91E5F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A2F8A65"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3CDD2CD8"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0C0E2061" w14:textId="77777777" w:rsidR="00050E0B" w:rsidRDefault="00066C79">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14:paraId="14FCEEC6"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4660EAFC"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0F23A33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539040A"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575CE10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131AAE1" w14:textId="77777777" w:rsidR="00050E0B" w:rsidRDefault="00066C79">
            <w:pPr>
              <w:rPr>
                <w:rFonts w:eastAsia="Times New Roman"/>
              </w:rPr>
            </w:pPr>
            <w:r>
              <w:rPr>
                <w:rFonts w:eastAsia="Times New Roman"/>
              </w:rPr>
              <w:t>Moderately well drained</w:t>
            </w:r>
          </w:p>
        </w:tc>
      </w:tr>
      <w:tr w:rsidR="00050E0B" w14:paraId="062289CF" w14:textId="77777777">
        <w:trPr>
          <w:divId w:val="1509756859"/>
          <w:tblCellSpacing w:w="15" w:type="dxa"/>
        </w:trPr>
        <w:tc>
          <w:tcPr>
            <w:tcW w:w="0" w:type="auto"/>
            <w:tcMar>
              <w:top w:w="15" w:type="dxa"/>
              <w:left w:w="15" w:type="dxa"/>
              <w:bottom w:w="15" w:type="dxa"/>
              <w:right w:w="15" w:type="dxa"/>
            </w:tcMar>
            <w:vAlign w:val="center"/>
            <w:hideMark/>
          </w:tcPr>
          <w:p w14:paraId="6F0C8BE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F5F50CA"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6AB409C"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42DA5160"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4C70AC43" w14:textId="77777777" w:rsidR="00050E0B" w:rsidRDefault="00066C79">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14:paraId="198D5EC2"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5F78F8D7"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EEF2B1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85418A5"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4D425A3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58CD05F" w14:textId="77777777" w:rsidR="00050E0B" w:rsidRDefault="00066C79">
            <w:pPr>
              <w:rPr>
                <w:rFonts w:eastAsia="Times New Roman"/>
              </w:rPr>
            </w:pPr>
            <w:r>
              <w:rPr>
                <w:rFonts w:eastAsia="Times New Roman"/>
              </w:rPr>
              <w:t>Moderately well drained</w:t>
            </w:r>
          </w:p>
        </w:tc>
      </w:tr>
      <w:tr w:rsidR="00050E0B" w14:paraId="4A661D2E" w14:textId="77777777">
        <w:trPr>
          <w:divId w:val="1509756859"/>
          <w:tblCellSpacing w:w="15" w:type="dxa"/>
        </w:trPr>
        <w:tc>
          <w:tcPr>
            <w:tcW w:w="0" w:type="auto"/>
            <w:tcMar>
              <w:top w:w="15" w:type="dxa"/>
              <w:left w:w="15" w:type="dxa"/>
              <w:bottom w:w="15" w:type="dxa"/>
              <w:right w:w="15" w:type="dxa"/>
            </w:tcMar>
            <w:vAlign w:val="center"/>
            <w:hideMark/>
          </w:tcPr>
          <w:p w14:paraId="760D6DA3"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C34033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26B6E1A"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1E6BCCAA"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28975AEB" w14:textId="77777777" w:rsidR="00050E0B" w:rsidRDefault="00066C79">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14:paraId="5187B5F2" w14:textId="77777777" w:rsidR="00050E0B" w:rsidRDefault="00066C79">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14:paraId="5E5BF72E"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092679A1"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414C7C4"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4C407F7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167138E" w14:textId="77777777" w:rsidR="00050E0B" w:rsidRDefault="00066C79">
            <w:pPr>
              <w:rPr>
                <w:rFonts w:eastAsia="Times New Roman"/>
              </w:rPr>
            </w:pPr>
            <w:r>
              <w:rPr>
                <w:rFonts w:eastAsia="Times New Roman"/>
              </w:rPr>
              <w:t>Well drained</w:t>
            </w:r>
          </w:p>
        </w:tc>
      </w:tr>
      <w:tr w:rsidR="00050E0B" w14:paraId="7D095639" w14:textId="77777777">
        <w:trPr>
          <w:divId w:val="1509756859"/>
          <w:tblCellSpacing w:w="15" w:type="dxa"/>
        </w:trPr>
        <w:tc>
          <w:tcPr>
            <w:tcW w:w="0" w:type="auto"/>
            <w:tcMar>
              <w:top w:w="15" w:type="dxa"/>
              <w:left w:w="15" w:type="dxa"/>
              <w:bottom w:w="15" w:type="dxa"/>
              <w:right w:w="15" w:type="dxa"/>
            </w:tcMar>
            <w:vAlign w:val="center"/>
            <w:hideMark/>
          </w:tcPr>
          <w:p w14:paraId="4A7A4B7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0AD372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02A55E6"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132E13E7"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69BE32FF"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40B755AD"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545E9D0C"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CBBAEF9"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7346996"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10C3853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7DB8EFD" w14:textId="77777777" w:rsidR="00050E0B" w:rsidRDefault="00066C79">
            <w:pPr>
              <w:rPr>
                <w:rFonts w:eastAsia="Times New Roman"/>
              </w:rPr>
            </w:pPr>
            <w:r>
              <w:rPr>
                <w:rFonts w:eastAsia="Times New Roman"/>
              </w:rPr>
              <w:t>Poorly drained</w:t>
            </w:r>
          </w:p>
        </w:tc>
      </w:tr>
      <w:tr w:rsidR="00050E0B" w14:paraId="6B1A9053" w14:textId="77777777">
        <w:trPr>
          <w:divId w:val="1509756859"/>
          <w:tblCellSpacing w:w="15" w:type="dxa"/>
        </w:trPr>
        <w:tc>
          <w:tcPr>
            <w:tcW w:w="0" w:type="auto"/>
            <w:tcMar>
              <w:top w:w="15" w:type="dxa"/>
              <w:left w:w="15" w:type="dxa"/>
              <w:bottom w:w="15" w:type="dxa"/>
              <w:right w:w="15" w:type="dxa"/>
            </w:tcMar>
            <w:vAlign w:val="center"/>
            <w:hideMark/>
          </w:tcPr>
          <w:p w14:paraId="6A3DD27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0C153D6"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3BA22B0"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46D1B3FF"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75F3136D" w14:textId="77777777" w:rsidR="00050E0B" w:rsidRDefault="00066C79">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14:paraId="093D3BFB"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0D32B792" w14:textId="77777777" w:rsidR="00050E0B" w:rsidRDefault="00066C79">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6DB9160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08F215F"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3E002C1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7A7CAC4" w14:textId="77777777" w:rsidR="00050E0B" w:rsidRDefault="00066C79">
            <w:pPr>
              <w:rPr>
                <w:rFonts w:eastAsia="Times New Roman"/>
              </w:rPr>
            </w:pPr>
            <w:r>
              <w:rPr>
                <w:rFonts w:eastAsia="Times New Roman"/>
              </w:rPr>
              <w:t>Poorly drained</w:t>
            </w:r>
          </w:p>
        </w:tc>
      </w:tr>
      <w:tr w:rsidR="00050E0B" w14:paraId="7F171530" w14:textId="77777777">
        <w:trPr>
          <w:divId w:val="1509756859"/>
          <w:tblCellSpacing w:w="15" w:type="dxa"/>
        </w:trPr>
        <w:tc>
          <w:tcPr>
            <w:tcW w:w="0" w:type="auto"/>
            <w:tcMar>
              <w:top w:w="15" w:type="dxa"/>
              <w:left w:w="15" w:type="dxa"/>
              <w:bottom w:w="15" w:type="dxa"/>
              <w:right w:w="15" w:type="dxa"/>
            </w:tcMar>
            <w:vAlign w:val="center"/>
            <w:hideMark/>
          </w:tcPr>
          <w:p w14:paraId="751FB929"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5D0F413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D45EDC4"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6EBF4BAC"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3BC6ECA9" w14:textId="77777777" w:rsidR="00050E0B" w:rsidRDefault="00066C79">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14:paraId="5971EDE1" w14:textId="77777777" w:rsidR="00050E0B" w:rsidRDefault="00066C79">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14:paraId="02BFAC74"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0E479E3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C8D1658"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7B9F1C8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2179E0D" w14:textId="77777777" w:rsidR="00050E0B" w:rsidRDefault="00066C79">
            <w:pPr>
              <w:rPr>
                <w:rFonts w:eastAsia="Times New Roman"/>
              </w:rPr>
            </w:pPr>
            <w:r>
              <w:rPr>
                <w:rFonts w:eastAsia="Times New Roman"/>
              </w:rPr>
              <w:t>Poorly drained</w:t>
            </w:r>
          </w:p>
        </w:tc>
      </w:tr>
      <w:tr w:rsidR="00050E0B" w14:paraId="3E901649" w14:textId="77777777">
        <w:trPr>
          <w:divId w:val="1509756859"/>
          <w:tblCellSpacing w:w="15" w:type="dxa"/>
        </w:trPr>
        <w:tc>
          <w:tcPr>
            <w:tcW w:w="0" w:type="auto"/>
            <w:tcMar>
              <w:top w:w="15" w:type="dxa"/>
              <w:left w:w="15" w:type="dxa"/>
              <w:bottom w:w="15" w:type="dxa"/>
              <w:right w:w="15" w:type="dxa"/>
            </w:tcMar>
            <w:vAlign w:val="center"/>
            <w:hideMark/>
          </w:tcPr>
          <w:p w14:paraId="3394C2AE"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CFD6AF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FCA8AB"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07DF918D"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26DF7124" w14:textId="77777777" w:rsidR="00050E0B" w:rsidRDefault="00066C79">
            <w:pPr>
              <w:rPr>
                <w:rFonts w:eastAsia="Times New Roman"/>
              </w:rPr>
            </w:pPr>
            <w:r>
              <w:rPr>
                <w:rFonts w:eastAsia="Times New Roman"/>
              </w:rPr>
              <w:t>16663605</w:t>
            </w:r>
          </w:p>
        </w:tc>
        <w:tc>
          <w:tcPr>
            <w:tcW w:w="0" w:type="auto"/>
            <w:tcMar>
              <w:top w:w="15" w:type="dxa"/>
              <w:left w:w="15" w:type="dxa"/>
              <w:bottom w:w="15" w:type="dxa"/>
              <w:right w:w="15" w:type="dxa"/>
            </w:tcMar>
            <w:vAlign w:val="center"/>
            <w:hideMark/>
          </w:tcPr>
          <w:p w14:paraId="65043E47" w14:textId="77777777" w:rsidR="00050E0B" w:rsidRDefault="00066C79">
            <w:pPr>
              <w:rPr>
                <w:rFonts w:eastAsia="Times New Roman"/>
              </w:rPr>
            </w:pPr>
            <w:r>
              <w:rPr>
                <w:rFonts w:eastAsia="Times New Roman"/>
              </w:rPr>
              <w:t>Peta</w:t>
            </w:r>
          </w:p>
        </w:tc>
        <w:tc>
          <w:tcPr>
            <w:tcW w:w="0" w:type="auto"/>
            <w:tcMar>
              <w:top w:w="15" w:type="dxa"/>
              <w:left w:w="15" w:type="dxa"/>
              <w:bottom w:w="15" w:type="dxa"/>
              <w:right w:w="15" w:type="dxa"/>
            </w:tcMar>
            <w:vAlign w:val="center"/>
            <w:hideMark/>
          </w:tcPr>
          <w:p w14:paraId="6ED61F94"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7865F4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9024A5C"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17EB994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463AA7B" w14:textId="77777777" w:rsidR="00050E0B" w:rsidRDefault="00066C79">
            <w:pPr>
              <w:rPr>
                <w:rFonts w:eastAsia="Times New Roman"/>
              </w:rPr>
            </w:pPr>
            <w:r>
              <w:rPr>
                <w:rFonts w:eastAsia="Times New Roman"/>
              </w:rPr>
              <w:t>Somewhat poorly drained</w:t>
            </w:r>
          </w:p>
        </w:tc>
      </w:tr>
      <w:tr w:rsidR="00050E0B" w14:paraId="5BD229E2" w14:textId="77777777">
        <w:trPr>
          <w:divId w:val="1509756859"/>
          <w:tblCellSpacing w:w="15" w:type="dxa"/>
        </w:trPr>
        <w:tc>
          <w:tcPr>
            <w:tcW w:w="0" w:type="auto"/>
            <w:tcMar>
              <w:top w:w="15" w:type="dxa"/>
              <w:left w:w="15" w:type="dxa"/>
              <w:bottom w:w="15" w:type="dxa"/>
              <w:right w:w="15" w:type="dxa"/>
            </w:tcMar>
            <w:vAlign w:val="center"/>
            <w:hideMark/>
          </w:tcPr>
          <w:p w14:paraId="38B3D40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5DAAEE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175500E"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5C8CE507"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243B235F" w14:textId="77777777" w:rsidR="00050E0B" w:rsidRDefault="00066C79">
            <w:pPr>
              <w:rPr>
                <w:rFonts w:eastAsia="Times New Roman"/>
              </w:rPr>
            </w:pPr>
            <w:r>
              <w:rPr>
                <w:rFonts w:eastAsia="Times New Roman"/>
              </w:rPr>
              <w:t>16663606</w:t>
            </w:r>
          </w:p>
        </w:tc>
        <w:tc>
          <w:tcPr>
            <w:tcW w:w="0" w:type="auto"/>
            <w:tcMar>
              <w:top w:w="15" w:type="dxa"/>
              <w:left w:w="15" w:type="dxa"/>
              <w:bottom w:w="15" w:type="dxa"/>
              <w:right w:w="15" w:type="dxa"/>
            </w:tcMar>
            <w:vAlign w:val="center"/>
            <w:hideMark/>
          </w:tcPr>
          <w:p w14:paraId="0BC8C796" w14:textId="77777777" w:rsidR="00050E0B" w:rsidRDefault="00066C79">
            <w:pPr>
              <w:rPr>
                <w:rFonts w:eastAsia="Times New Roman"/>
              </w:rPr>
            </w:pPr>
            <w:proofErr w:type="spellStart"/>
            <w:r>
              <w:rPr>
                <w:rFonts w:eastAsia="Times New Roman"/>
              </w:rPr>
              <w:t>Dimmick</w:t>
            </w:r>
            <w:proofErr w:type="spellEnd"/>
          </w:p>
        </w:tc>
        <w:tc>
          <w:tcPr>
            <w:tcW w:w="0" w:type="auto"/>
            <w:tcMar>
              <w:top w:w="15" w:type="dxa"/>
              <w:left w:w="15" w:type="dxa"/>
              <w:bottom w:w="15" w:type="dxa"/>
              <w:right w:w="15" w:type="dxa"/>
            </w:tcMar>
            <w:vAlign w:val="center"/>
            <w:hideMark/>
          </w:tcPr>
          <w:p w14:paraId="309D7154" w14:textId="77777777" w:rsidR="00050E0B" w:rsidRDefault="00066C79">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231160F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CC16EBE"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3C263C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37A09AD" w14:textId="77777777" w:rsidR="00050E0B" w:rsidRDefault="00066C79">
            <w:pPr>
              <w:rPr>
                <w:rFonts w:eastAsia="Times New Roman"/>
              </w:rPr>
            </w:pPr>
            <w:r>
              <w:rPr>
                <w:rFonts w:eastAsia="Times New Roman"/>
              </w:rPr>
              <w:t>Very poorly drained</w:t>
            </w:r>
          </w:p>
        </w:tc>
      </w:tr>
      <w:tr w:rsidR="00050E0B" w14:paraId="2F79ED48" w14:textId="77777777">
        <w:trPr>
          <w:divId w:val="1509756859"/>
          <w:tblCellSpacing w:w="15" w:type="dxa"/>
        </w:trPr>
        <w:tc>
          <w:tcPr>
            <w:tcW w:w="0" w:type="auto"/>
            <w:tcMar>
              <w:top w:w="15" w:type="dxa"/>
              <w:left w:w="15" w:type="dxa"/>
              <w:bottom w:w="15" w:type="dxa"/>
              <w:right w:w="15" w:type="dxa"/>
            </w:tcMar>
            <w:vAlign w:val="center"/>
            <w:hideMark/>
          </w:tcPr>
          <w:p w14:paraId="289D9C7E"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1895C00"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D9B37C1"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56B6B317"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3A015A3D" w14:textId="77777777" w:rsidR="00050E0B" w:rsidRDefault="00066C79">
            <w:pPr>
              <w:rPr>
                <w:rFonts w:eastAsia="Times New Roman"/>
              </w:rPr>
            </w:pPr>
            <w:r>
              <w:rPr>
                <w:rFonts w:eastAsia="Times New Roman"/>
              </w:rPr>
              <w:t>16663607</w:t>
            </w:r>
          </w:p>
        </w:tc>
        <w:tc>
          <w:tcPr>
            <w:tcW w:w="0" w:type="auto"/>
            <w:tcMar>
              <w:top w:w="15" w:type="dxa"/>
              <w:left w:w="15" w:type="dxa"/>
              <w:bottom w:w="15" w:type="dxa"/>
              <w:right w:w="15" w:type="dxa"/>
            </w:tcMar>
            <w:vAlign w:val="center"/>
            <w:hideMark/>
          </w:tcPr>
          <w:p w14:paraId="60EFAAAD" w14:textId="77777777" w:rsidR="00050E0B" w:rsidRDefault="00066C79">
            <w:pPr>
              <w:rPr>
                <w:rFonts w:eastAsia="Times New Roman"/>
              </w:rPr>
            </w:pPr>
            <w:proofErr w:type="spellStart"/>
            <w:r>
              <w:rPr>
                <w:rFonts w:eastAsia="Times New Roman"/>
              </w:rPr>
              <w:t>Arveson</w:t>
            </w:r>
            <w:proofErr w:type="spellEnd"/>
          </w:p>
        </w:tc>
        <w:tc>
          <w:tcPr>
            <w:tcW w:w="0" w:type="auto"/>
            <w:tcMar>
              <w:top w:w="15" w:type="dxa"/>
              <w:left w:w="15" w:type="dxa"/>
              <w:bottom w:w="15" w:type="dxa"/>
              <w:right w:w="15" w:type="dxa"/>
            </w:tcMar>
            <w:vAlign w:val="center"/>
            <w:hideMark/>
          </w:tcPr>
          <w:p w14:paraId="6573AADA" w14:textId="77777777" w:rsidR="00050E0B" w:rsidRDefault="00066C79">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14:paraId="216E5EA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2316D35"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D37437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C2556A6" w14:textId="77777777" w:rsidR="00050E0B" w:rsidRDefault="00066C79">
            <w:pPr>
              <w:rPr>
                <w:rFonts w:eastAsia="Times New Roman"/>
              </w:rPr>
            </w:pPr>
            <w:r>
              <w:rPr>
                <w:rFonts w:eastAsia="Times New Roman"/>
              </w:rPr>
              <w:t>Poorly drained</w:t>
            </w:r>
          </w:p>
        </w:tc>
      </w:tr>
      <w:tr w:rsidR="00050E0B" w14:paraId="43C4ED65" w14:textId="77777777">
        <w:trPr>
          <w:divId w:val="1509756859"/>
          <w:tblCellSpacing w:w="15" w:type="dxa"/>
        </w:trPr>
        <w:tc>
          <w:tcPr>
            <w:tcW w:w="0" w:type="auto"/>
            <w:tcMar>
              <w:top w:w="15" w:type="dxa"/>
              <w:left w:w="15" w:type="dxa"/>
              <w:bottom w:w="15" w:type="dxa"/>
              <w:right w:w="15" w:type="dxa"/>
            </w:tcMar>
            <w:vAlign w:val="center"/>
            <w:hideMark/>
          </w:tcPr>
          <w:p w14:paraId="7390A7DD"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F84B8C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1B18EEB"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43C4CB67"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6FBBF5F9" w14:textId="77777777" w:rsidR="00050E0B" w:rsidRDefault="00066C79">
            <w:pPr>
              <w:rPr>
                <w:rFonts w:eastAsia="Times New Roman"/>
              </w:rPr>
            </w:pPr>
            <w:r>
              <w:rPr>
                <w:rFonts w:eastAsia="Times New Roman"/>
              </w:rPr>
              <w:t>16663608</w:t>
            </w:r>
          </w:p>
        </w:tc>
        <w:tc>
          <w:tcPr>
            <w:tcW w:w="0" w:type="auto"/>
            <w:tcMar>
              <w:top w:w="15" w:type="dxa"/>
              <w:left w:w="15" w:type="dxa"/>
              <w:bottom w:w="15" w:type="dxa"/>
              <w:right w:w="15" w:type="dxa"/>
            </w:tcMar>
            <w:vAlign w:val="center"/>
            <w:hideMark/>
          </w:tcPr>
          <w:p w14:paraId="18D83D35"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3AB0D586"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2CFC432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4A92853"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87CED5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BA9FFBD" w14:textId="77777777" w:rsidR="00050E0B" w:rsidRDefault="00066C79">
            <w:pPr>
              <w:rPr>
                <w:rFonts w:eastAsia="Times New Roman"/>
              </w:rPr>
            </w:pPr>
            <w:r>
              <w:rPr>
                <w:rFonts w:eastAsia="Times New Roman"/>
              </w:rPr>
              <w:t>Poorly drained</w:t>
            </w:r>
          </w:p>
        </w:tc>
      </w:tr>
      <w:tr w:rsidR="00050E0B" w14:paraId="51EC0B22" w14:textId="77777777">
        <w:trPr>
          <w:divId w:val="1509756859"/>
          <w:tblCellSpacing w:w="15" w:type="dxa"/>
        </w:trPr>
        <w:tc>
          <w:tcPr>
            <w:tcW w:w="0" w:type="auto"/>
            <w:tcMar>
              <w:top w:w="15" w:type="dxa"/>
              <w:left w:w="15" w:type="dxa"/>
              <w:bottom w:w="15" w:type="dxa"/>
              <w:right w:w="15" w:type="dxa"/>
            </w:tcMar>
            <w:vAlign w:val="center"/>
            <w:hideMark/>
          </w:tcPr>
          <w:p w14:paraId="74D41FB8"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8D1C27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21F1DEF"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2ECC4293"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6D22D8D7" w14:textId="77777777" w:rsidR="00050E0B" w:rsidRDefault="00066C79">
            <w:pPr>
              <w:rPr>
                <w:rFonts w:eastAsia="Times New Roman"/>
              </w:rPr>
            </w:pPr>
            <w:r>
              <w:rPr>
                <w:rFonts w:eastAsia="Times New Roman"/>
              </w:rPr>
              <w:t>16663609</w:t>
            </w:r>
          </w:p>
        </w:tc>
        <w:tc>
          <w:tcPr>
            <w:tcW w:w="0" w:type="auto"/>
            <w:tcMar>
              <w:top w:w="15" w:type="dxa"/>
              <w:left w:w="15" w:type="dxa"/>
              <w:bottom w:w="15" w:type="dxa"/>
              <w:right w:w="15" w:type="dxa"/>
            </w:tcMar>
            <w:vAlign w:val="center"/>
            <w:hideMark/>
          </w:tcPr>
          <w:p w14:paraId="6CE5AF55"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42843A34" w14:textId="77777777" w:rsidR="00050E0B" w:rsidRDefault="00066C79">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14:paraId="65B9AD23"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F340629"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29DD22B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388CB4D" w14:textId="77777777" w:rsidR="00050E0B" w:rsidRDefault="00066C79">
            <w:pPr>
              <w:rPr>
                <w:rFonts w:eastAsia="Times New Roman"/>
              </w:rPr>
            </w:pPr>
            <w:r>
              <w:rPr>
                <w:rFonts w:eastAsia="Times New Roman"/>
              </w:rPr>
              <w:t>Poorly drained</w:t>
            </w:r>
          </w:p>
        </w:tc>
      </w:tr>
      <w:tr w:rsidR="00050E0B" w14:paraId="77CF3500" w14:textId="77777777">
        <w:trPr>
          <w:divId w:val="1509756859"/>
          <w:tblCellSpacing w:w="15" w:type="dxa"/>
        </w:trPr>
        <w:tc>
          <w:tcPr>
            <w:tcW w:w="0" w:type="auto"/>
            <w:tcMar>
              <w:top w:w="15" w:type="dxa"/>
              <w:left w:w="15" w:type="dxa"/>
              <w:bottom w:w="15" w:type="dxa"/>
              <w:right w:w="15" w:type="dxa"/>
            </w:tcMar>
            <w:vAlign w:val="center"/>
            <w:hideMark/>
          </w:tcPr>
          <w:p w14:paraId="6774001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834BCBC"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A396997"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179491E9"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39AE5922" w14:textId="77777777" w:rsidR="00050E0B" w:rsidRDefault="00066C79">
            <w:pPr>
              <w:rPr>
                <w:rFonts w:eastAsia="Times New Roman"/>
              </w:rPr>
            </w:pPr>
            <w:r>
              <w:rPr>
                <w:rFonts w:eastAsia="Times New Roman"/>
              </w:rPr>
              <w:t>16663610</w:t>
            </w:r>
          </w:p>
        </w:tc>
        <w:tc>
          <w:tcPr>
            <w:tcW w:w="0" w:type="auto"/>
            <w:tcMar>
              <w:top w:w="15" w:type="dxa"/>
              <w:left w:w="15" w:type="dxa"/>
              <w:bottom w:w="15" w:type="dxa"/>
              <w:right w:w="15" w:type="dxa"/>
            </w:tcMar>
            <w:vAlign w:val="center"/>
            <w:hideMark/>
          </w:tcPr>
          <w:p w14:paraId="709E3DBF" w14:textId="77777777" w:rsidR="00050E0B" w:rsidRDefault="00066C79">
            <w:pPr>
              <w:rPr>
                <w:rFonts w:eastAsia="Times New Roman"/>
              </w:rPr>
            </w:pPr>
            <w:r>
              <w:rPr>
                <w:rFonts w:eastAsia="Times New Roman"/>
              </w:rPr>
              <w:t>Straw</w:t>
            </w:r>
          </w:p>
        </w:tc>
        <w:tc>
          <w:tcPr>
            <w:tcW w:w="0" w:type="auto"/>
            <w:tcMar>
              <w:top w:w="15" w:type="dxa"/>
              <w:left w:w="15" w:type="dxa"/>
              <w:bottom w:w="15" w:type="dxa"/>
              <w:right w:w="15" w:type="dxa"/>
            </w:tcMar>
            <w:vAlign w:val="center"/>
            <w:hideMark/>
          </w:tcPr>
          <w:p w14:paraId="01B3C4C6"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890811F"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AB66E04"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13A73B3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1976375" w14:textId="77777777" w:rsidR="00050E0B" w:rsidRDefault="00066C79">
            <w:pPr>
              <w:rPr>
                <w:rFonts w:eastAsia="Times New Roman"/>
              </w:rPr>
            </w:pPr>
            <w:r>
              <w:rPr>
                <w:rFonts w:eastAsia="Times New Roman"/>
              </w:rPr>
              <w:t>Well drained</w:t>
            </w:r>
          </w:p>
        </w:tc>
      </w:tr>
      <w:tr w:rsidR="00050E0B" w14:paraId="54CFC415" w14:textId="77777777">
        <w:trPr>
          <w:divId w:val="1509756859"/>
          <w:tblCellSpacing w:w="15" w:type="dxa"/>
        </w:trPr>
        <w:tc>
          <w:tcPr>
            <w:tcW w:w="0" w:type="auto"/>
            <w:tcMar>
              <w:top w:w="15" w:type="dxa"/>
              <w:left w:w="15" w:type="dxa"/>
              <w:bottom w:w="15" w:type="dxa"/>
              <w:right w:w="15" w:type="dxa"/>
            </w:tcMar>
            <w:vAlign w:val="center"/>
            <w:hideMark/>
          </w:tcPr>
          <w:p w14:paraId="6331355D"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1D90E1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EFDA7D9"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541D0B78"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794DDA0D" w14:textId="77777777" w:rsidR="00050E0B" w:rsidRDefault="00066C79">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3AB30E4C"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023850E8"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58478D9"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61CE8E4"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1E1F24F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BD99256" w14:textId="77777777" w:rsidR="00050E0B" w:rsidRDefault="00066C79">
            <w:pPr>
              <w:rPr>
                <w:rFonts w:eastAsia="Times New Roman"/>
              </w:rPr>
            </w:pPr>
            <w:r>
              <w:rPr>
                <w:rFonts w:eastAsia="Times New Roman"/>
              </w:rPr>
              <w:t>Poorly drained</w:t>
            </w:r>
          </w:p>
        </w:tc>
      </w:tr>
      <w:tr w:rsidR="00050E0B" w14:paraId="570D3B67" w14:textId="77777777">
        <w:trPr>
          <w:divId w:val="1509756859"/>
          <w:tblCellSpacing w:w="15" w:type="dxa"/>
        </w:trPr>
        <w:tc>
          <w:tcPr>
            <w:tcW w:w="0" w:type="auto"/>
            <w:tcMar>
              <w:top w:w="15" w:type="dxa"/>
              <w:left w:w="15" w:type="dxa"/>
              <w:bottom w:w="15" w:type="dxa"/>
              <w:right w:w="15" w:type="dxa"/>
            </w:tcMar>
            <w:vAlign w:val="center"/>
            <w:hideMark/>
          </w:tcPr>
          <w:p w14:paraId="41A2477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99CD1BD"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026FEE6"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530DA315"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4D363B30" w14:textId="77777777" w:rsidR="00050E0B" w:rsidRDefault="00066C79">
            <w:pPr>
              <w:rPr>
                <w:rFonts w:eastAsia="Times New Roman"/>
              </w:rPr>
            </w:pPr>
            <w:r>
              <w:rPr>
                <w:rFonts w:eastAsia="Times New Roman"/>
              </w:rPr>
              <w:t>16663612</w:t>
            </w:r>
          </w:p>
        </w:tc>
        <w:tc>
          <w:tcPr>
            <w:tcW w:w="0" w:type="auto"/>
            <w:tcMar>
              <w:top w:w="15" w:type="dxa"/>
              <w:left w:w="15" w:type="dxa"/>
              <w:bottom w:w="15" w:type="dxa"/>
              <w:right w:w="15" w:type="dxa"/>
            </w:tcMar>
            <w:vAlign w:val="center"/>
            <w:hideMark/>
          </w:tcPr>
          <w:p w14:paraId="3489831E" w14:textId="77777777" w:rsidR="00050E0B" w:rsidRDefault="00066C79">
            <w:pPr>
              <w:rPr>
                <w:rFonts w:eastAsia="Times New Roman"/>
              </w:rPr>
            </w:pPr>
            <w:proofErr w:type="spellStart"/>
            <w:r>
              <w:rPr>
                <w:rFonts w:eastAsia="Times New Roman"/>
              </w:rPr>
              <w:t>Marysland</w:t>
            </w:r>
            <w:proofErr w:type="spellEnd"/>
          </w:p>
        </w:tc>
        <w:tc>
          <w:tcPr>
            <w:tcW w:w="0" w:type="auto"/>
            <w:tcMar>
              <w:top w:w="15" w:type="dxa"/>
              <w:left w:w="15" w:type="dxa"/>
              <w:bottom w:w="15" w:type="dxa"/>
              <w:right w:w="15" w:type="dxa"/>
            </w:tcMar>
            <w:vAlign w:val="center"/>
            <w:hideMark/>
          </w:tcPr>
          <w:p w14:paraId="1A77F835"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0779C8B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6160EE9"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7746F93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8D323B1" w14:textId="77777777" w:rsidR="00050E0B" w:rsidRDefault="00066C79">
            <w:pPr>
              <w:rPr>
                <w:rFonts w:eastAsia="Times New Roman"/>
              </w:rPr>
            </w:pPr>
            <w:r>
              <w:rPr>
                <w:rFonts w:eastAsia="Times New Roman"/>
              </w:rPr>
              <w:t>Poorly drained</w:t>
            </w:r>
          </w:p>
        </w:tc>
      </w:tr>
      <w:tr w:rsidR="00050E0B" w14:paraId="1C9525EE" w14:textId="77777777">
        <w:trPr>
          <w:divId w:val="1509756859"/>
          <w:tblCellSpacing w:w="15" w:type="dxa"/>
        </w:trPr>
        <w:tc>
          <w:tcPr>
            <w:tcW w:w="0" w:type="auto"/>
            <w:tcMar>
              <w:top w:w="15" w:type="dxa"/>
              <w:left w:w="15" w:type="dxa"/>
              <w:bottom w:w="15" w:type="dxa"/>
              <w:right w:w="15" w:type="dxa"/>
            </w:tcMar>
            <w:vAlign w:val="center"/>
            <w:hideMark/>
          </w:tcPr>
          <w:p w14:paraId="31ACD33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E305F17"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0BCDB56" w14:textId="77777777" w:rsidR="00050E0B" w:rsidRDefault="00066C79">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58372DE2" w14:textId="77777777" w:rsidR="00050E0B" w:rsidRDefault="00066C79">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14:paraId="57E8276B" w14:textId="77777777" w:rsidR="00050E0B" w:rsidRDefault="00066C79">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14:paraId="003D186E" w14:textId="77777777" w:rsidR="00050E0B" w:rsidRDefault="00066C79">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42DEDE4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B02D523"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6B78B8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A70EF4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998F900" w14:textId="77777777" w:rsidR="00050E0B" w:rsidRDefault="00066C79">
            <w:pPr>
              <w:rPr>
                <w:rFonts w:eastAsia="Times New Roman"/>
              </w:rPr>
            </w:pPr>
            <w:r>
              <w:rPr>
                <w:rFonts w:eastAsia="Times New Roman"/>
              </w:rPr>
              <w:t>NULL</w:t>
            </w:r>
          </w:p>
        </w:tc>
      </w:tr>
      <w:tr w:rsidR="00050E0B" w14:paraId="63983857" w14:textId="77777777">
        <w:trPr>
          <w:divId w:val="1509756859"/>
          <w:tblCellSpacing w:w="15" w:type="dxa"/>
        </w:trPr>
        <w:tc>
          <w:tcPr>
            <w:tcW w:w="0" w:type="auto"/>
            <w:tcMar>
              <w:top w:w="15" w:type="dxa"/>
              <w:left w:w="15" w:type="dxa"/>
              <w:bottom w:w="15" w:type="dxa"/>
              <w:right w:w="15" w:type="dxa"/>
            </w:tcMar>
            <w:vAlign w:val="center"/>
            <w:hideMark/>
          </w:tcPr>
          <w:p w14:paraId="20DCE66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57F5661"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121AF18"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5446D5C1" w14:textId="77777777" w:rsidR="00050E0B" w:rsidRDefault="00066C79">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3C832322" w14:textId="77777777" w:rsidR="00050E0B" w:rsidRDefault="00066C79">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0DE796E9"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08952E08" w14:textId="77777777" w:rsidR="00050E0B" w:rsidRDefault="00066C79">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5E13A406"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2886015"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34DAE0A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BE9CE32" w14:textId="77777777" w:rsidR="00050E0B" w:rsidRDefault="00066C79">
            <w:pPr>
              <w:rPr>
                <w:rFonts w:eastAsia="Times New Roman"/>
              </w:rPr>
            </w:pPr>
            <w:r>
              <w:rPr>
                <w:rFonts w:eastAsia="Times New Roman"/>
              </w:rPr>
              <w:t>Moderately well drained</w:t>
            </w:r>
          </w:p>
        </w:tc>
      </w:tr>
      <w:tr w:rsidR="00050E0B" w14:paraId="0900D07A" w14:textId="77777777">
        <w:trPr>
          <w:divId w:val="1509756859"/>
          <w:tblCellSpacing w:w="15" w:type="dxa"/>
        </w:trPr>
        <w:tc>
          <w:tcPr>
            <w:tcW w:w="0" w:type="auto"/>
            <w:tcMar>
              <w:top w:w="15" w:type="dxa"/>
              <w:left w:w="15" w:type="dxa"/>
              <w:bottom w:w="15" w:type="dxa"/>
              <w:right w:w="15" w:type="dxa"/>
            </w:tcMar>
            <w:vAlign w:val="center"/>
            <w:hideMark/>
          </w:tcPr>
          <w:p w14:paraId="61B65C3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BFB7D9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A0D2599"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15685D70" w14:textId="77777777" w:rsidR="00050E0B" w:rsidRDefault="00066C79">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5FD55905" w14:textId="77777777" w:rsidR="00050E0B" w:rsidRDefault="00066C79">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14:paraId="16C4EBA9"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1B9179E1"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36FD6B2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3049CC6"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52FF1718"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F25D248" w14:textId="77777777" w:rsidR="00050E0B" w:rsidRDefault="00066C79">
            <w:pPr>
              <w:rPr>
                <w:rFonts w:eastAsia="Times New Roman"/>
              </w:rPr>
            </w:pPr>
            <w:r>
              <w:rPr>
                <w:rFonts w:eastAsia="Times New Roman"/>
              </w:rPr>
              <w:t>Moderately well drained</w:t>
            </w:r>
          </w:p>
        </w:tc>
      </w:tr>
      <w:tr w:rsidR="00050E0B" w14:paraId="7AC242F5" w14:textId="77777777">
        <w:trPr>
          <w:divId w:val="1509756859"/>
          <w:tblCellSpacing w:w="15" w:type="dxa"/>
        </w:trPr>
        <w:tc>
          <w:tcPr>
            <w:tcW w:w="0" w:type="auto"/>
            <w:tcMar>
              <w:top w:w="15" w:type="dxa"/>
              <w:left w:w="15" w:type="dxa"/>
              <w:bottom w:w="15" w:type="dxa"/>
              <w:right w:w="15" w:type="dxa"/>
            </w:tcMar>
            <w:vAlign w:val="center"/>
            <w:hideMark/>
          </w:tcPr>
          <w:p w14:paraId="7F4A9442"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6B26B42A"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6DAA9C4"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4DAF9D71" w14:textId="77777777" w:rsidR="00050E0B" w:rsidRDefault="00066C79">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6537DEB3" w14:textId="77777777" w:rsidR="00050E0B" w:rsidRDefault="00066C79">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2B677363"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3AC26832" w14:textId="77777777" w:rsidR="00050E0B" w:rsidRDefault="00066C79">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4F2407BA"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44941F0"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7973661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B2021EC" w14:textId="77777777" w:rsidR="00050E0B" w:rsidRDefault="00066C79">
            <w:pPr>
              <w:rPr>
                <w:rFonts w:eastAsia="Times New Roman"/>
              </w:rPr>
            </w:pPr>
            <w:r>
              <w:rPr>
                <w:rFonts w:eastAsia="Times New Roman"/>
              </w:rPr>
              <w:t>Moderately well drained</w:t>
            </w:r>
          </w:p>
        </w:tc>
      </w:tr>
      <w:tr w:rsidR="00050E0B" w14:paraId="71D88D48" w14:textId="77777777">
        <w:trPr>
          <w:divId w:val="1509756859"/>
          <w:tblCellSpacing w:w="15" w:type="dxa"/>
        </w:trPr>
        <w:tc>
          <w:tcPr>
            <w:tcW w:w="0" w:type="auto"/>
            <w:tcMar>
              <w:top w:w="15" w:type="dxa"/>
              <w:left w:w="15" w:type="dxa"/>
              <w:bottom w:w="15" w:type="dxa"/>
              <w:right w:w="15" w:type="dxa"/>
            </w:tcMar>
            <w:vAlign w:val="center"/>
            <w:hideMark/>
          </w:tcPr>
          <w:p w14:paraId="098FA43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69CC67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7760125"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7516BA56" w14:textId="77777777" w:rsidR="00050E0B" w:rsidRDefault="00066C79">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03F7638A" w14:textId="77777777" w:rsidR="00050E0B" w:rsidRDefault="00066C79">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14:paraId="44B266FF"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0B261184"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4E7AB65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4B2FD94"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71B6F0E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244BB77" w14:textId="77777777" w:rsidR="00050E0B" w:rsidRDefault="00066C79">
            <w:pPr>
              <w:rPr>
                <w:rFonts w:eastAsia="Times New Roman"/>
              </w:rPr>
            </w:pPr>
            <w:r>
              <w:rPr>
                <w:rFonts w:eastAsia="Times New Roman"/>
              </w:rPr>
              <w:t>Well drained</w:t>
            </w:r>
          </w:p>
        </w:tc>
      </w:tr>
      <w:tr w:rsidR="00050E0B" w14:paraId="1056D470" w14:textId="77777777">
        <w:trPr>
          <w:divId w:val="1509756859"/>
          <w:tblCellSpacing w:w="15" w:type="dxa"/>
        </w:trPr>
        <w:tc>
          <w:tcPr>
            <w:tcW w:w="0" w:type="auto"/>
            <w:tcMar>
              <w:top w:w="15" w:type="dxa"/>
              <w:left w:w="15" w:type="dxa"/>
              <w:bottom w:w="15" w:type="dxa"/>
              <w:right w:w="15" w:type="dxa"/>
            </w:tcMar>
            <w:vAlign w:val="center"/>
            <w:hideMark/>
          </w:tcPr>
          <w:p w14:paraId="1BB1072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16D4BA5"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8FBF447"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44D6FAAB" w14:textId="77777777" w:rsidR="00050E0B" w:rsidRDefault="00066C79">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065B58C7" w14:textId="77777777" w:rsidR="00050E0B" w:rsidRDefault="00066C79">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14:paraId="796977EC"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5E2A8A53"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1097A1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39D28A3"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3F2CA0C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E1FADAF" w14:textId="77777777" w:rsidR="00050E0B" w:rsidRDefault="00066C79">
            <w:pPr>
              <w:rPr>
                <w:rFonts w:eastAsia="Times New Roman"/>
              </w:rPr>
            </w:pPr>
            <w:r>
              <w:rPr>
                <w:rFonts w:eastAsia="Times New Roman"/>
              </w:rPr>
              <w:t>Moderately well drained</w:t>
            </w:r>
          </w:p>
        </w:tc>
      </w:tr>
      <w:tr w:rsidR="00050E0B" w14:paraId="5A81F866" w14:textId="77777777">
        <w:trPr>
          <w:divId w:val="1509756859"/>
          <w:tblCellSpacing w:w="15" w:type="dxa"/>
        </w:trPr>
        <w:tc>
          <w:tcPr>
            <w:tcW w:w="0" w:type="auto"/>
            <w:tcMar>
              <w:top w:w="15" w:type="dxa"/>
              <w:left w:w="15" w:type="dxa"/>
              <w:bottom w:w="15" w:type="dxa"/>
              <w:right w:w="15" w:type="dxa"/>
            </w:tcMar>
            <w:vAlign w:val="center"/>
            <w:hideMark/>
          </w:tcPr>
          <w:p w14:paraId="6E20999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3B01116"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48C68DC"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599FA11A"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BF452D6" w14:textId="77777777" w:rsidR="00050E0B" w:rsidRDefault="00066C79">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471AC744" w14:textId="77777777" w:rsidR="00050E0B" w:rsidRDefault="00066C79">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695B4847" w14:textId="77777777" w:rsidR="00050E0B" w:rsidRDefault="00066C79">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6DF0BE0E"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7B81F5D"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7D980B6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CFB29DE" w14:textId="77777777" w:rsidR="00050E0B" w:rsidRDefault="00066C79">
            <w:pPr>
              <w:rPr>
                <w:rFonts w:eastAsia="Times New Roman"/>
              </w:rPr>
            </w:pPr>
            <w:r>
              <w:rPr>
                <w:rFonts w:eastAsia="Times New Roman"/>
              </w:rPr>
              <w:t>Well drained</w:t>
            </w:r>
          </w:p>
        </w:tc>
      </w:tr>
      <w:tr w:rsidR="00050E0B" w14:paraId="2B7B0C89" w14:textId="77777777">
        <w:trPr>
          <w:divId w:val="1509756859"/>
          <w:tblCellSpacing w:w="15" w:type="dxa"/>
        </w:trPr>
        <w:tc>
          <w:tcPr>
            <w:tcW w:w="0" w:type="auto"/>
            <w:tcMar>
              <w:top w:w="15" w:type="dxa"/>
              <w:left w:w="15" w:type="dxa"/>
              <w:bottom w:w="15" w:type="dxa"/>
              <w:right w:w="15" w:type="dxa"/>
            </w:tcMar>
            <w:vAlign w:val="center"/>
            <w:hideMark/>
          </w:tcPr>
          <w:p w14:paraId="4723373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D0A5B3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1599709"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6503F023"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63204D93" w14:textId="77777777" w:rsidR="00050E0B" w:rsidRDefault="00066C79">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694CE40E" w14:textId="77777777" w:rsidR="00050E0B" w:rsidRDefault="00066C79">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45D5DD41" w14:textId="77777777" w:rsidR="00050E0B" w:rsidRDefault="00066C79">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3895DD3B"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854F95F"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1EEFA2A8"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A3FC525" w14:textId="77777777" w:rsidR="00050E0B" w:rsidRDefault="00066C79">
            <w:pPr>
              <w:rPr>
                <w:rFonts w:eastAsia="Times New Roman"/>
              </w:rPr>
            </w:pPr>
            <w:r>
              <w:rPr>
                <w:rFonts w:eastAsia="Times New Roman"/>
              </w:rPr>
              <w:t>Well drained</w:t>
            </w:r>
          </w:p>
        </w:tc>
      </w:tr>
      <w:tr w:rsidR="00050E0B" w14:paraId="2F744AA5" w14:textId="77777777">
        <w:trPr>
          <w:divId w:val="1509756859"/>
          <w:tblCellSpacing w:w="15" w:type="dxa"/>
        </w:trPr>
        <w:tc>
          <w:tcPr>
            <w:tcW w:w="0" w:type="auto"/>
            <w:tcMar>
              <w:top w:w="15" w:type="dxa"/>
              <w:left w:w="15" w:type="dxa"/>
              <w:bottom w:w="15" w:type="dxa"/>
              <w:right w:w="15" w:type="dxa"/>
            </w:tcMar>
            <w:vAlign w:val="center"/>
            <w:hideMark/>
          </w:tcPr>
          <w:p w14:paraId="2A9CB36C"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89BECE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0DD573A"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76683411"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16A274E0" w14:textId="77777777" w:rsidR="00050E0B" w:rsidRDefault="00066C79">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14:paraId="716A8339"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1E391759"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0F416BB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BCD9EF9"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7A58945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33FBE4C" w14:textId="77777777" w:rsidR="00050E0B" w:rsidRDefault="00066C79">
            <w:pPr>
              <w:rPr>
                <w:rFonts w:eastAsia="Times New Roman"/>
              </w:rPr>
            </w:pPr>
            <w:r>
              <w:rPr>
                <w:rFonts w:eastAsia="Times New Roman"/>
              </w:rPr>
              <w:t>Well drained</w:t>
            </w:r>
          </w:p>
        </w:tc>
      </w:tr>
      <w:tr w:rsidR="00050E0B" w14:paraId="2745B62D" w14:textId="77777777">
        <w:trPr>
          <w:divId w:val="1509756859"/>
          <w:tblCellSpacing w:w="15" w:type="dxa"/>
        </w:trPr>
        <w:tc>
          <w:tcPr>
            <w:tcW w:w="0" w:type="auto"/>
            <w:tcMar>
              <w:top w:w="15" w:type="dxa"/>
              <w:left w:w="15" w:type="dxa"/>
              <w:bottom w:w="15" w:type="dxa"/>
              <w:right w:w="15" w:type="dxa"/>
            </w:tcMar>
            <w:vAlign w:val="center"/>
            <w:hideMark/>
          </w:tcPr>
          <w:p w14:paraId="1B605809"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A1E1EA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8B7850"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11936803"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F09F17C" w14:textId="77777777" w:rsidR="00050E0B" w:rsidRDefault="00066C79">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14:paraId="1B821D4E" w14:textId="77777777" w:rsidR="00050E0B" w:rsidRDefault="00066C79">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14:paraId="69AB0B75"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61E3645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B8D3977"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23E27E9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31F6A81" w14:textId="77777777" w:rsidR="00050E0B" w:rsidRDefault="00066C79">
            <w:pPr>
              <w:rPr>
                <w:rFonts w:eastAsia="Times New Roman"/>
              </w:rPr>
            </w:pPr>
            <w:r>
              <w:rPr>
                <w:rFonts w:eastAsia="Times New Roman"/>
              </w:rPr>
              <w:t>Well drained</w:t>
            </w:r>
          </w:p>
        </w:tc>
      </w:tr>
      <w:tr w:rsidR="00050E0B" w14:paraId="466C7B21" w14:textId="77777777">
        <w:trPr>
          <w:divId w:val="1509756859"/>
          <w:tblCellSpacing w:w="15" w:type="dxa"/>
        </w:trPr>
        <w:tc>
          <w:tcPr>
            <w:tcW w:w="0" w:type="auto"/>
            <w:tcMar>
              <w:top w:w="15" w:type="dxa"/>
              <w:left w:w="15" w:type="dxa"/>
              <w:bottom w:w="15" w:type="dxa"/>
              <w:right w:w="15" w:type="dxa"/>
            </w:tcMar>
            <w:vAlign w:val="center"/>
            <w:hideMark/>
          </w:tcPr>
          <w:p w14:paraId="386A919F"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B61603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1B52DEC"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6EAF67A9"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A28AFAF" w14:textId="77777777" w:rsidR="00050E0B" w:rsidRDefault="00066C79">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14:paraId="65E8BEFD"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2CF3D7C3"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21A9243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0E00E2D"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5E8CC24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9059686" w14:textId="77777777" w:rsidR="00050E0B" w:rsidRDefault="00066C79">
            <w:pPr>
              <w:rPr>
                <w:rFonts w:eastAsia="Times New Roman"/>
              </w:rPr>
            </w:pPr>
            <w:r>
              <w:rPr>
                <w:rFonts w:eastAsia="Times New Roman"/>
              </w:rPr>
              <w:t>Well drained</w:t>
            </w:r>
          </w:p>
        </w:tc>
      </w:tr>
      <w:tr w:rsidR="00050E0B" w14:paraId="554F3B9F" w14:textId="77777777">
        <w:trPr>
          <w:divId w:val="1509756859"/>
          <w:tblCellSpacing w:w="15" w:type="dxa"/>
        </w:trPr>
        <w:tc>
          <w:tcPr>
            <w:tcW w:w="0" w:type="auto"/>
            <w:tcMar>
              <w:top w:w="15" w:type="dxa"/>
              <w:left w:w="15" w:type="dxa"/>
              <w:bottom w:w="15" w:type="dxa"/>
              <w:right w:w="15" w:type="dxa"/>
            </w:tcMar>
            <w:vAlign w:val="center"/>
            <w:hideMark/>
          </w:tcPr>
          <w:p w14:paraId="4ABC82C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CF19AFB"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BD359BD"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1626773D"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CB90EE3" w14:textId="77777777" w:rsidR="00050E0B" w:rsidRDefault="00066C79">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14:paraId="427D0F5A"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2C2D75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7CB46A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C620A52"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832D89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1ABC271" w14:textId="77777777" w:rsidR="00050E0B" w:rsidRDefault="00066C79">
            <w:pPr>
              <w:rPr>
                <w:rFonts w:eastAsia="Times New Roman"/>
              </w:rPr>
            </w:pPr>
            <w:r>
              <w:rPr>
                <w:rFonts w:eastAsia="Times New Roman"/>
              </w:rPr>
              <w:t>Moderately well drained</w:t>
            </w:r>
          </w:p>
        </w:tc>
      </w:tr>
      <w:tr w:rsidR="00050E0B" w14:paraId="658E748D" w14:textId="77777777">
        <w:trPr>
          <w:divId w:val="1509756859"/>
          <w:tblCellSpacing w:w="15" w:type="dxa"/>
        </w:trPr>
        <w:tc>
          <w:tcPr>
            <w:tcW w:w="0" w:type="auto"/>
            <w:tcMar>
              <w:top w:w="15" w:type="dxa"/>
              <w:left w:w="15" w:type="dxa"/>
              <w:bottom w:w="15" w:type="dxa"/>
              <w:right w:w="15" w:type="dxa"/>
            </w:tcMar>
            <w:vAlign w:val="center"/>
            <w:hideMark/>
          </w:tcPr>
          <w:p w14:paraId="5BAF230B"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8E0467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EFD4662"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55820C0B" w14:textId="77777777" w:rsidR="00050E0B" w:rsidRDefault="00066C79">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7914F84E" w14:textId="77777777" w:rsidR="00050E0B" w:rsidRDefault="00066C79">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14:paraId="3486C145" w14:textId="77777777" w:rsidR="00050E0B" w:rsidRDefault="00066C79">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14:paraId="30B1548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E038393"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7DB666A"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6F492F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FB74993" w14:textId="77777777" w:rsidR="00050E0B" w:rsidRDefault="00066C79">
            <w:pPr>
              <w:rPr>
                <w:rFonts w:eastAsia="Times New Roman"/>
              </w:rPr>
            </w:pPr>
            <w:r>
              <w:rPr>
                <w:rFonts w:eastAsia="Times New Roman"/>
              </w:rPr>
              <w:t>Well drained</w:t>
            </w:r>
          </w:p>
        </w:tc>
      </w:tr>
      <w:tr w:rsidR="00050E0B" w14:paraId="32C30D04" w14:textId="77777777">
        <w:trPr>
          <w:divId w:val="1509756859"/>
          <w:tblCellSpacing w:w="15" w:type="dxa"/>
        </w:trPr>
        <w:tc>
          <w:tcPr>
            <w:tcW w:w="0" w:type="auto"/>
            <w:tcMar>
              <w:top w:w="15" w:type="dxa"/>
              <w:left w:w="15" w:type="dxa"/>
              <w:bottom w:w="15" w:type="dxa"/>
              <w:right w:w="15" w:type="dxa"/>
            </w:tcMar>
            <w:vAlign w:val="center"/>
            <w:hideMark/>
          </w:tcPr>
          <w:p w14:paraId="251A31A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8EF5A6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16C5553"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04120947"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42FA9E24" w14:textId="77777777" w:rsidR="00050E0B" w:rsidRDefault="00066C79">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14:paraId="2391B182" w14:textId="77777777" w:rsidR="00050E0B" w:rsidRDefault="00066C79">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27538751" w14:textId="77777777" w:rsidR="00050E0B" w:rsidRDefault="00066C79">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4A7B060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CA2AE41"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803D58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6241EED" w14:textId="77777777" w:rsidR="00050E0B" w:rsidRDefault="00066C79">
            <w:pPr>
              <w:rPr>
                <w:rFonts w:eastAsia="Times New Roman"/>
              </w:rPr>
            </w:pPr>
            <w:r>
              <w:rPr>
                <w:rFonts w:eastAsia="Times New Roman"/>
              </w:rPr>
              <w:t>Well drained</w:t>
            </w:r>
          </w:p>
        </w:tc>
      </w:tr>
      <w:tr w:rsidR="00050E0B" w14:paraId="4016B13F" w14:textId="77777777">
        <w:trPr>
          <w:divId w:val="1509756859"/>
          <w:tblCellSpacing w:w="15" w:type="dxa"/>
        </w:trPr>
        <w:tc>
          <w:tcPr>
            <w:tcW w:w="0" w:type="auto"/>
            <w:tcMar>
              <w:top w:w="15" w:type="dxa"/>
              <w:left w:w="15" w:type="dxa"/>
              <w:bottom w:w="15" w:type="dxa"/>
              <w:right w:w="15" w:type="dxa"/>
            </w:tcMar>
            <w:vAlign w:val="center"/>
            <w:hideMark/>
          </w:tcPr>
          <w:p w14:paraId="7FD71EA7"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ABFE27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E5F6AA9"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1D8BAC3D"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125B67A5" w14:textId="77777777" w:rsidR="00050E0B" w:rsidRDefault="00066C79">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14:paraId="57A3E35B"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4555FFA9" w14:textId="77777777" w:rsidR="00050E0B" w:rsidRDefault="00066C79">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0F3DDBED"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32ACB4B"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2BC5DEE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1060C67" w14:textId="77777777" w:rsidR="00050E0B" w:rsidRDefault="00066C79">
            <w:pPr>
              <w:rPr>
                <w:rFonts w:eastAsia="Times New Roman"/>
              </w:rPr>
            </w:pPr>
            <w:r>
              <w:rPr>
                <w:rFonts w:eastAsia="Times New Roman"/>
              </w:rPr>
              <w:t>Well drained</w:t>
            </w:r>
          </w:p>
        </w:tc>
      </w:tr>
      <w:tr w:rsidR="00050E0B" w14:paraId="774939CD" w14:textId="77777777">
        <w:trPr>
          <w:divId w:val="1509756859"/>
          <w:tblCellSpacing w:w="15" w:type="dxa"/>
        </w:trPr>
        <w:tc>
          <w:tcPr>
            <w:tcW w:w="0" w:type="auto"/>
            <w:tcMar>
              <w:top w:w="15" w:type="dxa"/>
              <w:left w:w="15" w:type="dxa"/>
              <w:bottom w:w="15" w:type="dxa"/>
              <w:right w:w="15" w:type="dxa"/>
            </w:tcMar>
            <w:vAlign w:val="center"/>
            <w:hideMark/>
          </w:tcPr>
          <w:p w14:paraId="419A91F5"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61DE3633"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4D22655"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2D15629F"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28753C23" w14:textId="77777777" w:rsidR="00050E0B" w:rsidRDefault="00066C79">
            <w:pPr>
              <w:rPr>
                <w:rFonts w:eastAsia="Times New Roman"/>
              </w:rPr>
            </w:pPr>
            <w:r>
              <w:rPr>
                <w:rFonts w:eastAsia="Times New Roman"/>
              </w:rPr>
              <w:t>16663848</w:t>
            </w:r>
          </w:p>
        </w:tc>
        <w:tc>
          <w:tcPr>
            <w:tcW w:w="0" w:type="auto"/>
            <w:tcMar>
              <w:top w:w="15" w:type="dxa"/>
              <w:left w:w="15" w:type="dxa"/>
              <w:bottom w:w="15" w:type="dxa"/>
              <w:right w:w="15" w:type="dxa"/>
            </w:tcMar>
            <w:vAlign w:val="center"/>
            <w:hideMark/>
          </w:tcPr>
          <w:p w14:paraId="3490E468"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35972D84"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03BA029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20201F9"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21259E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50F4EA7" w14:textId="77777777" w:rsidR="00050E0B" w:rsidRDefault="00066C79">
            <w:pPr>
              <w:rPr>
                <w:rFonts w:eastAsia="Times New Roman"/>
              </w:rPr>
            </w:pPr>
            <w:r>
              <w:rPr>
                <w:rFonts w:eastAsia="Times New Roman"/>
              </w:rPr>
              <w:t>Moderately well drained</w:t>
            </w:r>
          </w:p>
        </w:tc>
      </w:tr>
      <w:tr w:rsidR="00050E0B" w14:paraId="77EEC5CE" w14:textId="77777777">
        <w:trPr>
          <w:divId w:val="1509756859"/>
          <w:tblCellSpacing w:w="15" w:type="dxa"/>
        </w:trPr>
        <w:tc>
          <w:tcPr>
            <w:tcW w:w="0" w:type="auto"/>
            <w:tcMar>
              <w:top w:w="15" w:type="dxa"/>
              <w:left w:w="15" w:type="dxa"/>
              <w:bottom w:w="15" w:type="dxa"/>
              <w:right w:w="15" w:type="dxa"/>
            </w:tcMar>
            <w:vAlign w:val="center"/>
            <w:hideMark/>
          </w:tcPr>
          <w:p w14:paraId="4F3B6535"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4A6864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37A64CD"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3979F4D9"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16B303B9" w14:textId="77777777" w:rsidR="00050E0B" w:rsidRDefault="00066C79">
            <w:pPr>
              <w:rPr>
                <w:rFonts w:eastAsia="Times New Roman"/>
              </w:rPr>
            </w:pPr>
            <w:r>
              <w:rPr>
                <w:rFonts w:eastAsia="Times New Roman"/>
              </w:rPr>
              <w:t>16663849</w:t>
            </w:r>
          </w:p>
        </w:tc>
        <w:tc>
          <w:tcPr>
            <w:tcW w:w="0" w:type="auto"/>
            <w:tcMar>
              <w:top w:w="15" w:type="dxa"/>
              <w:left w:w="15" w:type="dxa"/>
              <w:bottom w:w="15" w:type="dxa"/>
              <w:right w:w="15" w:type="dxa"/>
            </w:tcMar>
            <w:vAlign w:val="center"/>
            <w:hideMark/>
          </w:tcPr>
          <w:p w14:paraId="6CA29058"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33886C64"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13B30BE0"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6DB5828"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7D1D0D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744DD69" w14:textId="77777777" w:rsidR="00050E0B" w:rsidRDefault="00066C79">
            <w:pPr>
              <w:rPr>
                <w:rFonts w:eastAsia="Times New Roman"/>
              </w:rPr>
            </w:pPr>
            <w:r>
              <w:rPr>
                <w:rFonts w:eastAsia="Times New Roman"/>
              </w:rPr>
              <w:t>Well drained</w:t>
            </w:r>
          </w:p>
        </w:tc>
      </w:tr>
      <w:tr w:rsidR="00050E0B" w14:paraId="2AA8E027" w14:textId="77777777">
        <w:trPr>
          <w:divId w:val="1509756859"/>
          <w:tblCellSpacing w:w="15" w:type="dxa"/>
        </w:trPr>
        <w:tc>
          <w:tcPr>
            <w:tcW w:w="0" w:type="auto"/>
            <w:tcMar>
              <w:top w:w="15" w:type="dxa"/>
              <w:left w:w="15" w:type="dxa"/>
              <w:bottom w:w="15" w:type="dxa"/>
              <w:right w:w="15" w:type="dxa"/>
            </w:tcMar>
            <w:vAlign w:val="center"/>
            <w:hideMark/>
          </w:tcPr>
          <w:p w14:paraId="1E2766AD"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89AB19E"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19CF223"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4D01E63B"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5CEA4424" w14:textId="77777777" w:rsidR="00050E0B" w:rsidRDefault="00066C79">
            <w:pPr>
              <w:rPr>
                <w:rFonts w:eastAsia="Times New Roman"/>
              </w:rPr>
            </w:pPr>
            <w:r>
              <w:rPr>
                <w:rFonts w:eastAsia="Times New Roman"/>
              </w:rPr>
              <w:t>16663850</w:t>
            </w:r>
          </w:p>
        </w:tc>
        <w:tc>
          <w:tcPr>
            <w:tcW w:w="0" w:type="auto"/>
            <w:tcMar>
              <w:top w:w="15" w:type="dxa"/>
              <w:left w:w="15" w:type="dxa"/>
              <w:bottom w:w="15" w:type="dxa"/>
              <w:right w:w="15" w:type="dxa"/>
            </w:tcMar>
            <w:vAlign w:val="center"/>
            <w:hideMark/>
          </w:tcPr>
          <w:p w14:paraId="224509B3"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4D91CBBA"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D41852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59DCFD6"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23AEDB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9BEE01E" w14:textId="77777777" w:rsidR="00050E0B" w:rsidRDefault="00066C79">
            <w:pPr>
              <w:rPr>
                <w:rFonts w:eastAsia="Times New Roman"/>
              </w:rPr>
            </w:pPr>
            <w:r>
              <w:rPr>
                <w:rFonts w:eastAsia="Times New Roman"/>
              </w:rPr>
              <w:t>Well drained</w:t>
            </w:r>
          </w:p>
        </w:tc>
      </w:tr>
      <w:tr w:rsidR="00050E0B" w14:paraId="2D5036EF" w14:textId="77777777">
        <w:trPr>
          <w:divId w:val="1509756859"/>
          <w:tblCellSpacing w:w="15" w:type="dxa"/>
        </w:trPr>
        <w:tc>
          <w:tcPr>
            <w:tcW w:w="0" w:type="auto"/>
            <w:tcMar>
              <w:top w:w="15" w:type="dxa"/>
              <w:left w:w="15" w:type="dxa"/>
              <w:bottom w:w="15" w:type="dxa"/>
              <w:right w:w="15" w:type="dxa"/>
            </w:tcMar>
            <w:vAlign w:val="center"/>
            <w:hideMark/>
          </w:tcPr>
          <w:p w14:paraId="2BABF862"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F6494A0"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A6B3D6"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264E005F"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1970F802" w14:textId="77777777" w:rsidR="00050E0B" w:rsidRDefault="00066C79">
            <w:pPr>
              <w:rPr>
                <w:rFonts w:eastAsia="Times New Roman"/>
              </w:rPr>
            </w:pPr>
            <w:r>
              <w:rPr>
                <w:rFonts w:eastAsia="Times New Roman"/>
              </w:rPr>
              <w:t>16663851</w:t>
            </w:r>
          </w:p>
        </w:tc>
        <w:tc>
          <w:tcPr>
            <w:tcW w:w="0" w:type="auto"/>
            <w:tcMar>
              <w:top w:w="15" w:type="dxa"/>
              <w:left w:w="15" w:type="dxa"/>
              <w:bottom w:w="15" w:type="dxa"/>
              <w:right w:w="15" w:type="dxa"/>
            </w:tcMar>
            <w:vAlign w:val="center"/>
            <w:hideMark/>
          </w:tcPr>
          <w:p w14:paraId="1DE720BF" w14:textId="77777777" w:rsidR="00050E0B" w:rsidRDefault="00066C79">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14:paraId="46E005D2"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1B4C193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1710BBB"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8DBE53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6F5587B" w14:textId="77777777" w:rsidR="00050E0B" w:rsidRDefault="00066C79">
            <w:pPr>
              <w:rPr>
                <w:rFonts w:eastAsia="Times New Roman"/>
              </w:rPr>
            </w:pPr>
            <w:r>
              <w:rPr>
                <w:rFonts w:eastAsia="Times New Roman"/>
              </w:rPr>
              <w:t>Well drained</w:t>
            </w:r>
          </w:p>
        </w:tc>
      </w:tr>
      <w:tr w:rsidR="00050E0B" w14:paraId="7A1C5681" w14:textId="77777777">
        <w:trPr>
          <w:divId w:val="1509756859"/>
          <w:tblCellSpacing w:w="15" w:type="dxa"/>
        </w:trPr>
        <w:tc>
          <w:tcPr>
            <w:tcW w:w="0" w:type="auto"/>
            <w:tcMar>
              <w:top w:w="15" w:type="dxa"/>
              <w:left w:w="15" w:type="dxa"/>
              <w:bottom w:w="15" w:type="dxa"/>
              <w:right w:w="15" w:type="dxa"/>
            </w:tcMar>
            <w:vAlign w:val="center"/>
            <w:hideMark/>
          </w:tcPr>
          <w:p w14:paraId="795836E7"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83F3214"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B711457" w14:textId="77777777" w:rsidR="00050E0B" w:rsidRDefault="00066C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7C2616BB" w14:textId="77777777" w:rsidR="00050E0B" w:rsidRDefault="00066C79">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5C430EED" w14:textId="77777777" w:rsidR="00050E0B" w:rsidRDefault="00066C79">
            <w:pPr>
              <w:rPr>
                <w:rFonts w:eastAsia="Times New Roman"/>
              </w:rPr>
            </w:pPr>
            <w:r>
              <w:rPr>
                <w:rFonts w:eastAsia="Times New Roman"/>
              </w:rPr>
              <w:t>16663852</w:t>
            </w:r>
          </w:p>
        </w:tc>
        <w:tc>
          <w:tcPr>
            <w:tcW w:w="0" w:type="auto"/>
            <w:tcMar>
              <w:top w:w="15" w:type="dxa"/>
              <w:left w:w="15" w:type="dxa"/>
              <w:bottom w:w="15" w:type="dxa"/>
              <w:right w:w="15" w:type="dxa"/>
            </w:tcMar>
            <w:vAlign w:val="center"/>
            <w:hideMark/>
          </w:tcPr>
          <w:p w14:paraId="13A071D7"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0D3C137C"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4C42F5F"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55A399D"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160F74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FFC38D0" w14:textId="77777777" w:rsidR="00050E0B" w:rsidRDefault="00066C79">
            <w:pPr>
              <w:rPr>
                <w:rFonts w:eastAsia="Times New Roman"/>
              </w:rPr>
            </w:pPr>
            <w:r>
              <w:rPr>
                <w:rFonts w:eastAsia="Times New Roman"/>
              </w:rPr>
              <w:t>Well drained</w:t>
            </w:r>
          </w:p>
        </w:tc>
      </w:tr>
      <w:tr w:rsidR="00050E0B" w14:paraId="06F08C9E" w14:textId="77777777">
        <w:trPr>
          <w:divId w:val="1509756859"/>
          <w:tblCellSpacing w:w="15" w:type="dxa"/>
        </w:trPr>
        <w:tc>
          <w:tcPr>
            <w:tcW w:w="0" w:type="auto"/>
            <w:tcMar>
              <w:top w:w="15" w:type="dxa"/>
              <w:left w:w="15" w:type="dxa"/>
              <w:bottom w:w="15" w:type="dxa"/>
              <w:right w:w="15" w:type="dxa"/>
            </w:tcMar>
            <w:vAlign w:val="center"/>
            <w:hideMark/>
          </w:tcPr>
          <w:p w14:paraId="2C2F95FD"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899DFF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23173B4"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3E306E9F"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6310A660" w14:textId="77777777" w:rsidR="00050E0B" w:rsidRDefault="00066C79">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10CB8ED7"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6C337909" w14:textId="77777777" w:rsidR="00050E0B" w:rsidRDefault="00066C79">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0DB7518C"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CC02453"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023E746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1042447" w14:textId="77777777" w:rsidR="00050E0B" w:rsidRDefault="00066C79">
            <w:pPr>
              <w:rPr>
                <w:rFonts w:eastAsia="Times New Roman"/>
              </w:rPr>
            </w:pPr>
            <w:r>
              <w:rPr>
                <w:rFonts w:eastAsia="Times New Roman"/>
              </w:rPr>
              <w:t>Moderately well drained</w:t>
            </w:r>
          </w:p>
        </w:tc>
      </w:tr>
      <w:tr w:rsidR="00050E0B" w14:paraId="37292B25" w14:textId="77777777">
        <w:trPr>
          <w:divId w:val="1509756859"/>
          <w:tblCellSpacing w:w="15" w:type="dxa"/>
        </w:trPr>
        <w:tc>
          <w:tcPr>
            <w:tcW w:w="0" w:type="auto"/>
            <w:tcMar>
              <w:top w:w="15" w:type="dxa"/>
              <w:left w:w="15" w:type="dxa"/>
              <w:bottom w:w="15" w:type="dxa"/>
              <w:right w:w="15" w:type="dxa"/>
            </w:tcMar>
            <w:vAlign w:val="center"/>
            <w:hideMark/>
          </w:tcPr>
          <w:p w14:paraId="554F4531"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D1E40B1"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CA4A29C"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2FF327C"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1340839C" w14:textId="77777777" w:rsidR="00050E0B" w:rsidRDefault="00066C79">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14:paraId="2D05B2DE"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4EABCC29"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2FC40EBF"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F7684AA"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50CC27F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32680D4" w14:textId="77777777" w:rsidR="00050E0B" w:rsidRDefault="00066C79">
            <w:pPr>
              <w:rPr>
                <w:rFonts w:eastAsia="Times New Roman"/>
              </w:rPr>
            </w:pPr>
            <w:r>
              <w:rPr>
                <w:rFonts w:eastAsia="Times New Roman"/>
              </w:rPr>
              <w:t>Well drained</w:t>
            </w:r>
          </w:p>
        </w:tc>
      </w:tr>
      <w:tr w:rsidR="00050E0B" w14:paraId="20F51BEA" w14:textId="77777777">
        <w:trPr>
          <w:divId w:val="1509756859"/>
          <w:tblCellSpacing w:w="15" w:type="dxa"/>
        </w:trPr>
        <w:tc>
          <w:tcPr>
            <w:tcW w:w="0" w:type="auto"/>
            <w:tcMar>
              <w:top w:w="15" w:type="dxa"/>
              <w:left w:w="15" w:type="dxa"/>
              <w:bottom w:w="15" w:type="dxa"/>
              <w:right w:w="15" w:type="dxa"/>
            </w:tcMar>
            <w:vAlign w:val="center"/>
            <w:hideMark/>
          </w:tcPr>
          <w:p w14:paraId="4168F405"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2664BE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97A4F21"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43A9502"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16733669" w14:textId="77777777" w:rsidR="00050E0B" w:rsidRDefault="00066C79">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14:paraId="5CFB14F6" w14:textId="77777777" w:rsidR="00050E0B" w:rsidRDefault="00066C79">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14:paraId="276011C3"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B962B00"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AFC6B94"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00B7D8A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7FFF209" w14:textId="77777777" w:rsidR="00050E0B" w:rsidRDefault="00066C79">
            <w:pPr>
              <w:rPr>
                <w:rFonts w:eastAsia="Times New Roman"/>
              </w:rPr>
            </w:pPr>
            <w:r>
              <w:rPr>
                <w:rFonts w:eastAsia="Times New Roman"/>
              </w:rPr>
              <w:t>Well drained</w:t>
            </w:r>
          </w:p>
        </w:tc>
      </w:tr>
      <w:tr w:rsidR="00050E0B" w14:paraId="0AA82435" w14:textId="77777777">
        <w:trPr>
          <w:divId w:val="1509756859"/>
          <w:tblCellSpacing w:w="15" w:type="dxa"/>
        </w:trPr>
        <w:tc>
          <w:tcPr>
            <w:tcW w:w="0" w:type="auto"/>
            <w:tcMar>
              <w:top w:w="15" w:type="dxa"/>
              <w:left w:w="15" w:type="dxa"/>
              <w:bottom w:w="15" w:type="dxa"/>
              <w:right w:w="15" w:type="dxa"/>
            </w:tcMar>
            <w:vAlign w:val="center"/>
            <w:hideMark/>
          </w:tcPr>
          <w:p w14:paraId="763C9A6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DFCB1C2"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23C283C"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8E04795"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5F270B66" w14:textId="77777777" w:rsidR="00050E0B" w:rsidRDefault="00066C79">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14:paraId="77ED33F3"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61EEE0B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42EEA6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6E32DD0"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4461477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2FFCEA9" w14:textId="77777777" w:rsidR="00050E0B" w:rsidRDefault="00066C79">
            <w:pPr>
              <w:rPr>
                <w:rFonts w:eastAsia="Times New Roman"/>
              </w:rPr>
            </w:pPr>
            <w:r>
              <w:rPr>
                <w:rFonts w:eastAsia="Times New Roman"/>
              </w:rPr>
              <w:t>Moderately well drained</w:t>
            </w:r>
          </w:p>
        </w:tc>
      </w:tr>
      <w:tr w:rsidR="00050E0B" w14:paraId="2865AFBD" w14:textId="77777777">
        <w:trPr>
          <w:divId w:val="1509756859"/>
          <w:tblCellSpacing w:w="15" w:type="dxa"/>
        </w:trPr>
        <w:tc>
          <w:tcPr>
            <w:tcW w:w="0" w:type="auto"/>
            <w:tcMar>
              <w:top w:w="15" w:type="dxa"/>
              <w:left w:w="15" w:type="dxa"/>
              <w:bottom w:w="15" w:type="dxa"/>
              <w:right w:w="15" w:type="dxa"/>
            </w:tcMar>
            <w:vAlign w:val="center"/>
            <w:hideMark/>
          </w:tcPr>
          <w:p w14:paraId="6F81AD9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CEC62E0"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39A0510"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6C120E8"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6A186C46" w14:textId="77777777" w:rsidR="00050E0B" w:rsidRDefault="00066C79">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45FEAD58"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564CE2BB"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EA31100"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0D00A83"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3830117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719EB54" w14:textId="77777777" w:rsidR="00050E0B" w:rsidRDefault="00066C79">
            <w:pPr>
              <w:rPr>
                <w:rFonts w:eastAsia="Times New Roman"/>
              </w:rPr>
            </w:pPr>
            <w:r>
              <w:rPr>
                <w:rFonts w:eastAsia="Times New Roman"/>
              </w:rPr>
              <w:t>Moderately well drained</w:t>
            </w:r>
          </w:p>
        </w:tc>
      </w:tr>
      <w:tr w:rsidR="00050E0B" w14:paraId="41E634C4" w14:textId="77777777">
        <w:trPr>
          <w:divId w:val="1509756859"/>
          <w:tblCellSpacing w:w="15" w:type="dxa"/>
        </w:trPr>
        <w:tc>
          <w:tcPr>
            <w:tcW w:w="0" w:type="auto"/>
            <w:tcMar>
              <w:top w:w="15" w:type="dxa"/>
              <w:left w:w="15" w:type="dxa"/>
              <w:bottom w:w="15" w:type="dxa"/>
              <w:right w:w="15" w:type="dxa"/>
            </w:tcMar>
            <w:vAlign w:val="center"/>
            <w:hideMark/>
          </w:tcPr>
          <w:p w14:paraId="60139E4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BACFC7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65E2ACF" w14:textId="77777777" w:rsidR="00050E0B" w:rsidRDefault="00066C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59D2F6D" w14:textId="77777777" w:rsidR="00050E0B" w:rsidRDefault="00066C79">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3A31357A" w14:textId="77777777" w:rsidR="00050E0B" w:rsidRDefault="00066C79">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14:paraId="0CDD4ABC"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2088D7BB"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3CC8D4B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F95114C"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14C57FE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7C7AA89" w14:textId="77777777" w:rsidR="00050E0B" w:rsidRDefault="00066C79">
            <w:pPr>
              <w:rPr>
                <w:rFonts w:eastAsia="Times New Roman"/>
              </w:rPr>
            </w:pPr>
            <w:r>
              <w:rPr>
                <w:rFonts w:eastAsia="Times New Roman"/>
              </w:rPr>
              <w:t>Moderately well drained</w:t>
            </w:r>
          </w:p>
        </w:tc>
      </w:tr>
      <w:tr w:rsidR="00050E0B" w14:paraId="415F1D30" w14:textId="77777777">
        <w:trPr>
          <w:divId w:val="1509756859"/>
          <w:tblCellSpacing w:w="15" w:type="dxa"/>
        </w:trPr>
        <w:tc>
          <w:tcPr>
            <w:tcW w:w="0" w:type="auto"/>
            <w:tcMar>
              <w:top w:w="15" w:type="dxa"/>
              <w:left w:w="15" w:type="dxa"/>
              <w:bottom w:w="15" w:type="dxa"/>
              <w:right w:w="15" w:type="dxa"/>
            </w:tcMar>
            <w:vAlign w:val="center"/>
            <w:hideMark/>
          </w:tcPr>
          <w:p w14:paraId="37832BBB"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E316752"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8558C16"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54EBCC8E"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75135600" w14:textId="77777777" w:rsidR="00050E0B" w:rsidRDefault="00066C79">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14:paraId="01D725DB"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5D3ECBF" w14:textId="77777777" w:rsidR="00050E0B" w:rsidRDefault="00066C79">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1E2E18FC"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9812B80"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B6EB0E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08675BA" w14:textId="77777777" w:rsidR="00050E0B" w:rsidRDefault="00066C79">
            <w:pPr>
              <w:rPr>
                <w:rFonts w:eastAsia="Times New Roman"/>
              </w:rPr>
            </w:pPr>
            <w:r>
              <w:rPr>
                <w:rFonts w:eastAsia="Times New Roman"/>
              </w:rPr>
              <w:t>Well drained</w:t>
            </w:r>
          </w:p>
        </w:tc>
      </w:tr>
      <w:tr w:rsidR="00050E0B" w14:paraId="499CB524" w14:textId="77777777">
        <w:trPr>
          <w:divId w:val="1509756859"/>
          <w:tblCellSpacing w:w="15" w:type="dxa"/>
        </w:trPr>
        <w:tc>
          <w:tcPr>
            <w:tcW w:w="0" w:type="auto"/>
            <w:tcMar>
              <w:top w:w="15" w:type="dxa"/>
              <w:left w:w="15" w:type="dxa"/>
              <w:bottom w:w="15" w:type="dxa"/>
              <w:right w:w="15" w:type="dxa"/>
            </w:tcMar>
            <w:vAlign w:val="center"/>
            <w:hideMark/>
          </w:tcPr>
          <w:p w14:paraId="78EF9240" w14:textId="77777777" w:rsidR="00050E0B" w:rsidRDefault="00066C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19CAA86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EAC04CA"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78406CC8"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5A9A25B9" w14:textId="77777777" w:rsidR="00050E0B" w:rsidRDefault="00066C79">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14:paraId="66A607CA"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0A85CB92" w14:textId="77777777" w:rsidR="00050E0B" w:rsidRDefault="00066C79">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49DF44D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156059FA"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2C6880F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0279570" w14:textId="77777777" w:rsidR="00050E0B" w:rsidRDefault="00066C79">
            <w:pPr>
              <w:rPr>
                <w:rFonts w:eastAsia="Times New Roman"/>
              </w:rPr>
            </w:pPr>
            <w:r>
              <w:rPr>
                <w:rFonts w:eastAsia="Times New Roman"/>
              </w:rPr>
              <w:t>Moderately well drained</w:t>
            </w:r>
          </w:p>
        </w:tc>
      </w:tr>
      <w:tr w:rsidR="00050E0B" w14:paraId="53E64C52" w14:textId="77777777">
        <w:trPr>
          <w:divId w:val="1509756859"/>
          <w:tblCellSpacing w:w="15" w:type="dxa"/>
        </w:trPr>
        <w:tc>
          <w:tcPr>
            <w:tcW w:w="0" w:type="auto"/>
            <w:tcMar>
              <w:top w:w="15" w:type="dxa"/>
              <w:left w:w="15" w:type="dxa"/>
              <w:bottom w:w="15" w:type="dxa"/>
              <w:right w:w="15" w:type="dxa"/>
            </w:tcMar>
            <w:vAlign w:val="center"/>
            <w:hideMark/>
          </w:tcPr>
          <w:p w14:paraId="1BDDFC8C"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E2E51D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2075E4E"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2FB9BA11"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0323EEF4" w14:textId="77777777" w:rsidR="00050E0B" w:rsidRDefault="00066C79">
            <w:pPr>
              <w:rPr>
                <w:rFonts w:eastAsia="Times New Roman"/>
              </w:rPr>
            </w:pPr>
            <w:r>
              <w:rPr>
                <w:rFonts w:eastAsia="Times New Roman"/>
              </w:rPr>
              <w:t>16664019</w:t>
            </w:r>
          </w:p>
        </w:tc>
        <w:tc>
          <w:tcPr>
            <w:tcW w:w="0" w:type="auto"/>
            <w:tcMar>
              <w:top w:w="15" w:type="dxa"/>
              <w:left w:w="15" w:type="dxa"/>
              <w:bottom w:w="15" w:type="dxa"/>
              <w:right w:w="15" w:type="dxa"/>
            </w:tcMar>
            <w:vAlign w:val="center"/>
            <w:hideMark/>
          </w:tcPr>
          <w:p w14:paraId="1492B2C7"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5AE12F3F" w14:textId="77777777" w:rsidR="00050E0B" w:rsidRDefault="00066C79">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0BDE622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D68129C"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4C9EDD7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5A2DC33" w14:textId="77777777" w:rsidR="00050E0B" w:rsidRDefault="00066C79">
            <w:pPr>
              <w:rPr>
                <w:rFonts w:eastAsia="Times New Roman"/>
              </w:rPr>
            </w:pPr>
            <w:r>
              <w:rPr>
                <w:rFonts w:eastAsia="Times New Roman"/>
              </w:rPr>
              <w:t>Moderately well drained</w:t>
            </w:r>
          </w:p>
        </w:tc>
      </w:tr>
      <w:tr w:rsidR="00050E0B" w14:paraId="47EA7793" w14:textId="77777777">
        <w:trPr>
          <w:divId w:val="1509756859"/>
          <w:tblCellSpacing w:w="15" w:type="dxa"/>
        </w:trPr>
        <w:tc>
          <w:tcPr>
            <w:tcW w:w="0" w:type="auto"/>
            <w:tcMar>
              <w:top w:w="15" w:type="dxa"/>
              <w:left w:w="15" w:type="dxa"/>
              <w:bottom w:w="15" w:type="dxa"/>
              <w:right w:w="15" w:type="dxa"/>
            </w:tcMar>
            <w:vAlign w:val="center"/>
            <w:hideMark/>
          </w:tcPr>
          <w:p w14:paraId="450ABDA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81B988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5B71E20"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3D0B9C79"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017EA88D" w14:textId="77777777" w:rsidR="00050E0B" w:rsidRDefault="00066C79">
            <w:pPr>
              <w:rPr>
                <w:rFonts w:eastAsia="Times New Roman"/>
              </w:rPr>
            </w:pPr>
            <w:r>
              <w:rPr>
                <w:rFonts w:eastAsia="Times New Roman"/>
              </w:rPr>
              <w:t>16664020</w:t>
            </w:r>
          </w:p>
        </w:tc>
        <w:tc>
          <w:tcPr>
            <w:tcW w:w="0" w:type="auto"/>
            <w:tcMar>
              <w:top w:w="15" w:type="dxa"/>
              <w:left w:w="15" w:type="dxa"/>
              <w:bottom w:w="15" w:type="dxa"/>
              <w:right w:w="15" w:type="dxa"/>
            </w:tcMar>
            <w:vAlign w:val="center"/>
            <w:hideMark/>
          </w:tcPr>
          <w:p w14:paraId="7314CD7C"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001C0AF5"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4EDD103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1C455E5"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41FE55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6AF234F" w14:textId="77777777" w:rsidR="00050E0B" w:rsidRDefault="00066C79">
            <w:pPr>
              <w:rPr>
                <w:rFonts w:eastAsia="Times New Roman"/>
              </w:rPr>
            </w:pPr>
            <w:r>
              <w:rPr>
                <w:rFonts w:eastAsia="Times New Roman"/>
              </w:rPr>
              <w:t>Well drained</w:t>
            </w:r>
          </w:p>
        </w:tc>
      </w:tr>
      <w:tr w:rsidR="00050E0B" w14:paraId="1164C463" w14:textId="77777777">
        <w:trPr>
          <w:divId w:val="1509756859"/>
          <w:tblCellSpacing w:w="15" w:type="dxa"/>
        </w:trPr>
        <w:tc>
          <w:tcPr>
            <w:tcW w:w="0" w:type="auto"/>
            <w:tcMar>
              <w:top w:w="15" w:type="dxa"/>
              <w:left w:w="15" w:type="dxa"/>
              <w:bottom w:w="15" w:type="dxa"/>
              <w:right w:w="15" w:type="dxa"/>
            </w:tcMar>
            <w:vAlign w:val="center"/>
            <w:hideMark/>
          </w:tcPr>
          <w:p w14:paraId="08FA0F2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C233ED3"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F2E1CAF"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570F657A"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04B4D590" w14:textId="77777777" w:rsidR="00050E0B" w:rsidRDefault="00066C79">
            <w:pPr>
              <w:rPr>
                <w:rFonts w:eastAsia="Times New Roman"/>
              </w:rPr>
            </w:pPr>
            <w:r>
              <w:rPr>
                <w:rFonts w:eastAsia="Times New Roman"/>
              </w:rPr>
              <w:t>16664021</w:t>
            </w:r>
          </w:p>
        </w:tc>
        <w:tc>
          <w:tcPr>
            <w:tcW w:w="0" w:type="auto"/>
            <w:tcMar>
              <w:top w:w="15" w:type="dxa"/>
              <w:left w:w="15" w:type="dxa"/>
              <w:bottom w:w="15" w:type="dxa"/>
              <w:right w:w="15" w:type="dxa"/>
            </w:tcMar>
            <w:vAlign w:val="center"/>
            <w:hideMark/>
          </w:tcPr>
          <w:p w14:paraId="2871996E"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2917D991"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30269E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EA51DFA"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F7BEAF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FF1FC31" w14:textId="77777777" w:rsidR="00050E0B" w:rsidRDefault="00066C79">
            <w:pPr>
              <w:rPr>
                <w:rFonts w:eastAsia="Times New Roman"/>
              </w:rPr>
            </w:pPr>
            <w:r>
              <w:rPr>
                <w:rFonts w:eastAsia="Times New Roman"/>
              </w:rPr>
              <w:t>Moderately well drained</w:t>
            </w:r>
          </w:p>
        </w:tc>
      </w:tr>
      <w:tr w:rsidR="00050E0B" w14:paraId="1D44F57C" w14:textId="77777777">
        <w:trPr>
          <w:divId w:val="1509756859"/>
          <w:tblCellSpacing w:w="15" w:type="dxa"/>
        </w:trPr>
        <w:tc>
          <w:tcPr>
            <w:tcW w:w="0" w:type="auto"/>
            <w:tcMar>
              <w:top w:w="15" w:type="dxa"/>
              <w:left w:w="15" w:type="dxa"/>
              <w:bottom w:w="15" w:type="dxa"/>
              <w:right w:w="15" w:type="dxa"/>
            </w:tcMar>
            <w:vAlign w:val="center"/>
            <w:hideMark/>
          </w:tcPr>
          <w:p w14:paraId="61CEC29C"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40CC0C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84D420E" w14:textId="77777777" w:rsidR="00050E0B" w:rsidRDefault="00066C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16EBD4CD" w14:textId="77777777" w:rsidR="00050E0B" w:rsidRDefault="00066C79">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704F7B69" w14:textId="77777777" w:rsidR="00050E0B" w:rsidRDefault="00066C79">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14:paraId="343E5B2A"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73C2303" w14:textId="77777777" w:rsidR="00050E0B" w:rsidRDefault="00066C79">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14:paraId="3918123E"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B809A6E"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FB159D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1D115FB" w14:textId="77777777" w:rsidR="00050E0B" w:rsidRDefault="00066C79">
            <w:pPr>
              <w:rPr>
                <w:rFonts w:eastAsia="Times New Roman"/>
              </w:rPr>
            </w:pPr>
            <w:r>
              <w:rPr>
                <w:rFonts w:eastAsia="Times New Roman"/>
              </w:rPr>
              <w:t>Moderately well drained</w:t>
            </w:r>
          </w:p>
        </w:tc>
      </w:tr>
      <w:tr w:rsidR="00050E0B" w14:paraId="1C158820" w14:textId="77777777">
        <w:trPr>
          <w:divId w:val="1509756859"/>
          <w:tblCellSpacing w:w="15" w:type="dxa"/>
        </w:trPr>
        <w:tc>
          <w:tcPr>
            <w:tcW w:w="0" w:type="auto"/>
            <w:tcMar>
              <w:top w:w="15" w:type="dxa"/>
              <w:left w:w="15" w:type="dxa"/>
              <w:bottom w:w="15" w:type="dxa"/>
              <w:right w:w="15" w:type="dxa"/>
            </w:tcMar>
            <w:vAlign w:val="center"/>
            <w:hideMark/>
          </w:tcPr>
          <w:p w14:paraId="798A4B7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97E27F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7D0F63F"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7683807C"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2DE51EB1" w14:textId="77777777" w:rsidR="00050E0B" w:rsidRDefault="00066C79">
            <w:pPr>
              <w:rPr>
                <w:rFonts w:eastAsia="Times New Roman"/>
              </w:rPr>
            </w:pPr>
            <w:r>
              <w:rPr>
                <w:rFonts w:eastAsia="Times New Roman"/>
              </w:rPr>
              <w:t>16663990</w:t>
            </w:r>
          </w:p>
        </w:tc>
        <w:tc>
          <w:tcPr>
            <w:tcW w:w="0" w:type="auto"/>
            <w:tcMar>
              <w:top w:w="15" w:type="dxa"/>
              <w:left w:w="15" w:type="dxa"/>
              <w:bottom w:w="15" w:type="dxa"/>
              <w:right w:w="15" w:type="dxa"/>
            </w:tcMar>
            <w:vAlign w:val="center"/>
            <w:hideMark/>
          </w:tcPr>
          <w:p w14:paraId="49D739B4"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60CD7A37"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D6894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25DB8A5"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08166D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F52F1DD" w14:textId="77777777" w:rsidR="00050E0B" w:rsidRDefault="00066C79">
            <w:pPr>
              <w:rPr>
                <w:rFonts w:eastAsia="Times New Roman"/>
              </w:rPr>
            </w:pPr>
            <w:r>
              <w:rPr>
                <w:rFonts w:eastAsia="Times New Roman"/>
              </w:rPr>
              <w:t>Moderately well drained</w:t>
            </w:r>
          </w:p>
        </w:tc>
      </w:tr>
      <w:tr w:rsidR="00050E0B" w14:paraId="2889859F" w14:textId="77777777">
        <w:trPr>
          <w:divId w:val="1509756859"/>
          <w:tblCellSpacing w:w="15" w:type="dxa"/>
        </w:trPr>
        <w:tc>
          <w:tcPr>
            <w:tcW w:w="0" w:type="auto"/>
            <w:tcMar>
              <w:top w:w="15" w:type="dxa"/>
              <w:left w:w="15" w:type="dxa"/>
              <w:bottom w:w="15" w:type="dxa"/>
              <w:right w:w="15" w:type="dxa"/>
            </w:tcMar>
            <w:vAlign w:val="center"/>
            <w:hideMark/>
          </w:tcPr>
          <w:p w14:paraId="0113E921"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3E33E9F"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FE65D56"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7397901E"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1880D40C" w14:textId="77777777" w:rsidR="00050E0B" w:rsidRDefault="00066C79">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14:paraId="2153A1A9"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206D86F2" w14:textId="77777777" w:rsidR="00050E0B" w:rsidRDefault="00066C79">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14:paraId="24DEAE62"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DD4AF7C"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35CDF4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CEE2EE4" w14:textId="77777777" w:rsidR="00050E0B" w:rsidRDefault="00066C79">
            <w:pPr>
              <w:rPr>
                <w:rFonts w:eastAsia="Times New Roman"/>
              </w:rPr>
            </w:pPr>
            <w:r>
              <w:rPr>
                <w:rFonts w:eastAsia="Times New Roman"/>
              </w:rPr>
              <w:t>Well drained</w:t>
            </w:r>
          </w:p>
        </w:tc>
      </w:tr>
      <w:tr w:rsidR="00050E0B" w14:paraId="7289EF0D" w14:textId="77777777">
        <w:trPr>
          <w:divId w:val="1509756859"/>
          <w:tblCellSpacing w:w="15" w:type="dxa"/>
        </w:trPr>
        <w:tc>
          <w:tcPr>
            <w:tcW w:w="0" w:type="auto"/>
            <w:tcMar>
              <w:top w:w="15" w:type="dxa"/>
              <w:left w:w="15" w:type="dxa"/>
              <w:bottom w:w="15" w:type="dxa"/>
              <w:right w:w="15" w:type="dxa"/>
            </w:tcMar>
            <w:vAlign w:val="center"/>
            <w:hideMark/>
          </w:tcPr>
          <w:p w14:paraId="3ED7DF5B"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AA0818B"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A96A961"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00ECE00F"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1A5C4FA1" w14:textId="77777777" w:rsidR="00050E0B" w:rsidRDefault="00066C79">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14:paraId="6267A576"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D437A45" w14:textId="77777777" w:rsidR="00050E0B" w:rsidRDefault="00066C79">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60B6757E"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2C6471A"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BA2929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6DEF5D6" w14:textId="77777777" w:rsidR="00050E0B" w:rsidRDefault="00066C79">
            <w:pPr>
              <w:rPr>
                <w:rFonts w:eastAsia="Times New Roman"/>
              </w:rPr>
            </w:pPr>
            <w:r>
              <w:rPr>
                <w:rFonts w:eastAsia="Times New Roman"/>
              </w:rPr>
              <w:t>Well drained</w:t>
            </w:r>
          </w:p>
        </w:tc>
      </w:tr>
      <w:tr w:rsidR="00050E0B" w14:paraId="1938FA05" w14:textId="77777777">
        <w:trPr>
          <w:divId w:val="1509756859"/>
          <w:tblCellSpacing w:w="15" w:type="dxa"/>
        </w:trPr>
        <w:tc>
          <w:tcPr>
            <w:tcW w:w="0" w:type="auto"/>
            <w:tcMar>
              <w:top w:w="15" w:type="dxa"/>
              <w:left w:w="15" w:type="dxa"/>
              <w:bottom w:w="15" w:type="dxa"/>
              <w:right w:w="15" w:type="dxa"/>
            </w:tcMar>
            <w:vAlign w:val="center"/>
            <w:hideMark/>
          </w:tcPr>
          <w:p w14:paraId="30A4BD8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B07F55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B5B7913"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3F409469"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2B8A5710" w14:textId="77777777" w:rsidR="00050E0B" w:rsidRDefault="00066C79">
            <w:pPr>
              <w:rPr>
                <w:rFonts w:eastAsia="Times New Roman"/>
              </w:rPr>
            </w:pPr>
            <w:r>
              <w:rPr>
                <w:rFonts w:eastAsia="Times New Roman"/>
              </w:rPr>
              <w:t>16663993</w:t>
            </w:r>
          </w:p>
        </w:tc>
        <w:tc>
          <w:tcPr>
            <w:tcW w:w="0" w:type="auto"/>
            <w:tcMar>
              <w:top w:w="15" w:type="dxa"/>
              <w:left w:w="15" w:type="dxa"/>
              <w:bottom w:w="15" w:type="dxa"/>
              <w:right w:w="15" w:type="dxa"/>
            </w:tcMar>
            <w:vAlign w:val="center"/>
            <w:hideMark/>
          </w:tcPr>
          <w:p w14:paraId="753ACF42" w14:textId="77777777" w:rsidR="00050E0B" w:rsidRDefault="00066C79">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14:paraId="6C2E1DF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041A5C4"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18119DC"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40C9D59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A145621" w14:textId="77777777" w:rsidR="00050E0B" w:rsidRDefault="00066C79">
            <w:pPr>
              <w:rPr>
                <w:rFonts w:eastAsia="Times New Roman"/>
              </w:rPr>
            </w:pPr>
            <w:r>
              <w:rPr>
                <w:rFonts w:eastAsia="Times New Roman"/>
              </w:rPr>
              <w:t>Well drained</w:t>
            </w:r>
          </w:p>
        </w:tc>
      </w:tr>
      <w:tr w:rsidR="00050E0B" w14:paraId="1C9B9EC6" w14:textId="77777777">
        <w:trPr>
          <w:divId w:val="1509756859"/>
          <w:tblCellSpacing w:w="15" w:type="dxa"/>
        </w:trPr>
        <w:tc>
          <w:tcPr>
            <w:tcW w:w="0" w:type="auto"/>
            <w:tcMar>
              <w:top w:w="15" w:type="dxa"/>
              <w:left w:w="15" w:type="dxa"/>
              <w:bottom w:w="15" w:type="dxa"/>
              <w:right w:w="15" w:type="dxa"/>
            </w:tcMar>
            <w:vAlign w:val="center"/>
            <w:hideMark/>
          </w:tcPr>
          <w:p w14:paraId="39DC56FA"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5018165"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5CDF1F5"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38C81DEB"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70309902" w14:textId="77777777" w:rsidR="00050E0B" w:rsidRDefault="00066C79">
            <w:pPr>
              <w:rPr>
                <w:rFonts w:eastAsia="Times New Roman"/>
              </w:rPr>
            </w:pPr>
            <w:r>
              <w:rPr>
                <w:rFonts w:eastAsia="Times New Roman"/>
              </w:rPr>
              <w:t>16663994</w:t>
            </w:r>
          </w:p>
        </w:tc>
        <w:tc>
          <w:tcPr>
            <w:tcW w:w="0" w:type="auto"/>
            <w:tcMar>
              <w:top w:w="15" w:type="dxa"/>
              <w:left w:w="15" w:type="dxa"/>
              <w:bottom w:w="15" w:type="dxa"/>
              <w:right w:w="15" w:type="dxa"/>
            </w:tcMar>
            <w:vAlign w:val="center"/>
            <w:hideMark/>
          </w:tcPr>
          <w:p w14:paraId="136ADD5C"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05BAE12D" w14:textId="77777777" w:rsidR="00050E0B" w:rsidRDefault="00066C79">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6D5D2B2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A4D4CAA"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282D2F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FE483A9" w14:textId="77777777" w:rsidR="00050E0B" w:rsidRDefault="00066C79">
            <w:pPr>
              <w:rPr>
                <w:rFonts w:eastAsia="Times New Roman"/>
              </w:rPr>
            </w:pPr>
            <w:r>
              <w:rPr>
                <w:rFonts w:eastAsia="Times New Roman"/>
              </w:rPr>
              <w:t>Moderately well drained</w:t>
            </w:r>
          </w:p>
        </w:tc>
      </w:tr>
      <w:tr w:rsidR="00050E0B" w14:paraId="5C8EB034" w14:textId="77777777">
        <w:trPr>
          <w:divId w:val="1509756859"/>
          <w:tblCellSpacing w:w="15" w:type="dxa"/>
        </w:trPr>
        <w:tc>
          <w:tcPr>
            <w:tcW w:w="0" w:type="auto"/>
            <w:tcMar>
              <w:top w:w="15" w:type="dxa"/>
              <w:left w:w="15" w:type="dxa"/>
              <w:bottom w:w="15" w:type="dxa"/>
              <w:right w:w="15" w:type="dxa"/>
            </w:tcMar>
            <w:vAlign w:val="center"/>
            <w:hideMark/>
          </w:tcPr>
          <w:p w14:paraId="1926C42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F3F1AA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2EE4B64" w14:textId="77777777" w:rsidR="00050E0B" w:rsidRDefault="00066C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7ACF032E" w14:textId="77777777" w:rsidR="00050E0B" w:rsidRDefault="00066C79">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72BA0354" w14:textId="77777777" w:rsidR="00050E0B" w:rsidRDefault="00066C79">
            <w:pPr>
              <w:rPr>
                <w:rFonts w:eastAsia="Times New Roman"/>
              </w:rPr>
            </w:pPr>
            <w:r>
              <w:rPr>
                <w:rFonts w:eastAsia="Times New Roman"/>
              </w:rPr>
              <w:t>16663995</w:t>
            </w:r>
          </w:p>
        </w:tc>
        <w:tc>
          <w:tcPr>
            <w:tcW w:w="0" w:type="auto"/>
            <w:tcMar>
              <w:top w:w="15" w:type="dxa"/>
              <w:left w:w="15" w:type="dxa"/>
              <w:bottom w:w="15" w:type="dxa"/>
              <w:right w:w="15" w:type="dxa"/>
            </w:tcMar>
            <w:vAlign w:val="center"/>
            <w:hideMark/>
          </w:tcPr>
          <w:p w14:paraId="651EA506" w14:textId="77777777" w:rsidR="00050E0B" w:rsidRDefault="00066C79">
            <w:pPr>
              <w:rPr>
                <w:rFonts w:eastAsia="Times New Roman"/>
              </w:rPr>
            </w:pPr>
            <w:r>
              <w:rPr>
                <w:rFonts w:eastAsia="Times New Roman"/>
              </w:rPr>
              <w:t>Moreau</w:t>
            </w:r>
          </w:p>
        </w:tc>
        <w:tc>
          <w:tcPr>
            <w:tcW w:w="0" w:type="auto"/>
            <w:tcMar>
              <w:top w:w="15" w:type="dxa"/>
              <w:left w:w="15" w:type="dxa"/>
              <w:bottom w:w="15" w:type="dxa"/>
              <w:right w:w="15" w:type="dxa"/>
            </w:tcMar>
            <w:vAlign w:val="center"/>
            <w:hideMark/>
          </w:tcPr>
          <w:p w14:paraId="63ADCC97"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1D8EAEE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5D87291" w14:textId="77777777" w:rsidR="00050E0B" w:rsidRDefault="00066C79">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BAFE35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5B06E93" w14:textId="77777777" w:rsidR="00050E0B" w:rsidRDefault="00066C79">
            <w:pPr>
              <w:rPr>
                <w:rFonts w:eastAsia="Times New Roman"/>
              </w:rPr>
            </w:pPr>
            <w:r>
              <w:rPr>
                <w:rFonts w:eastAsia="Times New Roman"/>
              </w:rPr>
              <w:t>Well drained</w:t>
            </w:r>
          </w:p>
        </w:tc>
      </w:tr>
      <w:tr w:rsidR="00050E0B" w14:paraId="3AB87E6A" w14:textId="77777777">
        <w:trPr>
          <w:divId w:val="1509756859"/>
          <w:tblCellSpacing w:w="15" w:type="dxa"/>
        </w:trPr>
        <w:tc>
          <w:tcPr>
            <w:tcW w:w="0" w:type="auto"/>
            <w:tcMar>
              <w:top w:w="15" w:type="dxa"/>
              <w:left w:w="15" w:type="dxa"/>
              <w:bottom w:w="15" w:type="dxa"/>
              <w:right w:w="15" w:type="dxa"/>
            </w:tcMar>
            <w:vAlign w:val="center"/>
            <w:hideMark/>
          </w:tcPr>
          <w:p w14:paraId="690A9A9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6D8D18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6EAA62B"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02F5AB13" w14:textId="77777777" w:rsidR="00050E0B" w:rsidRDefault="00066C79">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25B09726" w14:textId="77777777" w:rsidR="00050E0B" w:rsidRDefault="00066C79">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14:paraId="02A35CD6" w14:textId="77777777" w:rsidR="00050E0B" w:rsidRDefault="00066C79">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502D218F" w14:textId="77777777" w:rsidR="00050E0B" w:rsidRDefault="00066C79">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14:paraId="6E6D3E0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6FF22DB2"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38CFEFB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C2B0DAE" w14:textId="77777777" w:rsidR="00050E0B" w:rsidRDefault="00066C79">
            <w:pPr>
              <w:rPr>
                <w:rFonts w:eastAsia="Times New Roman"/>
              </w:rPr>
            </w:pPr>
            <w:r>
              <w:rPr>
                <w:rFonts w:eastAsia="Times New Roman"/>
              </w:rPr>
              <w:t>Well drained</w:t>
            </w:r>
          </w:p>
        </w:tc>
      </w:tr>
      <w:tr w:rsidR="00050E0B" w14:paraId="369B4A5B" w14:textId="77777777">
        <w:trPr>
          <w:divId w:val="1509756859"/>
          <w:tblCellSpacing w:w="15" w:type="dxa"/>
        </w:trPr>
        <w:tc>
          <w:tcPr>
            <w:tcW w:w="0" w:type="auto"/>
            <w:tcMar>
              <w:top w:w="15" w:type="dxa"/>
              <w:left w:w="15" w:type="dxa"/>
              <w:bottom w:w="15" w:type="dxa"/>
              <w:right w:w="15" w:type="dxa"/>
            </w:tcMar>
            <w:vAlign w:val="center"/>
            <w:hideMark/>
          </w:tcPr>
          <w:p w14:paraId="52D676CF" w14:textId="77777777" w:rsidR="00050E0B" w:rsidRDefault="00066C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0898B5E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587E697"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29A6101D" w14:textId="77777777" w:rsidR="00050E0B" w:rsidRDefault="00066C79">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62C4F988" w14:textId="77777777" w:rsidR="00050E0B" w:rsidRDefault="00066C79">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39A5BDCF" w14:textId="77777777" w:rsidR="00050E0B" w:rsidRDefault="00066C79">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266F7B27"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DD44F8D"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4FC9987"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199AD0E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34DB165" w14:textId="77777777" w:rsidR="00050E0B" w:rsidRDefault="00066C79">
            <w:pPr>
              <w:rPr>
                <w:rFonts w:eastAsia="Times New Roman"/>
              </w:rPr>
            </w:pPr>
            <w:r>
              <w:rPr>
                <w:rFonts w:eastAsia="Times New Roman"/>
              </w:rPr>
              <w:t>Well drained</w:t>
            </w:r>
          </w:p>
        </w:tc>
      </w:tr>
      <w:tr w:rsidR="00050E0B" w14:paraId="01DCCBB3" w14:textId="77777777">
        <w:trPr>
          <w:divId w:val="1509756859"/>
          <w:tblCellSpacing w:w="15" w:type="dxa"/>
        </w:trPr>
        <w:tc>
          <w:tcPr>
            <w:tcW w:w="0" w:type="auto"/>
            <w:tcMar>
              <w:top w:w="15" w:type="dxa"/>
              <w:left w:w="15" w:type="dxa"/>
              <w:bottom w:w="15" w:type="dxa"/>
              <w:right w:w="15" w:type="dxa"/>
            </w:tcMar>
            <w:vAlign w:val="center"/>
            <w:hideMark/>
          </w:tcPr>
          <w:p w14:paraId="7E8056A7"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C893D7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8075D7C"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2D9A4FCA" w14:textId="77777777" w:rsidR="00050E0B" w:rsidRDefault="00066C79">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13F3C7E2" w14:textId="77777777" w:rsidR="00050E0B" w:rsidRDefault="00066C79">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14:paraId="0A47F83B"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060A9BB8"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6004A2B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CE3C550"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39155EB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3DE4A80" w14:textId="77777777" w:rsidR="00050E0B" w:rsidRDefault="00066C79">
            <w:pPr>
              <w:rPr>
                <w:rFonts w:eastAsia="Times New Roman"/>
              </w:rPr>
            </w:pPr>
            <w:r>
              <w:rPr>
                <w:rFonts w:eastAsia="Times New Roman"/>
              </w:rPr>
              <w:t>Well drained</w:t>
            </w:r>
          </w:p>
        </w:tc>
      </w:tr>
      <w:tr w:rsidR="00050E0B" w14:paraId="03BBD105" w14:textId="77777777">
        <w:trPr>
          <w:divId w:val="1509756859"/>
          <w:tblCellSpacing w:w="15" w:type="dxa"/>
        </w:trPr>
        <w:tc>
          <w:tcPr>
            <w:tcW w:w="0" w:type="auto"/>
            <w:tcMar>
              <w:top w:w="15" w:type="dxa"/>
              <w:left w:w="15" w:type="dxa"/>
              <w:bottom w:w="15" w:type="dxa"/>
              <w:right w:w="15" w:type="dxa"/>
            </w:tcMar>
            <w:vAlign w:val="center"/>
            <w:hideMark/>
          </w:tcPr>
          <w:p w14:paraId="0E7F322D"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0B498E7"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B5ABB5E" w14:textId="77777777" w:rsidR="00050E0B" w:rsidRDefault="00066C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12D3031B" w14:textId="77777777" w:rsidR="00050E0B" w:rsidRDefault="00066C79">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442AE352" w14:textId="77777777" w:rsidR="00050E0B" w:rsidRDefault="00066C79">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14:paraId="3C5FA9B0"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CFDAA2B"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A75F64E"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A770180"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52816C4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A24E040" w14:textId="77777777" w:rsidR="00050E0B" w:rsidRDefault="00066C79">
            <w:pPr>
              <w:rPr>
                <w:rFonts w:eastAsia="Times New Roman"/>
              </w:rPr>
            </w:pPr>
            <w:r>
              <w:rPr>
                <w:rFonts w:eastAsia="Times New Roman"/>
              </w:rPr>
              <w:t>Well drained</w:t>
            </w:r>
          </w:p>
        </w:tc>
      </w:tr>
      <w:tr w:rsidR="00050E0B" w14:paraId="79041DCE" w14:textId="77777777">
        <w:trPr>
          <w:divId w:val="1509756859"/>
          <w:tblCellSpacing w:w="15" w:type="dxa"/>
        </w:trPr>
        <w:tc>
          <w:tcPr>
            <w:tcW w:w="0" w:type="auto"/>
            <w:tcMar>
              <w:top w:w="15" w:type="dxa"/>
              <w:left w:w="15" w:type="dxa"/>
              <w:bottom w:w="15" w:type="dxa"/>
              <w:right w:w="15" w:type="dxa"/>
            </w:tcMar>
            <w:vAlign w:val="center"/>
            <w:hideMark/>
          </w:tcPr>
          <w:p w14:paraId="574E512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28C490A"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ADAF8DA"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0D896C2F" w14:textId="77777777" w:rsidR="00050E0B" w:rsidRDefault="00066C79">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6C080842" w14:textId="77777777" w:rsidR="00050E0B" w:rsidRDefault="00066C79">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14:paraId="0B31CD3B" w14:textId="77777777" w:rsidR="00050E0B" w:rsidRDefault="00066C79">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14:paraId="109B10A6"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27DA7D5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406F53B"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19FA99A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DE443A6" w14:textId="77777777" w:rsidR="00050E0B" w:rsidRDefault="00066C79">
            <w:pPr>
              <w:rPr>
                <w:rFonts w:eastAsia="Times New Roman"/>
              </w:rPr>
            </w:pPr>
            <w:r>
              <w:rPr>
                <w:rFonts w:eastAsia="Times New Roman"/>
              </w:rPr>
              <w:t>Well drained</w:t>
            </w:r>
          </w:p>
        </w:tc>
      </w:tr>
      <w:tr w:rsidR="00050E0B" w14:paraId="7180E71E" w14:textId="77777777">
        <w:trPr>
          <w:divId w:val="1509756859"/>
          <w:tblCellSpacing w:w="15" w:type="dxa"/>
        </w:trPr>
        <w:tc>
          <w:tcPr>
            <w:tcW w:w="0" w:type="auto"/>
            <w:tcMar>
              <w:top w:w="15" w:type="dxa"/>
              <w:left w:w="15" w:type="dxa"/>
              <w:bottom w:w="15" w:type="dxa"/>
              <w:right w:w="15" w:type="dxa"/>
            </w:tcMar>
            <w:vAlign w:val="center"/>
            <w:hideMark/>
          </w:tcPr>
          <w:p w14:paraId="2DF8544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AC53B8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B894B75"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0D20C829" w14:textId="77777777" w:rsidR="00050E0B" w:rsidRDefault="00066C79">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3DAB7BBA" w14:textId="77777777" w:rsidR="00050E0B" w:rsidRDefault="00066C79">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14:paraId="76B65633" w14:textId="77777777" w:rsidR="00050E0B" w:rsidRDefault="00066C79">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4C15D53E" w14:textId="77777777" w:rsidR="00050E0B" w:rsidRDefault="00066C79">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7CA288F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26D0C41"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2C7BC6CC"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38647E5" w14:textId="77777777" w:rsidR="00050E0B" w:rsidRDefault="00066C79">
            <w:pPr>
              <w:rPr>
                <w:rFonts w:eastAsia="Times New Roman"/>
              </w:rPr>
            </w:pPr>
            <w:r>
              <w:rPr>
                <w:rFonts w:eastAsia="Times New Roman"/>
              </w:rPr>
              <w:t>Well drained</w:t>
            </w:r>
          </w:p>
        </w:tc>
      </w:tr>
      <w:tr w:rsidR="00050E0B" w14:paraId="3A8DCA3D" w14:textId="77777777">
        <w:trPr>
          <w:divId w:val="1509756859"/>
          <w:tblCellSpacing w:w="15" w:type="dxa"/>
        </w:trPr>
        <w:tc>
          <w:tcPr>
            <w:tcW w:w="0" w:type="auto"/>
            <w:tcMar>
              <w:top w:w="15" w:type="dxa"/>
              <w:left w:w="15" w:type="dxa"/>
              <w:bottom w:w="15" w:type="dxa"/>
              <w:right w:w="15" w:type="dxa"/>
            </w:tcMar>
            <w:vAlign w:val="center"/>
            <w:hideMark/>
          </w:tcPr>
          <w:p w14:paraId="792F5C5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8F550F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630D159"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79DC428F" w14:textId="77777777" w:rsidR="00050E0B" w:rsidRDefault="00066C79">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11F25220" w14:textId="77777777" w:rsidR="00050E0B" w:rsidRDefault="00066C79">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14:paraId="184557F0"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74B6283"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620F0AA3"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6180141"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11F505F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FF3799F" w14:textId="77777777" w:rsidR="00050E0B" w:rsidRDefault="00066C79">
            <w:pPr>
              <w:rPr>
                <w:rFonts w:eastAsia="Times New Roman"/>
              </w:rPr>
            </w:pPr>
            <w:r>
              <w:rPr>
                <w:rFonts w:eastAsia="Times New Roman"/>
              </w:rPr>
              <w:t>Well drained</w:t>
            </w:r>
          </w:p>
        </w:tc>
      </w:tr>
      <w:tr w:rsidR="00050E0B" w14:paraId="44F89867" w14:textId="77777777">
        <w:trPr>
          <w:divId w:val="1509756859"/>
          <w:tblCellSpacing w:w="15" w:type="dxa"/>
        </w:trPr>
        <w:tc>
          <w:tcPr>
            <w:tcW w:w="0" w:type="auto"/>
            <w:tcMar>
              <w:top w:w="15" w:type="dxa"/>
              <w:left w:w="15" w:type="dxa"/>
              <w:bottom w:w="15" w:type="dxa"/>
              <w:right w:w="15" w:type="dxa"/>
            </w:tcMar>
            <w:vAlign w:val="center"/>
            <w:hideMark/>
          </w:tcPr>
          <w:p w14:paraId="6C945B34"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27BB9F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F997406" w14:textId="77777777" w:rsidR="00050E0B" w:rsidRDefault="00066C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2D04CE5E" w14:textId="77777777" w:rsidR="00050E0B" w:rsidRDefault="00066C79">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2C6DAADD" w14:textId="77777777" w:rsidR="00050E0B" w:rsidRDefault="00066C79">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0640BB67" w14:textId="77777777" w:rsidR="00050E0B" w:rsidRDefault="00066C79">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7C620D18" w14:textId="77777777" w:rsidR="00050E0B" w:rsidRDefault="00066C79">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89D582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74B31D3"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AC32FD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D0F09D1" w14:textId="77777777" w:rsidR="00050E0B" w:rsidRDefault="00066C79">
            <w:pPr>
              <w:rPr>
                <w:rFonts w:eastAsia="Times New Roman"/>
              </w:rPr>
            </w:pPr>
            <w:r>
              <w:rPr>
                <w:rFonts w:eastAsia="Times New Roman"/>
              </w:rPr>
              <w:t>Well drained</w:t>
            </w:r>
          </w:p>
        </w:tc>
      </w:tr>
      <w:tr w:rsidR="00050E0B" w14:paraId="30ECB3BE" w14:textId="77777777">
        <w:trPr>
          <w:divId w:val="1509756859"/>
          <w:tblCellSpacing w:w="15" w:type="dxa"/>
        </w:trPr>
        <w:tc>
          <w:tcPr>
            <w:tcW w:w="0" w:type="auto"/>
            <w:tcMar>
              <w:top w:w="15" w:type="dxa"/>
              <w:left w:w="15" w:type="dxa"/>
              <w:bottom w:w="15" w:type="dxa"/>
              <w:right w:w="15" w:type="dxa"/>
            </w:tcMar>
            <w:vAlign w:val="center"/>
            <w:hideMark/>
          </w:tcPr>
          <w:p w14:paraId="0FFB7C77"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DE29AE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95E4AB1"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716444E9"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2EB48BF7" w14:textId="77777777" w:rsidR="00050E0B" w:rsidRDefault="00066C79">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14:paraId="5F6A5D2B" w14:textId="77777777" w:rsidR="00050E0B" w:rsidRDefault="00066C79">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14:paraId="0E851DAE"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23D054A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A4B9C14"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11AF5AD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F3CF76C" w14:textId="77777777" w:rsidR="00050E0B" w:rsidRDefault="00066C79">
            <w:pPr>
              <w:rPr>
                <w:rFonts w:eastAsia="Times New Roman"/>
              </w:rPr>
            </w:pPr>
            <w:r>
              <w:rPr>
                <w:rFonts w:eastAsia="Times New Roman"/>
              </w:rPr>
              <w:t>Poorly drained</w:t>
            </w:r>
          </w:p>
        </w:tc>
      </w:tr>
      <w:tr w:rsidR="00050E0B" w14:paraId="7BB8818C" w14:textId="77777777">
        <w:trPr>
          <w:divId w:val="1509756859"/>
          <w:tblCellSpacing w:w="15" w:type="dxa"/>
        </w:trPr>
        <w:tc>
          <w:tcPr>
            <w:tcW w:w="0" w:type="auto"/>
            <w:tcMar>
              <w:top w:w="15" w:type="dxa"/>
              <w:left w:w="15" w:type="dxa"/>
              <w:bottom w:w="15" w:type="dxa"/>
              <w:right w:w="15" w:type="dxa"/>
            </w:tcMar>
            <w:vAlign w:val="center"/>
            <w:hideMark/>
          </w:tcPr>
          <w:p w14:paraId="03B83AC5"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DB35AA0"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4A89BC4"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36CA0C6"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79607510" w14:textId="77777777" w:rsidR="00050E0B" w:rsidRDefault="00066C79">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14:paraId="0477DC4E"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054B489F"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342DBCA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9AB11AE"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12D2373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59C6417" w14:textId="77777777" w:rsidR="00050E0B" w:rsidRDefault="00066C79">
            <w:pPr>
              <w:rPr>
                <w:rFonts w:eastAsia="Times New Roman"/>
              </w:rPr>
            </w:pPr>
            <w:r>
              <w:rPr>
                <w:rFonts w:eastAsia="Times New Roman"/>
              </w:rPr>
              <w:t>Moderately well drained</w:t>
            </w:r>
          </w:p>
        </w:tc>
      </w:tr>
      <w:tr w:rsidR="00050E0B" w14:paraId="764AEF5D" w14:textId="77777777">
        <w:trPr>
          <w:divId w:val="1509756859"/>
          <w:tblCellSpacing w:w="15" w:type="dxa"/>
        </w:trPr>
        <w:tc>
          <w:tcPr>
            <w:tcW w:w="0" w:type="auto"/>
            <w:tcMar>
              <w:top w:w="15" w:type="dxa"/>
              <w:left w:w="15" w:type="dxa"/>
              <w:bottom w:w="15" w:type="dxa"/>
              <w:right w:w="15" w:type="dxa"/>
            </w:tcMar>
            <w:vAlign w:val="center"/>
            <w:hideMark/>
          </w:tcPr>
          <w:p w14:paraId="704EC4BA"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8DE10EE"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A3C2998"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1114695D"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571AD0A7" w14:textId="77777777" w:rsidR="00050E0B" w:rsidRDefault="00066C79">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14:paraId="3AC37587"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7780943B"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AC3939F"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C02FBB9"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797FD48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80A1817" w14:textId="77777777" w:rsidR="00050E0B" w:rsidRDefault="00066C79">
            <w:pPr>
              <w:rPr>
                <w:rFonts w:eastAsia="Times New Roman"/>
              </w:rPr>
            </w:pPr>
            <w:r>
              <w:rPr>
                <w:rFonts w:eastAsia="Times New Roman"/>
              </w:rPr>
              <w:t>Moderately well drained</w:t>
            </w:r>
          </w:p>
        </w:tc>
      </w:tr>
      <w:tr w:rsidR="00050E0B" w14:paraId="101C236D" w14:textId="77777777">
        <w:trPr>
          <w:divId w:val="1509756859"/>
          <w:tblCellSpacing w:w="15" w:type="dxa"/>
        </w:trPr>
        <w:tc>
          <w:tcPr>
            <w:tcW w:w="0" w:type="auto"/>
            <w:tcMar>
              <w:top w:w="15" w:type="dxa"/>
              <w:left w:w="15" w:type="dxa"/>
              <w:bottom w:w="15" w:type="dxa"/>
              <w:right w:w="15" w:type="dxa"/>
            </w:tcMar>
            <w:vAlign w:val="center"/>
            <w:hideMark/>
          </w:tcPr>
          <w:p w14:paraId="33CDA7CA"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3AAC48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9424834"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7ED8F915"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64D8A71E" w14:textId="77777777" w:rsidR="00050E0B" w:rsidRDefault="00066C79">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14:paraId="669019EA" w14:textId="77777777" w:rsidR="00050E0B" w:rsidRDefault="00066C79">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14:paraId="413F150D"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2C1774E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AECB250"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05816C3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1219348" w14:textId="77777777" w:rsidR="00050E0B" w:rsidRDefault="00066C79">
            <w:pPr>
              <w:rPr>
                <w:rFonts w:eastAsia="Times New Roman"/>
              </w:rPr>
            </w:pPr>
            <w:r>
              <w:rPr>
                <w:rFonts w:eastAsia="Times New Roman"/>
              </w:rPr>
              <w:t>Well drained</w:t>
            </w:r>
          </w:p>
        </w:tc>
      </w:tr>
      <w:tr w:rsidR="00050E0B" w14:paraId="106D606B" w14:textId="77777777">
        <w:trPr>
          <w:divId w:val="1509756859"/>
          <w:tblCellSpacing w:w="15" w:type="dxa"/>
        </w:trPr>
        <w:tc>
          <w:tcPr>
            <w:tcW w:w="0" w:type="auto"/>
            <w:tcMar>
              <w:top w:w="15" w:type="dxa"/>
              <w:left w:w="15" w:type="dxa"/>
              <w:bottom w:w="15" w:type="dxa"/>
              <w:right w:w="15" w:type="dxa"/>
            </w:tcMar>
            <w:vAlign w:val="center"/>
            <w:hideMark/>
          </w:tcPr>
          <w:p w14:paraId="2287C027"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CE34A72"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6ABCCAF"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47D8242D"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49F09A94"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2E66FD81"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4017FA41"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2E878E2"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B727E2C"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525F326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91E74A3" w14:textId="77777777" w:rsidR="00050E0B" w:rsidRDefault="00066C79">
            <w:pPr>
              <w:rPr>
                <w:rFonts w:eastAsia="Times New Roman"/>
              </w:rPr>
            </w:pPr>
            <w:r>
              <w:rPr>
                <w:rFonts w:eastAsia="Times New Roman"/>
              </w:rPr>
              <w:t>Poorly drained</w:t>
            </w:r>
          </w:p>
        </w:tc>
      </w:tr>
      <w:tr w:rsidR="00050E0B" w14:paraId="7DE18EDB" w14:textId="77777777">
        <w:trPr>
          <w:divId w:val="1509756859"/>
          <w:tblCellSpacing w:w="15" w:type="dxa"/>
        </w:trPr>
        <w:tc>
          <w:tcPr>
            <w:tcW w:w="0" w:type="auto"/>
            <w:tcMar>
              <w:top w:w="15" w:type="dxa"/>
              <w:left w:w="15" w:type="dxa"/>
              <w:bottom w:w="15" w:type="dxa"/>
              <w:right w:w="15" w:type="dxa"/>
            </w:tcMar>
            <w:vAlign w:val="center"/>
            <w:hideMark/>
          </w:tcPr>
          <w:p w14:paraId="4F189C1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E2A3463"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428C615"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1B43E0E2"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1616FBFF" w14:textId="77777777" w:rsidR="00050E0B" w:rsidRDefault="00066C79">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14:paraId="0ACE1A77"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1FD9FCE2" w14:textId="77777777" w:rsidR="00050E0B" w:rsidRDefault="00066C79">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08C71FAE"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A1704D1"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40209F0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E81352B" w14:textId="77777777" w:rsidR="00050E0B" w:rsidRDefault="00066C79">
            <w:pPr>
              <w:rPr>
                <w:rFonts w:eastAsia="Times New Roman"/>
              </w:rPr>
            </w:pPr>
            <w:r>
              <w:rPr>
                <w:rFonts w:eastAsia="Times New Roman"/>
              </w:rPr>
              <w:t>Poorly drained</w:t>
            </w:r>
          </w:p>
        </w:tc>
      </w:tr>
      <w:tr w:rsidR="00050E0B" w14:paraId="1B8A6FA9" w14:textId="77777777">
        <w:trPr>
          <w:divId w:val="1509756859"/>
          <w:tblCellSpacing w:w="15" w:type="dxa"/>
        </w:trPr>
        <w:tc>
          <w:tcPr>
            <w:tcW w:w="0" w:type="auto"/>
            <w:tcMar>
              <w:top w:w="15" w:type="dxa"/>
              <w:left w:w="15" w:type="dxa"/>
              <w:bottom w:w="15" w:type="dxa"/>
              <w:right w:w="15" w:type="dxa"/>
            </w:tcMar>
            <w:vAlign w:val="center"/>
            <w:hideMark/>
          </w:tcPr>
          <w:p w14:paraId="51325866" w14:textId="77777777" w:rsidR="00050E0B" w:rsidRDefault="00066C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1376302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822F023"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2F6334A0"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0BE6A3A9" w14:textId="77777777" w:rsidR="00050E0B" w:rsidRDefault="00066C79">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14:paraId="2A215374" w14:textId="77777777" w:rsidR="00050E0B" w:rsidRDefault="00066C79">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14:paraId="5B8B4070"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0833E47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9D0E35A" w14:textId="77777777" w:rsidR="00050E0B" w:rsidRDefault="00066C79">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14:paraId="6DAED50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72F4582" w14:textId="77777777" w:rsidR="00050E0B" w:rsidRDefault="00066C79">
            <w:pPr>
              <w:rPr>
                <w:rFonts w:eastAsia="Times New Roman"/>
              </w:rPr>
            </w:pPr>
            <w:r>
              <w:rPr>
                <w:rFonts w:eastAsia="Times New Roman"/>
              </w:rPr>
              <w:t>Poorly drained</w:t>
            </w:r>
          </w:p>
        </w:tc>
      </w:tr>
      <w:tr w:rsidR="00050E0B" w14:paraId="67554586" w14:textId="77777777">
        <w:trPr>
          <w:divId w:val="1509756859"/>
          <w:tblCellSpacing w:w="15" w:type="dxa"/>
        </w:trPr>
        <w:tc>
          <w:tcPr>
            <w:tcW w:w="0" w:type="auto"/>
            <w:tcMar>
              <w:top w:w="15" w:type="dxa"/>
              <w:left w:w="15" w:type="dxa"/>
              <w:bottom w:w="15" w:type="dxa"/>
              <w:right w:w="15" w:type="dxa"/>
            </w:tcMar>
            <w:vAlign w:val="center"/>
            <w:hideMark/>
          </w:tcPr>
          <w:p w14:paraId="28EA5B4C"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1BD2F3A"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1C99BE4" w14:textId="77777777" w:rsidR="00050E0B" w:rsidRDefault="00066C79">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7E6E28CE" w14:textId="77777777" w:rsidR="00050E0B" w:rsidRDefault="00066C79">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632062C4" w14:textId="77777777" w:rsidR="00050E0B" w:rsidRDefault="00066C79">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14:paraId="6C79E3D3" w14:textId="77777777" w:rsidR="00050E0B" w:rsidRDefault="00066C79">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1B2601B4"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C1C072C"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A4BDFF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BDC4E1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DAD95B6" w14:textId="77777777" w:rsidR="00050E0B" w:rsidRDefault="00066C79">
            <w:pPr>
              <w:rPr>
                <w:rFonts w:eastAsia="Times New Roman"/>
              </w:rPr>
            </w:pPr>
            <w:r>
              <w:rPr>
                <w:rFonts w:eastAsia="Times New Roman"/>
              </w:rPr>
              <w:t>NULL</w:t>
            </w:r>
          </w:p>
        </w:tc>
      </w:tr>
      <w:tr w:rsidR="00050E0B" w14:paraId="09753F3E" w14:textId="77777777">
        <w:trPr>
          <w:divId w:val="1509756859"/>
          <w:tblCellSpacing w:w="15" w:type="dxa"/>
        </w:trPr>
        <w:tc>
          <w:tcPr>
            <w:tcW w:w="0" w:type="auto"/>
            <w:tcMar>
              <w:top w:w="15" w:type="dxa"/>
              <w:left w:w="15" w:type="dxa"/>
              <w:bottom w:w="15" w:type="dxa"/>
              <w:right w:w="15" w:type="dxa"/>
            </w:tcMar>
            <w:vAlign w:val="center"/>
            <w:hideMark/>
          </w:tcPr>
          <w:p w14:paraId="4D5920C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F4BA991"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4B504C1"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6F843B4C" w14:textId="77777777" w:rsidR="00050E0B" w:rsidRDefault="00066C79">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3EE3D4FC" w14:textId="77777777" w:rsidR="00050E0B" w:rsidRDefault="00066C79">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456EA37C"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4082A104" w14:textId="77777777" w:rsidR="00050E0B" w:rsidRDefault="00066C79">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6E67EF8A"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45D8037"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320C73D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2C5630A" w14:textId="77777777" w:rsidR="00050E0B" w:rsidRDefault="00066C79">
            <w:pPr>
              <w:rPr>
                <w:rFonts w:eastAsia="Times New Roman"/>
              </w:rPr>
            </w:pPr>
            <w:r>
              <w:rPr>
                <w:rFonts w:eastAsia="Times New Roman"/>
              </w:rPr>
              <w:t>Moderately well drained</w:t>
            </w:r>
          </w:p>
        </w:tc>
      </w:tr>
      <w:tr w:rsidR="00050E0B" w14:paraId="7870FB7C" w14:textId="77777777">
        <w:trPr>
          <w:divId w:val="1509756859"/>
          <w:tblCellSpacing w:w="15" w:type="dxa"/>
        </w:trPr>
        <w:tc>
          <w:tcPr>
            <w:tcW w:w="0" w:type="auto"/>
            <w:tcMar>
              <w:top w:w="15" w:type="dxa"/>
              <w:left w:w="15" w:type="dxa"/>
              <w:bottom w:w="15" w:type="dxa"/>
              <w:right w:w="15" w:type="dxa"/>
            </w:tcMar>
            <w:vAlign w:val="center"/>
            <w:hideMark/>
          </w:tcPr>
          <w:p w14:paraId="7207E15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35DEE07"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5814767"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3B9D117C" w14:textId="77777777" w:rsidR="00050E0B" w:rsidRDefault="00066C79">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13B49E70" w14:textId="77777777" w:rsidR="00050E0B" w:rsidRDefault="00066C79">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14:paraId="132EE0BE"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08709964"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62B945E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8BC8291"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72E9DCF9"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0CF36AB" w14:textId="77777777" w:rsidR="00050E0B" w:rsidRDefault="00066C79">
            <w:pPr>
              <w:rPr>
                <w:rFonts w:eastAsia="Times New Roman"/>
              </w:rPr>
            </w:pPr>
            <w:r>
              <w:rPr>
                <w:rFonts w:eastAsia="Times New Roman"/>
              </w:rPr>
              <w:t>Moderately well drained</w:t>
            </w:r>
          </w:p>
        </w:tc>
      </w:tr>
      <w:tr w:rsidR="00050E0B" w14:paraId="43BCA039" w14:textId="77777777">
        <w:trPr>
          <w:divId w:val="1509756859"/>
          <w:tblCellSpacing w:w="15" w:type="dxa"/>
        </w:trPr>
        <w:tc>
          <w:tcPr>
            <w:tcW w:w="0" w:type="auto"/>
            <w:tcMar>
              <w:top w:w="15" w:type="dxa"/>
              <w:left w:w="15" w:type="dxa"/>
              <w:bottom w:w="15" w:type="dxa"/>
              <w:right w:w="15" w:type="dxa"/>
            </w:tcMar>
            <w:vAlign w:val="center"/>
            <w:hideMark/>
          </w:tcPr>
          <w:p w14:paraId="216CBB2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355CCB8"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D9B9618"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04D9FC1A" w14:textId="77777777" w:rsidR="00050E0B" w:rsidRDefault="00066C79">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39A91BC8" w14:textId="77777777" w:rsidR="00050E0B" w:rsidRDefault="00066C79">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279B9330"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66A4F83" w14:textId="77777777" w:rsidR="00050E0B" w:rsidRDefault="00066C79">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07791B7A"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4C1FC45A"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79BC90E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20FD073" w14:textId="77777777" w:rsidR="00050E0B" w:rsidRDefault="00066C79">
            <w:pPr>
              <w:rPr>
                <w:rFonts w:eastAsia="Times New Roman"/>
              </w:rPr>
            </w:pPr>
            <w:r>
              <w:rPr>
                <w:rFonts w:eastAsia="Times New Roman"/>
              </w:rPr>
              <w:t>Moderately well drained</w:t>
            </w:r>
          </w:p>
        </w:tc>
      </w:tr>
      <w:tr w:rsidR="00050E0B" w14:paraId="1A0B4E4C" w14:textId="77777777">
        <w:trPr>
          <w:divId w:val="1509756859"/>
          <w:tblCellSpacing w:w="15" w:type="dxa"/>
        </w:trPr>
        <w:tc>
          <w:tcPr>
            <w:tcW w:w="0" w:type="auto"/>
            <w:tcMar>
              <w:top w:w="15" w:type="dxa"/>
              <w:left w:w="15" w:type="dxa"/>
              <w:bottom w:w="15" w:type="dxa"/>
              <w:right w:w="15" w:type="dxa"/>
            </w:tcMar>
            <w:vAlign w:val="center"/>
            <w:hideMark/>
          </w:tcPr>
          <w:p w14:paraId="365B7962"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E4C73C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6035917"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497D841F" w14:textId="77777777" w:rsidR="00050E0B" w:rsidRDefault="00066C79">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6F427F03" w14:textId="77777777" w:rsidR="00050E0B" w:rsidRDefault="00066C79">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14:paraId="650F898D"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201CE2FB"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0F3C7B3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E4FEA7D"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7AE37A6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3DB95B7" w14:textId="77777777" w:rsidR="00050E0B" w:rsidRDefault="00066C79">
            <w:pPr>
              <w:rPr>
                <w:rFonts w:eastAsia="Times New Roman"/>
              </w:rPr>
            </w:pPr>
            <w:r>
              <w:rPr>
                <w:rFonts w:eastAsia="Times New Roman"/>
              </w:rPr>
              <w:t>Well drained</w:t>
            </w:r>
          </w:p>
        </w:tc>
      </w:tr>
      <w:tr w:rsidR="00050E0B" w14:paraId="7BCF7678" w14:textId="77777777">
        <w:trPr>
          <w:divId w:val="1509756859"/>
          <w:tblCellSpacing w:w="15" w:type="dxa"/>
        </w:trPr>
        <w:tc>
          <w:tcPr>
            <w:tcW w:w="0" w:type="auto"/>
            <w:tcMar>
              <w:top w:w="15" w:type="dxa"/>
              <w:left w:w="15" w:type="dxa"/>
              <w:bottom w:w="15" w:type="dxa"/>
              <w:right w:w="15" w:type="dxa"/>
            </w:tcMar>
            <w:vAlign w:val="center"/>
            <w:hideMark/>
          </w:tcPr>
          <w:p w14:paraId="3EC771A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4600EC7"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423AC7A" w14:textId="77777777" w:rsidR="00050E0B" w:rsidRDefault="00066C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179CA967" w14:textId="77777777" w:rsidR="00050E0B" w:rsidRDefault="00066C79">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701B893D" w14:textId="77777777" w:rsidR="00050E0B" w:rsidRDefault="00066C79">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14:paraId="6B6CEB88" w14:textId="77777777" w:rsidR="00050E0B" w:rsidRDefault="00066C79">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4C94C2B5"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1FE6ECD"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8ED682C" w14:textId="77777777" w:rsidR="00050E0B" w:rsidRDefault="00066C79">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14:paraId="66C20E3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DA84798" w14:textId="77777777" w:rsidR="00050E0B" w:rsidRDefault="00066C79">
            <w:pPr>
              <w:rPr>
                <w:rFonts w:eastAsia="Times New Roman"/>
              </w:rPr>
            </w:pPr>
            <w:r>
              <w:rPr>
                <w:rFonts w:eastAsia="Times New Roman"/>
              </w:rPr>
              <w:t>Moderately well drained</w:t>
            </w:r>
          </w:p>
        </w:tc>
      </w:tr>
      <w:tr w:rsidR="00050E0B" w14:paraId="711392C1" w14:textId="77777777">
        <w:trPr>
          <w:divId w:val="1509756859"/>
          <w:tblCellSpacing w:w="15" w:type="dxa"/>
        </w:trPr>
        <w:tc>
          <w:tcPr>
            <w:tcW w:w="0" w:type="auto"/>
            <w:tcMar>
              <w:top w:w="15" w:type="dxa"/>
              <w:left w:w="15" w:type="dxa"/>
              <w:bottom w:w="15" w:type="dxa"/>
              <w:right w:w="15" w:type="dxa"/>
            </w:tcMar>
            <w:vAlign w:val="center"/>
            <w:hideMark/>
          </w:tcPr>
          <w:p w14:paraId="6100DB25"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8E3F68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C757BF2"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2220EA21"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63C2A716" w14:textId="77777777" w:rsidR="00050E0B" w:rsidRDefault="00066C79">
            <w:pPr>
              <w:rPr>
                <w:rFonts w:eastAsia="Times New Roman"/>
              </w:rPr>
            </w:pPr>
            <w:r>
              <w:rPr>
                <w:rFonts w:eastAsia="Times New Roman"/>
              </w:rPr>
              <w:t>16663552</w:t>
            </w:r>
          </w:p>
        </w:tc>
        <w:tc>
          <w:tcPr>
            <w:tcW w:w="0" w:type="auto"/>
            <w:tcMar>
              <w:top w:w="15" w:type="dxa"/>
              <w:left w:w="15" w:type="dxa"/>
              <w:bottom w:w="15" w:type="dxa"/>
              <w:right w:w="15" w:type="dxa"/>
            </w:tcMar>
            <w:vAlign w:val="center"/>
            <w:hideMark/>
          </w:tcPr>
          <w:p w14:paraId="3D90F28D"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7CB5D2DA"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666E7E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4DBB315"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4B71F38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D97BBFC" w14:textId="77777777" w:rsidR="00050E0B" w:rsidRDefault="00066C79">
            <w:pPr>
              <w:rPr>
                <w:rFonts w:eastAsia="Times New Roman"/>
              </w:rPr>
            </w:pPr>
            <w:r>
              <w:rPr>
                <w:rFonts w:eastAsia="Times New Roman"/>
              </w:rPr>
              <w:t>Well drained</w:t>
            </w:r>
          </w:p>
        </w:tc>
      </w:tr>
      <w:tr w:rsidR="00050E0B" w14:paraId="240135B6" w14:textId="77777777">
        <w:trPr>
          <w:divId w:val="1509756859"/>
          <w:tblCellSpacing w:w="15" w:type="dxa"/>
        </w:trPr>
        <w:tc>
          <w:tcPr>
            <w:tcW w:w="0" w:type="auto"/>
            <w:tcMar>
              <w:top w:w="15" w:type="dxa"/>
              <w:left w:w="15" w:type="dxa"/>
              <w:bottom w:w="15" w:type="dxa"/>
              <w:right w:w="15" w:type="dxa"/>
            </w:tcMar>
            <w:vAlign w:val="center"/>
            <w:hideMark/>
          </w:tcPr>
          <w:p w14:paraId="16F1D8A6"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7110662"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32ED2A4"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7653ACC6"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031827E9" w14:textId="77777777" w:rsidR="00050E0B" w:rsidRDefault="00066C79">
            <w:pPr>
              <w:rPr>
                <w:rFonts w:eastAsia="Times New Roman"/>
              </w:rPr>
            </w:pPr>
            <w:r>
              <w:rPr>
                <w:rFonts w:eastAsia="Times New Roman"/>
              </w:rPr>
              <w:t>16663553</w:t>
            </w:r>
          </w:p>
        </w:tc>
        <w:tc>
          <w:tcPr>
            <w:tcW w:w="0" w:type="auto"/>
            <w:tcMar>
              <w:top w:w="15" w:type="dxa"/>
              <w:left w:w="15" w:type="dxa"/>
              <w:bottom w:w="15" w:type="dxa"/>
              <w:right w:w="15" w:type="dxa"/>
            </w:tcMar>
            <w:vAlign w:val="center"/>
            <w:hideMark/>
          </w:tcPr>
          <w:p w14:paraId="50BFD269" w14:textId="77777777" w:rsidR="00050E0B" w:rsidRDefault="00066C79">
            <w:pPr>
              <w:rPr>
                <w:rFonts w:eastAsia="Times New Roman"/>
              </w:rPr>
            </w:pPr>
            <w:proofErr w:type="spellStart"/>
            <w:r>
              <w:rPr>
                <w:rFonts w:eastAsia="Times New Roman"/>
              </w:rPr>
              <w:t>Lawther</w:t>
            </w:r>
            <w:proofErr w:type="spellEnd"/>
          </w:p>
        </w:tc>
        <w:tc>
          <w:tcPr>
            <w:tcW w:w="0" w:type="auto"/>
            <w:tcMar>
              <w:top w:w="15" w:type="dxa"/>
              <w:left w:w="15" w:type="dxa"/>
              <w:bottom w:w="15" w:type="dxa"/>
              <w:right w:w="15" w:type="dxa"/>
            </w:tcMar>
            <w:vAlign w:val="center"/>
            <w:hideMark/>
          </w:tcPr>
          <w:p w14:paraId="69F7EBE6"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721BAA8"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402B2A6"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468C483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EBA815B" w14:textId="77777777" w:rsidR="00050E0B" w:rsidRDefault="00066C79">
            <w:pPr>
              <w:rPr>
                <w:rFonts w:eastAsia="Times New Roman"/>
              </w:rPr>
            </w:pPr>
            <w:r>
              <w:rPr>
                <w:rFonts w:eastAsia="Times New Roman"/>
              </w:rPr>
              <w:t>Well drained</w:t>
            </w:r>
          </w:p>
        </w:tc>
      </w:tr>
      <w:tr w:rsidR="00050E0B" w14:paraId="5A2CF834" w14:textId="77777777">
        <w:trPr>
          <w:divId w:val="1509756859"/>
          <w:tblCellSpacing w:w="15" w:type="dxa"/>
        </w:trPr>
        <w:tc>
          <w:tcPr>
            <w:tcW w:w="0" w:type="auto"/>
            <w:tcMar>
              <w:top w:w="15" w:type="dxa"/>
              <w:left w:w="15" w:type="dxa"/>
              <w:bottom w:w="15" w:type="dxa"/>
              <w:right w:w="15" w:type="dxa"/>
            </w:tcMar>
            <w:vAlign w:val="center"/>
            <w:hideMark/>
          </w:tcPr>
          <w:p w14:paraId="5D763CB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C03274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0065B28"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4EE3E63F"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1804DB20" w14:textId="77777777" w:rsidR="00050E0B" w:rsidRDefault="00066C79">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14:paraId="0D57251B" w14:textId="77777777" w:rsidR="00050E0B" w:rsidRDefault="00066C79">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6337456A" w14:textId="77777777" w:rsidR="00050E0B" w:rsidRDefault="00066C79">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14:paraId="5A6ECDB8"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7D7005B"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3E358E3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79D575B" w14:textId="77777777" w:rsidR="00050E0B" w:rsidRDefault="00066C79">
            <w:pPr>
              <w:rPr>
                <w:rFonts w:eastAsia="Times New Roman"/>
              </w:rPr>
            </w:pPr>
            <w:r>
              <w:rPr>
                <w:rFonts w:eastAsia="Times New Roman"/>
              </w:rPr>
              <w:t>Well drained</w:t>
            </w:r>
          </w:p>
        </w:tc>
      </w:tr>
      <w:tr w:rsidR="00050E0B" w14:paraId="7ED6D678" w14:textId="77777777">
        <w:trPr>
          <w:divId w:val="1509756859"/>
          <w:tblCellSpacing w:w="15" w:type="dxa"/>
        </w:trPr>
        <w:tc>
          <w:tcPr>
            <w:tcW w:w="0" w:type="auto"/>
            <w:tcMar>
              <w:top w:w="15" w:type="dxa"/>
              <w:left w:w="15" w:type="dxa"/>
              <w:bottom w:w="15" w:type="dxa"/>
              <w:right w:w="15" w:type="dxa"/>
            </w:tcMar>
            <w:vAlign w:val="center"/>
            <w:hideMark/>
          </w:tcPr>
          <w:p w14:paraId="0A3ABAE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A2226B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B33DD52"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6FBE7E62"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7A036F82" w14:textId="77777777" w:rsidR="00050E0B" w:rsidRDefault="00066C79">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14:paraId="70D9BC72" w14:textId="77777777" w:rsidR="00050E0B" w:rsidRDefault="00066C79">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6C1F42BE" w14:textId="77777777" w:rsidR="00050E0B" w:rsidRDefault="00066C79">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0650716E"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71C4CEB"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73BFC9E8"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FB1B0C2" w14:textId="77777777" w:rsidR="00050E0B" w:rsidRDefault="00066C79">
            <w:pPr>
              <w:rPr>
                <w:rFonts w:eastAsia="Times New Roman"/>
              </w:rPr>
            </w:pPr>
            <w:r>
              <w:rPr>
                <w:rFonts w:eastAsia="Times New Roman"/>
              </w:rPr>
              <w:t>Moderately well drained</w:t>
            </w:r>
          </w:p>
        </w:tc>
      </w:tr>
      <w:tr w:rsidR="00050E0B" w14:paraId="433B6F5B" w14:textId="77777777">
        <w:trPr>
          <w:divId w:val="1509756859"/>
          <w:tblCellSpacing w:w="15" w:type="dxa"/>
        </w:trPr>
        <w:tc>
          <w:tcPr>
            <w:tcW w:w="0" w:type="auto"/>
            <w:tcMar>
              <w:top w:w="15" w:type="dxa"/>
              <w:left w:w="15" w:type="dxa"/>
              <w:bottom w:w="15" w:type="dxa"/>
              <w:right w:w="15" w:type="dxa"/>
            </w:tcMar>
            <w:vAlign w:val="center"/>
            <w:hideMark/>
          </w:tcPr>
          <w:p w14:paraId="12EEAB3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92A11FF"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E01615F"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6601250B"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54F7054A" w14:textId="77777777" w:rsidR="00050E0B" w:rsidRDefault="00066C79">
            <w:pPr>
              <w:rPr>
                <w:rFonts w:eastAsia="Times New Roman"/>
              </w:rPr>
            </w:pPr>
            <w:r>
              <w:rPr>
                <w:rFonts w:eastAsia="Times New Roman"/>
              </w:rPr>
              <w:t>16663556</w:t>
            </w:r>
          </w:p>
        </w:tc>
        <w:tc>
          <w:tcPr>
            <w:tcW w:w="0" w:type="auto"/>
            <w:tcMar>
              <w:top w:w="15" w:type="dxa"/>
              <w:left w:w="15" w:type="dxa"/>
              <w:bottom w:w="15" w:type="dxa"/>
              <w:right w:w="15" w:type="dxa"/>
            </w:tcMar>
            <w:vAlign w:val="center"/>
            <w:hideMark/>
          </w:tcPr>
          <w:p w14:paraId="2392D01C"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2468F0C" w14:textId="77777777" w:rsidR="00050E0B" w:rsidRDefault="00066C79">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77EAA722"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01AB326"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1B576C9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3ED5751" w14:textId="77777777" w:rsidR="00050E0B" w:rsidRDefault="00066C79">
            <w:pPr>
              <w:rPr>
                <w:rFonts w:eastAsia="Times New Roman"/>
              </w:rPr>
            </w:pPr>
            <w:r>
              <w:rPr>
                <w:rFonts w:eastAsia="Times New Roman"/>
              </w:rPr>
              <w:t>Moderately well drained</w:t>
            </w:r>
          </w:p>
        </w:tc>
      </w:tr>
      <w:tr w:rsidR="00050E0B" w14:paraId="1A314A32" w14:textId="77777777">
        <w:trPr>
          <w:divId w:val="1509756859"/>
          <w:tblCellSpacing w:w="15" w:type="dxa"/>
        </w:trPr>
        <w:tc>
          <w:tcPr>
            <w:tcW w:w="0" w:type="auto"/>
            <w:tcMar>
              <w:top w:w="15" w:type="dxa"/>
              <w:left w:w="15" w:type="dxa"/>
              <w:bottom w:w="15" w:type="dxa"/>
              <w:right w:w="15" w:type="dxa"/>
            </w:tcMar>
            <w:vAlign w:val="center"/>
            <w:hideMark/>
          </w:tcPr>
          <w:p w14:paraId="5A2BC0FC" w14:textId="77777777" w:rsidR="00050E0B" w:rsidRDefault="00066C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5B9775F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C954637"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65B3A2BD"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3777290B" w14:textId="77777777" w:rsidR="00050E0B" w:rsidRDefault="00066C79">
            <w:pPr>
              <w:rPr>
                <w:rFonts w:eastAsia="Times New Roman"/>
              </w:rPr>
            </w:pPr>
            <w:r>
              <w:rPr>
                <w:rFonts w:eastAsia="Times New Roman"/>
              </w:rPr>
              <w:t>16663557</w:t>
            </w:r>
          </w:p>
        </w:tc>
        <w:tc>
          <w:tcPr>
            <w:tcW w:w="0" w:type="auto"/>
            <w:tcMar>
              <w:top w:w="15" w:type="dxa"/>
              <w:left w:w="15" w:type="dxa"/>
              <w:bottom w:w="15" w:type="dxa"/>
              <w:right w:w="15" w:type="dxa"/>
            </w:tcMar>
            <w:vAlign w:val="center"/>
            <w:hideMark/>
          </w:tcPr>
          <w:p w14:paraId="716E528D" w14:textId="77777777" w:rsidR="00050E0B" w:rsidRDefault="00066C79">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3061D6F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480C9BA"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BC7B20C"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47064928"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731525B" w14:textId="77777777" w:rsidR="00050E0B" w:rsidRDefault="00066C79">
            <w:pPr>
              <w:rPr>
                <w:rFonts w:eastAsia="Times New Roman"/>
              </w:rPr>
            </w:pPr>
            <w:r>
              <w:rPr>
                <w:rFonts w:eastAsia="Times New Roman"/>
              </w:rPr>
              <w:t>Moderately well drained</w:t>
            </w:r>
          </w:p>
        </w:tc>
      </w:tr>
      <w:tr w:rsidR="00050E0B" w14:paraId="66104A28" w14:textId="77777777">
        <w:trPr>
          <w:divId w:val="1509756859"/>
          <w:tblCellSpacing w:w="15" w:type="dxa"/>
        </w:trPr>
        <w:tc>
          <w:tcPr>
            <w:tcW w:w="0" w:type="auto"/>
            <w:tcMar>
              <w:top w:w="15" w:type="dxa"/>
              <w:left w:w="15" w:type="dxa"/>
              <w:bottom w:w="15" w:type="dxa"/>
              <w:right w:w="15" w:type="dxa"/>
            </w:tcMar>
            <w:vAlign w:val="center"/>
            <w:hideMark/>
          </w:tcPr>
          <w:p w14:paraId="6FF8318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F9138A7"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1371717" w14:textId="77777777" w:rsidR="00050E0B" w:rsidRDefault="00066C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597D9E94" w14:textId="77777777" w:rsidR="00050E0B" w:rsidRDefault="00066C79">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433969B5" w14:textId="77777777" w:rsidR="00050E0B" w:rsidRDefault="00066C79">
            <w:pPr>
              <w:rPr>
                <w:rFonts w:eastAsia="Times New Roman"/>
              </w:rPr>
            </w:pPr>
            <w:r>
              <w:rPr>
                <w:rFonts w:eastAsia="Times New Roman"/>
              </w:rPr>
              <w:t>16663558</w:t>
            </w:r>
          </w:p>
        </w:tc>
        <w:tc>
          <w:tcPr>
            <w:tcW w:w="0" w:type="auto"/>
            <w:tcMar>
              <w:top w:w="15" w:type="dxa"/>
              <w:left w:w="15" w:type="dxa"/>
              <w:bottom w:w="15" w:type="dxa"/>
              <w:right w:w="15" w:type="dxa"/>
            </w:tcMar>
            <w:vAlign w:val="center"/>
            <w:hideMark/>
          </w:tcPr>
          <w:p w14:paraId="0C992BB5" w14:textId="77777777" w:rsidR="00050E0B" w:rsidRDefault="00066C79">
            <w:pPr>
              <w:rPr>
                <w:rFonts w:eastAsia="Times New Roman"/>
              </w:rPr>
            </w:pPr>
            <w:proofErr w:type="spellStart"/>
            <w:r>
              <w:rPr>
                <w:rFonts w:eastAsia="Times New Roman"/>
              </w:rPr>
              <w:t>Farland</w:t>
            </w:r>
            <w:proofErr w:type="spellEnd"/>
          </w:p>
        </w:tc>
        <w:tc>
          <w:tcPr>
            <w:tcW w:w="0" w:type="auto"/>
            <w:tcMar>
              <w:top w:w="15" w:type="dxa"/>
              <w:left w:w="15" w:type="dxa"/>
              <w:bottom w:w="15" w:type="dxa"/>
              <w:right w:w="15" w:type="dxa"/>
            </w:tcMar>
            <w:vAlign w:val="center"/>
            <w:hideMark/>
          </w:tcPr>
          <w:p w14:paraId="6B2E8842"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732E2D15"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D84680D" w14:textId="77777777" w:rsidR="00050E0B" w:rsidRDefault="00066C79">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6B98AA70"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ACF8438" w14:textId="77777777" w:rsidR="00050E0B" w:rsidRDefault="00066C79">
            <w:pPr>
              <w:rPr>
                <w:rFonts w:eastAsia="Times New Roman"/>
              </w:rPr>
            </w:pPr>
            <w:r>
              <w:rPr>
                <w:rFonts w:eastAsia="Times New Roman"/>
              </w:rPr>
              <w:t>Well drained</w:t>
            </w:r>
          </w:p>
        </w:tc>
      </w:tr>
      <w:tr w:rsidR="00050E0B" w14:paraId="05FFF740" w14:textId="77777777">
        <w:trPr>
          <w:divId w:val="1509756859"/>
          <w:tblCellSpacing w:w="15" w:type="dxa"/>
        </w:trPr>
        <w:tc>
          <w:tcPr>
            <w:tcW w:w="0" w:type="auto"/>
            <w:tcMar>
              <w:top w:w="15" w:type="dxa"/>
              <w:left w:w="15" w:type="dxa"/>
              <w:bottom w:w="15" w:type="dxa"/>
              <w:right w:w="15" w:type="dxa"/>
            </w:tcMar>
            <w:vAlign w:val="center"/>
            <w:hideMark/>
          </w:tcPr>
          <w:p w14:paraId="19F9DD5D"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1AE03CA"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BD42F68"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062B6627"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49FA9094" w14:textId="77777777" w:rsidR="00050E0B" w:rsidRDefault="00066C79">
            <w:pPr>
              <w:rPr>
                <w:rFonts w:eastAsia="Times New Roman"/>
              </w:rPr>
            </w:pPr>
            <w:r>
              <w:rPr>
                <w:rFonts w:eastAsia="Times New Roman"/>
              </w:rPr>
              <w:t>16663956</w:t>
            </w:r>
          </w:p>
        </w:tc>
        <w:tc>
          <w:tcPr>
            <w:tcW w:w="0" w:type="auto"/>
            <w:tcMar>
              <w:top w:w="15" w:type="dxa"/>
              <w:left w:w="15" w:type="dxa"/>
              <w:bottom w:w="15" w:type="dxa"/>
              <w:right w:w="15" w:type="dxa"/>
            </w:tcMar>
            <w:vAlign w:val="center"/>
            <w:hideMark/>
          </w:tcPr>
          <w:p w14:paraId="2C895043" w14:textId="77777777" w:rsidR="00050E0B" w:rsidRDefault="00066C79">
            <w:pPr>
              <w:rPr>
                <w:rFonts w:eastAsia="Times New Roman"/>
              </w:rPr>
            </w:pPr>
            <w:r>
              <w:rPr>
                <w:rFonts w:eastAsia="Times New Roman"/>
              </w:rPr>
              <w:t>Telfer</w:t>
            </w:r>
          </w:p>
        </w:tc>
        <w:tc>
          <w:tcPr>
            <w:tcW w:w="0" w:type="auto"/>
            <w:tcMar>
              <w:top w:w="15" w:type="dxa"/>
              <w:left w:w="15" w:type="dxa"/>
              <w:bottom w:w="15" w:type="dxa"/>
              <w:right w:w="15" w:type="dxa"/>
            </w:tcMar>
            <w:vAlign w:val="center"/>
            <w:hideMark/>
          </w:tcPr>
          <w:p w14:paraId="2AD8F3A8"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0083B4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6D755C2"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7E01BF13"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40C46AC" w14:textId="77777777" w:rsidR="00050E0B" w:rsidRDefault="00066C79">
            <w:pPr>
              <w:rPr>
                <w:rFonts w:eastAsia="Times New Roman"/>
              </w:rPr>
            </w:pPr>
            <w:r>
              <w:rPr>
                <w:rFonts w:eastAsia="Times New Roman"/>
              </w:rPr>
              <w:t>Somewhat excessively drained</w:t>
            </w:r>
          </w:p>
        </w:tc>
      </w:tr>
      <w:tr w:rsidR="00050E0B" w14:paraId="76CE40DB" w14:textId="77777777">
        <w:trPr>
          <w:divId w:val="1509756859"/>
          <w:tblCellSpacing w:w="15" w:type="dxa"/>
        </w:trPr>
        <w:tc>
          <w:tcPr>
            <w:tcW w:w="0" w:type="auto"/>
            <w:tcMar>
              <w:top w:w="15" w:type="dxa"/>
              <w:left w:w="15" w:type="dxa"/>
              <w:bottom w:w="15" w:type="dxa"/>
              <w:right w:w="15" w:type="dxa"/>
            </w:tcMar>
            <w:vAlign w:val="center"/>
            <w:hideMark/>
          </w:tcPr>
          <w:p w14:paraId="47BCFFA8"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8A8ACB8"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9F6DCC5"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4E8047CF"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2A4FACAA" w14:textId="77777777" w:rsidR="00050E0B" w:rsidRDefault="00066C79">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14:paraId="4D9FAEC7" w14:textId="77777777" w:rsidR="00050E0B" w:rsidRDefault="00066C79">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14:paraId="0200EAE7" w14:textId="77777777" w:rsidR="00050E0B" w:rsidRDefault="00066C79">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784054E4"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70598C7"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0CC2F51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E4060CC" w14:textId="77777777" w:rsidR="00050E0B" w:rsidRDefault="00066C79">
            <w:pPr>
              <w:rPr>
                <w:rFonts w:eastAsia="Times New Roman"/>
              </w:rPr>
            </w:pPr>
            <w:r>
              <w:rPr>
                <w:rFonts w:eastAsia="Times New Roman"/>
              </w:rPr>
              <w:t>Somewhat excessively drained</w:t>
            </w:r>
          </w:p>
        </w:tc>
      </w:tr>
      <w:tr w:rsidR="00050E0B" w14:paraId="7FAD8EFF" w14:textId="77777777">
        <w:trPr>
          <w:divId w:val="1509756859"/>
          <w:tblCellSpacing w:w="15" w:type="dxa"/>
        </w:trPr>
        <w:tc>
          <w:tcPr>
            <w:tcW w:w="0" w:type="auto"/>
            <w:tcMar>
              <w:top w:w="15" w:type="dxa"/>
              <w:left w:w="15" w:type="dxa"/>
              <w:bottom w:w="15" w:type="dxa"/>
              <w:right w:w="15" w:type="dxa"/>
            </w:tcMar>
            <w:vAlign w:val="center"/>
            <w:hideMark/>
          </w:tcPr>
          <w:p w14:paraId="619B0E16"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4785E00"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8BAF113"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66BF6641"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57C2AB38" w14:textId="77777777" w:rsidR="00050E0B" w:rsidRDefault="00066C79">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14:paraId="622F7ADA" w14:textId="77777777" w:rsidR="00050E0B" w:rsidRDefault="00066C79">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5288F288" w14:textId="77777777" w:rsidR="00050E0B" w:rsidRDefault="00066C79">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6ACD367A"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DAFD5D0"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DAA713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EC53C77" w14:textId="77777777" w:rsidR="00050E0B" w:rsidRDefault="00066C79">
            <w:pPr>
              <w:rPr>
                <w:rFonts w:eastAsia="Times New Roman"/>
              </w:rPr>
            </w:pPr>
            <w:r>
              <w:rPr>
                <w:rFonts w:eastAsia="Times New Roman"/>
              </w:rPr>
              <w:t>Well drained</w:t>
            </w:r>
          </w:p>
        </w:tc>
      </w:tr>
      <w:tr w:rsidR="00050E0B" w14:paraId="185B093E" w14:textId="77777777">
        <w:trPr>
          <w:divId w:val="1509756859"/>
          <w:tblCellSpacing w:w="15" w:type="dxa"/>
        </w:trPr>
        <w:tc>
          <w:tcPr>
            <w:tcW w:w="0" w:type="auto"/>
            <w:tcMar>
              <w:top w:w="15" w:type="dxa"/>
              <w:left w:w="15" w:type="dxa"/>
              <w:bottom w:w="15" w:type="dxa"/>
              <w:right w:w="15" w:type="dxa"/>
            </w:tcMar>
            <w:vAlign w:val="center"/>
            <w:hideMark/>
          </w:tcPr>
          <w:p w14:paraId="4053D0CF"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A7E7EE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1D808E4"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27D9CE8C"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69D5A1C8" w14:textId="77777777" w:rsidR="00050E0B" w:rsidRDefault="00066C79">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14:paraId="43AC5617" w14:textId="77777777" w:rsidR="00050E0B" w:rsidRDefault="00066C79">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456F816E" w14:textId="77777777" w:rsidR="00050E0B" w:rsidRDefault="00066C79">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61C520F7"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28E92EC"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12A756D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8BBD159" w14:textId="77777777" w:rsidR="00050E0B" w:rsidRDefault="00066C79">
            <w:pPr>
              <w:rPr>
                <w:rFonts w:eastAsia="Times New Roman"/>
              </w:rPr>
            </w:pPr>
            <w:r>
              <w:rPr>
                <w:rFonts w:eastAsia="Times New Roman"/>
              </w:rPr>
              <w:t>Well drained</w:t>
            </w:r>
          </w:p>
        </w:tc>
      </w:tr>
      <w:tr w:rsidR="00050E0B" w14:paraId="6C95F3A8" w14:textId="77777777">
        <w:trPr>
          <w:divId w:val="1509756859"/>
          <w:tblCellSpacing w:w="15" w:type="dxa"/>
        </w:trPr>
        <w:tc>
          <w:tcPr>
            <w:tcW w:w="0" w:type="auto"/>
            <w:tcMar>
              <w:top w:w="15" w:type="dxa"/>
              <w:left w:w="15" w:type="dxa"/>
              <w:bottom w:w="15" w:type="dxa"/>
              <w:right w:w="15" w:type="dxa"/>
            </w:tcMar>
            <w:vAlign w:val="center"/>
            <w:hideMark/>
          </w:tcPr>
          <w:p w14:paraId="777E550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491E981"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CB7D79A"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23D6EB57"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070F2B85" w14:textId="77777777" w:rsidR="00050E0B" w:rsidRDefault="00066C79">
            <w:pPr>
              <w:rPr>
                <w:rFonts w:eastAsia="Times New Roman"/>
              </w:rPr>
            </w:pPr>
            <w:r>
              <w:rPr>
                <w:rFonts w:eastAsia="Times New Roman"/>
              </w:rPr>
              <w:t>16663960</w:t>
            </w:r>
          </w:p>
        </w:tc>
        <w:tc>
          <w:tcPr>
            <w:tcW w:w="0" w:type="auto"/>
            <w:tcMar>
              <w:top w:w="15" w:type="dxa"/>
              <w:left w:w="15" w:type="dxa"/>
              <w:bottom w:w="15" w:type="dxa"/>
              <w:right w:w="15" w:type="dxa"/>
            </w:tcMar>
            <w:vAlign w:val="center"/>
            <w:hideMark/>
          </w:tcPr>
          <w:p w14:paraId="6C0548A8" w14:textId="77777777" w:rsidR="00050E0B" w:rsidRDefault="00066C79">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21C14FD7"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1020B9DC"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286DCBA"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1ACEA11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405C652" w14:textId="77777777" w:rsidR="00050E0B" w:rsidRDefault="00066C79">
            <w:pPr>
              <w:rPr>
                <w:rFonts w:eastAsia="Times New Roman"/>
              </w:rPr>
            </w:pPr>
            <w:r>
              <w:rPr>
                <w:rFonts w:eastAsia="Times New Roman"/>
              </w:rPr>
              <w:t>Well drained</w:t>
            </w:r>
          </w:p>
        </w:tc>
      </w:tr>
      <w:tr w:rsidR="00050E0B" w14:paraId="36C2BC0E" w14:textId="77777777">
        <w:trPr>
          <w:divId w:val="1509756859"/>
          <w:tblCellSpacing w:w="15" w:type="dxa"/>
        </w:trPr>
        <w:tc>
          <w:tcPr>
            <w:tcW w:w="0" w:type="auto"/>
            <w:tcMar>
              <w:top w:w="15" w:type="dxa"/>
              <w:left w:w="15" w:type="dxa"/>
              <w:bottom w:w="15" w:type="dxa"/>
              <w:right w:w="15" w:type="dxa"/>
            </w:tcMar>
            <w:vAlign w:val="center"/>
            <w:hideMark/>
          </w:tcPr>
          <w:p w14:paraId="4FB152E4"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0C5CD2B"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F5CCA62" w14:textId="77777777" w:rsidR="00050E0B" w:rsidRDefault="00066C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45CCCA52" w14:textId="77777777" w:rsidR="00050E0B" w:rsidRDefault="00066C79">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5C7A98E2" w14:textId="77777777" w:rsidR="00050E0B" w:rsidRDefault="00066C79">
            <w:pPr>
              <w:rPr>
                <w:rFonts w:eastAsia="Times New Roman"/>
              </w:rPr>
            </w:pPr>
            <w:r>
              <w:rPr>
                <w:rFonts w:eastAsia="Times New Roman"/>
              </w:rPr>
              <w:t>16663961</w:t>
            </w:r>
          </w:p>
        </w:tc>
        <w:tc>
          <w:tcPr>
            <w:tcW w:w="0" w:type="auto"/>
            <w:tcMar>
              <w:top w:w="15" w:type="dxa"/>
              <w:left w:w="15" w:type="dxa"/>
              <w:bottom w:w="15" w:type="dxa"/>
              <w:right w:w="15" w:type="dxa"/>
            </w:tcMar>
            <w:vAlign w:val="center"/>
            <w:hideMark/>
          </w:tcPr>
          <w:p w14:paraId="664801EC"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737EA32E" w14:textId="77777777" w:rsidR="00050E0B" w:rsidRDefault="00066C79">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5C4723DB"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037640C" w14:textId="77777777" w:rsidR="00050E0B" w:rsidRDefault="00066C79">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5805F1E1"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71D368D" w14:textId="77777777" w:rsidR="00050E0B" w:rsidRDefault="00066C79">
            <w:pPr>
              <w:rPr>
                <w:rFonts w:eastAsia="Times New Roman"/>
              </w:rPr>
            </w:pPr>
            <w:r>
              <w:rPr>
                <w:rFonts w:eastAsia="Times New Roman"/>
              </w:rPr>
              <w:t>Well drained</w:t>
            </w:r>
          </w:p>
        </w:tc>
      </w:tr>
      <w:tr w:rsidR="00050E0B" w14:paraId="38315628" w14:textId="77777777">
        <w:trPr>
          <w:divId w:val="1509756859"/>
          <w:tblCellSpacing w:w="15" w:type="dxa"/>
        </w:trPr>
        <w:tc>
          <w:tcPr>
            <w:tcW w:w="0" w:type="auto"/>
            <w:tcMar>
              <w:top w:w="15" w:type="dxa"/>
              <w:left w:w="15" w:type="dxa"/>
              <w:bottom w:w="15" w:type="dxa"/>
              <w:right w:w="15" w:type="dxa"/>
            </w:tcMar>
            <w:vAlign w:val="center"/>
            <w:hideMark/>
          </w:tcPr>
          <w:p w14:paraId="67B5303D"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D08751E"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881DB63"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68CA367C"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309924DD" w14:textId="77777777" w:rsidR="00050E0B" w:rsidRDefault="00066C79">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7E2808C0" w14:textId="77777777" w:rsidR="00050E0B" w:rsidRDefault="00066C79">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60E49F1D" w14:textId="77777777" w:rsidR="00050E0B" w:rsidRDefault="00066C79">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3DB914FF"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0673EFA"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13E7A31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8693C0B" w14:textId="77777777" w:rsidR="00050E0B" w:rsidRDefault="00066C79">
            <w:pPr>
              <w:rPr>
                <w:rFonts w:eastAsia="Times New Roman"/>
              </w:rPr>
            </w:pPr>
            <w:r>
              <w:rPr>
                <w:rFonts w:eastAsia="Times New Roman"/>
              </w:rPr>
              <w:t>Well drained</w:t>
            </w:r>
          </w:p>
        </w:tc>
      </w:tr>
      <w:tr w:rsidR="00050E0B" w14:paraId="612958BC" w14:textId="77777777">
        <w:trPr>
          <w:divId w:val="1509756859"/>
          <w:tblCellSpacing w:w="15" w:type="dxa"/>
        </w:trPr>
        <w:tc>
          <w:tcPr>
            <w:tcW w:w="0" w:type="auto"/>
            <w:tcMar>
              <w:top w:w="15" w:type="dxa"/>
              <w:left w:w="15" w:type="dxa"/>
              <w:bottom w:w="15" w:type="dxa"/>
              <w:right w:w="15" w:type="dxa"/>
            </w:tcMar>
            <w:vAlign w:val="center"/>
            <w:hideMark/>
          </w:tcPr>
          <w:p w14:paraId="57C3189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294484D"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DA6A92F"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3DB5499D"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6ED5E832" w14:textId="77777777" w:rsidR="00050E0B" w:rsidRDefault="00066C79">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1F39B00A" w14:textId="77777777" w:rsidR="00050E0B" w:rsidRDefault="00066C79">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03233C70" w14:textId="77777777" w:rsidR="00050E0B" w:rsidRDefault="00066C79">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79D24F21"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143298E8"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7420C6AF"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8730F94" w14:textId="77777777" w:rsidR="00050E0B" w:rsidRDefault="00066C79">
            <w:pPr>
              <w:rPr>
                <w:rFonts w:eastAsia="Times New Roman"/>
              </w:rPr>
            </w:pPr>
            <w:r>
              <w:rPr>
                <w:rFonts w:eastAsia="Times New Roman"/>
              </w:rPr>
              <w:t>Well drained</w:t>
            </w:r>
          </w:p>
        </w:tc>
      </w:tr>
      <w:tr w:rsidR="00050E0B" w14:paraId="2E8B35C6" w14:textId="77777777">
        <w:trPr>
          <w:divId w:val="1509756859"/>
          <w:tblCellSpacing w:w="15" w:type="dxa"/>
        </w:trPr>
        <w:tc>
          <w:tcPr>
            <w:tcW w:w="0" w:type="auto"/>
            <w:tcMar>
              <w:top w:w="15" w:type="dxa"/>
              <w:left w:w="15" w:type="dxa"/>
              <w:bottom w:w="15" w:type="dxa"/>
              <w:right w:w="15" w:type="dxa"/>
            </w:tcMar>
            <w:vAlign w:val="center"/>
            <w:hideMark/>
          </w:tcPr>
          <w:p w14:paraId="0A3E187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B3C48FF"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2C91CFB"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18698175"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229828CB" w14:textId="77777777" w:rsidR="00050E0B" w:rsidRDefault="00066C79">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14:paraId="4261AB91" w14:textId="77777777" w:rsidR="00050E0B" w:rsidRDefault="00066C79">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7FFBFE1" w14:textId="77777777" w:rsidR="00050E0B" w:rsidRDefault="00066C79">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6970EB49"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BFF337A"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78668EA2"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117AC95A" w14:textId="77777777" w:rsidR="00050E0B" w:rsidRDefault="00066C79">
            <w:pPr>
              <w:rPr>
                <w:rFonts w:eastAsia="Times New Roman"/>
              </w:rPr>
            </w:pPr>
            <w:r>
              <w:rPr>
                <w:rFonts w:eastAsia="Times New Roman"/>
              </w:rPr>
              <w:t>Well drained</w:t>
            </w:r>
          </w:p>
        </w:tc>
      </w:tr>
      <w:tr w:rsidR="00050E0B" w14:paraId="4889B954" w14:textId="77777777">
        <w:trPr>
          <w:divId w:val="1509756859"/>
          <w:tblCellSpacing w:w="15" w:type="dxa"/>
        </w:trPr>
        <w:tc>
          <w:tcPr>
            <w:tcW w:w="0" w:type="auto"/>
            <w:tcMar>
              <w:top w:w="15" w:type="dxa"/>
              <w:left w:w="15" w:type="dxa"/>
              <w:bottom w:w="15" w:type="dxa"/>
              <w:right w:w="15" w:type="dxa"/>
            </w:tcMar>
            <w:vAlign w:val="center"/>
            <w:hideMark/>
          </w:tcPr>
          <w:p w14:paraId="2D9AA9A0"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16A178C"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E162714"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32E62693"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42629611" w14:textId="77777777" w:rsidR="00050E0B" w:rsidRDefault="00066C79">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14:paraId="5B23DAA6" w14:textId="77777777" w:rsidR="00050E0B" w:rsidRDefault="00066C79">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14:paraId="0987EF4B" w14:textId="77777777" w:rsidR="00050E0B" w:rsidRDefault="00066C79">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3EF3D3AF"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B0CA656"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1F55E8D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DD25167" w14:textId="77777777" w:rsidR="00050E0B" w:rsidRDefault="00066C79">
            <w:pPr>
              <w:rPr>
                <w:rFonts w:eastAsia="Times New Roman"/>
              </w:rPr>
            </w:pPr>
            <w:r>
              <w:rPr>
                <w:rFonts w:eastAsia="Times New Roman"/>
              </w:rPr>
              <w:t>Well drained</w:t>
            </w:r>
          </w:p>
        </w:tc>
      </w:tr>
      <w:tr w:rsidR="00050E0B" w14:paraId="5F9FCFBF" w14:textId="77777777">
        <w:trPr>
          <w:divId w:val="1509756859"/>
          <w:tblCellSpacing w:w="15" w:type="dxa"/>
        </w:trPr>
        <w:tc>
          <w:tcPr>
            <w:tcW w:w="0" w:type="auto"/>
            <w:tcMar>
              <w:top w:w="15" w:type="dxa"/>
              <w:left w:w="15" w:type="dxa"/>
              <w:bottom w:w="15" w:type="dxa"/>
              <w:right w:w="15" w:type="dxa"/>
            </w:tcMar>
            <w:vAlign w:val="center"/>
            <w:hideMark/>
          </w:tcPr>
          <w:p w14:paraId="6697AE58" w14:textId="77777777" w:rsidR="00050E0B" w:rsidRDefault="00066C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64085636"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EE03334"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6A1926B5"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61EEDF45" w14:textId="77777777" w:rsidR="00050E0B" w:rsidRDefault="00066C79">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14:paraId="23F83B07" w14:textId="77777777" w:rsidR="00050E0B" w:rsidRDefault="00066C79">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04FD30AC" w14:textId="77777777" w:rsidR="00050E0B" w:rsidRDefault="00066C79">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0040E1A6"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41D4265"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0188F32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DE54548" w14:textId="77777777" w:rsidR="00050E0B" w:rsidRDefault="00066C79">
            <w:pPr>
              <w:rPr>
                <w:rFonts w:eastAsia="Times New Roman"/>
              </w:rPr>
            </w:pPr>
            <w:r>
              <w:rPr>
                <w:rFonts w:eastAsia="Times New Roman"/>
              </w:rPr>
              <w:t>Well drained</w:t>
            </w:r>
          </w:p>
        </w:tc>
      </w:tr>
      <w:tr w:rsidR="00050E0B" w14:paraId="4E5418F2" w14:textId="77777777">
        <w:trPr>
          <w:divId w:val="1509756859"/>
          <w:tblCellSpacing w:w="15" w:type="dxa"/>
        </w:trPr>
        <w:tc>
          <w:tcPr>
            <w:tcW w:w="0" w:type="auto"/>
            <w:tcMar>
              <w:top w:w="15" w:type="dxa"/>
              <w:left w:w="15" w:type="dxa"/>
              <w:bottom w:w="15" w:type="dxa"/>
              <w:right w:w="15" w:type="dxa"/>
            </w:tcMar>
            <w:vAlign w:val="center"/>
            <w:hideMark/>
          </w:tcPr>
          <w:p w14:paraId="10F1A9AE"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2074324"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BA78822"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351E41D7"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64D0A580" w14:textId="77777777" w:rsidR="00050E0B" w:rsidRDefault="00066C79">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14:paraId="336A1BE2" w14:textId="77777777" w:rsidR="00050E0B" w:rsidRDefault="00066C79">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08BC74A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0D43CC7"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292C7FC7"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2B2EB4D5"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9DC2A6B" w14:textId="77777777" w:rsidR="00050E0B" w:rsidRDefault="00066C79">
            <w:pPr>
              <w:rPr>
                <w:rFonts w:eastAsia="Times New Roman"/>
              </w:rPr>
            </w:pPr>
            <w:r>
              <w:rPr>
                <w:rFonts w:eastAsia="Times New Roman"/>
              </w:rPr>
              <w:t>Moderately well drained</w:t>
            </w:r>
          </w:p>
        </w:tc>
      </w:tr>
      <w:tr w:rsidR="00050E0B" w14:paraId="20DE5108" w14:textId="77777777">
        <w:trPr>
          <w:divId w:val="1509756859"/>
          <w:tblCellSpacing w:w="15" w:type="dxa"/>
        </w:trPr>
        <w:tc>
          <w:tcPr>
            <w:tcW w:w="0" w:type="auto"/>
            <w:tcMar>
              <w:top w:w="15" w:type="dxa"/>
              <w:left w:w="15" w:type="dxa"/>
              <w:bottom w:w="15" w:type="dxa"/>
              <w:right w:w="15" w:type="dxa"/>
            </w:tcMar>
            <w:vAlign w:val="center"/>
            <w:hideMark/>
          </w:tcPr>
          <w:p w14:paraId="0B4DE01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9ACCF0"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EB4F352" w14:textId="77777777" w:rsidR="00050E0B" w:rsidRDefault="00066C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5EE76C5A" w14:textId="77777777" w:rsidR="00050E0B" w:rsidRDefault="00066C79">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6F34912F" w14:textId="77777777" w:rsidR="00050E0B" w:rsidRDefault="00066C79">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14:paraId="4EB2A5C5" w14:textId="77777777" w:rsidR="00050E0B" w:rsidRDefault="00066C79">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14:paraId="368E4D6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C3C7CA1" w14:textId="77777777" w:rsidR="00050E0B" w:rsidRDefault="00066C79">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0785EAE8" w14:textId="77777777" w:rsidR="00050E0B" w:rsidRDefault="00066C79">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14:paraId="37918586"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4BC24D8" w14:textId="77777777" w:rsidR="00050E0B" w:rsidRDefault="00066C79">
            <w:pPr>
              <w:rPr>
                <w:rFonts w:eastAsia="Times New Roman"/>
              </w:rPr>
            </w:pPr>
            <w:r>
              <w:rPr>
                <w:rFonts w:eastAsia="Times New Roman"/>
              </w:rPr>
              <w:t>Well drained</w:t>
            </w:r>
          </w:p>
        </w:tc>
      </w:tr>
    </w:tbl>
    <w:p w14:paraId="0BD75C3A"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7358677"/>
        <w:rPr>
          <w:rFonts w:eastAsia="Times New Roman"/>
        </w:rPr>
      </w:pPr>
      <w:bookmarkStart w:id="25" w:name="_Toc16080375"/>
      <w:r>
        <w:rPr>
          <w:rFonts w:eastAsia="Times New Roman"/>
        </w:rPr>
        <w:t>Flag</w:t>
      </w:r>
      <w:del w:id="26" w:author="Achen, Aaron - NRCS, Lincoln, NE" w:date="2019-08-07T14:20:00Z">
        <w:r w:rsidDel="008F3AAE">
          <w:rPr>
            <w:rFonts w:eastAsia="Times New Roman"/>
          </w:rPr>
          <w:delText>s</w:delText>
        </w:r>
      </w:del>
      <w:r>
        <w:rPr>
          <w:rFonts w:eastAsia="Times New Roman"/>
        </w:rPr>
        <w:t xml:space="preserve"> any component with a water table depth less than 36 cm during the growing season</w:t>
      </w:r>
      <w:bookmarkEnd w:id="25"/>
    </w:p>
    <w:p w14:paraId="5FF9D903" w14:textId="77777777" w:rsidR="00050E0B" w:rsidRDefault="00066C79">
      <w:pPr>
        <w:pStyle w:val="HTMLPreformatted"/>
        <w:divId w:val="737358677"/>
        <w:rPr>
          <w:rStyle w:val="HTMLCode"/>
        </w:rPr>
      </w:pPr>
      <w:r>
        <w:rPr>
          <w:rStyle w:val="HTMLCode"/>
        </w:rPr>
        <w:t>CREATE TABLE #wet</w:t>
      </w:r>
    </w:p>
    <w:p w14:paraId="0F072DEC" w14:textId="77777777" w:rsidR="00050E0B" w:rsidRDefault="00066C79">
      <w:pPr>
        <w:pStyle w:val="HTMLPreformatted"/>
        <w:divId w:val="737358677"/>
        <w:rPr>
          <w:rStyle w:val="HTMLCode"/>
        </w:rPr>
      </w:pPr>
      <w:r>
        <w:rPr>
          <w:rStyle w:val="HTMLCode"/>
        </w:rPr>
        <w:t xml:space="preserve">( </w:t>
      </w:r>
      <w:proofErr w:type="spellStart"/>
      <w:r>
        <w:rPr>
          <w:rStyle w:val="HTMLCode"/>
        </w:rPr>
        <w:t>aoiid</w:t>
      </w:r>
      <w:proofErr w:type="spellEnd"/>
      <w:r>
        <w:rPr>
          <w:rStyle w:val="HTMLCode"/>
        </w:rPr>
        <w:t xml:space="preserve"> INT, </w:t>
      </w:r>
    </w:p>
    <w:p w14:paraId="21796471" w14:textId="77777777" w:rsidR="00050E0B" w:rsidRDefault="00066C79">
      <w:pPr>
        <w:pStyle w:val="HTMLPreformatted"/>
        <w:divId w:val="737358677"/>
        <w:rPr>
          <w:rStyle w:val="HTMLCode"/>
        </w:rPr>
      </w:pPr>
      <w:r>
        <w:rPr>
          <w:rStyle w:val="HTMLCode"/>
        </w:rPr>
        <w:t xml:space="preserve"> </w:t>
      </w:r>
      <w:proofErr w:type="spellStart"/>
      <w:r>
        <w:rPr>
          <w:rStyle w:val="HTMLCode"/>
        </w:rPr>
        <w:t>landunit</w:t>
      </w:r>
      <w:proofErr w:type="spellEnd"/>
      <w:r>
        <w:rPr>
          <w:rStyle w:val="HTMLCode"/>
        </w:rPr>
        <w:t xml:space="preserve"> CHAR(20), </w:t>
      </w:r>
    </w:p>
    <w:p w14:paraId="490F153F" w14:textId="77777777" w:rsidR="00050E0B" w:rsidRDefault="00066C79">
      <w:pPr>
        <w:pStyle w:val="HTMLPreformatted"/>
        <w:divId w:val="737358677"/>
        <w:rPr>
          <w:rStyle w:val="HTMLCode"/>
        </w:rPr>
      </w:pPr>
      <w:r>
        <w:rPr>
          <w:rStyle w:val="HTMLCode"/>
        </w:rPr>
        <w:t xml:space="preserve"> </w:t>
      </w:r>
      <w:proofErr w:type="spellStart"/>
      <w:r>
        <w:rPr>
          <w:rStyle w:val="HTMLCode"/>
        </w:rPr>
        <w:t>mukey</w:t>
      </w:r>
      <w:proofErr w:type="spellEnd"/>
      <w:r>
        <w:rPr>
          <w:rStyle w:val="HTMLCode"/>
        </w:rPr>
        <w:t xml:space="preserve"> INT, </w:t>
      </w:r>
    </w:p>
    <w:p w14:paraId="62AEF5B0" w14:textId="77777777" w:rsidR="00050E0B" w:rsidRDefault="00066C79">
      <w:pPr>
        <w:pStyle w:val="HTMLPreformatted"/>
        <w:divId w:val="737358677"/>
        <w:rPr>
          <w:rStyle w:val="HTMLCode"/>
        </w:rPr>
      </w:pPr>
      <w:r>
        <w:rPr>
          <w:rStyle w:val="HTMLCode"/>
        </w:rPr>
        <w:t xml:space="preserve"> </w:t>
      </w:r>
      <w:proofErr w:type="spellStart"/>
      <w:r>
        <w:rPr>
          <w:rStyle w:val="HTMLCode"/>
        </w:rPr>
        <w:t>mapunit_acres</w:t>
      </w:r>
      <w:proofErr w:type="spellEnd"/>
      <w:r>
        <w:rPr>
          <w:rStyle w:val="HTMLCode"/>
        </w:rPr>
        <w:t xml:space="preserve"> FLOAT, </w:t>
      </w:r>
    </w:p>
    <w:p w14:paraId="6D145F0A" w14:textId="77777777" w:rsidR="00050E0B" w:rsidRDefault="00066C79">
      <w:pPr>
        <w:pStyle w:val="HTMLPreformatted"/>
        <w:divId w:val="737358677"/>
        <w:rPr>
          <w:rStyle w:val="HTMLCode"/>
        </w:rPr>
      </w:pPr>
      <w:r>
        <w:rPr>
          <w:rStyle w:val="HTMLCode"/>
        </w:rPr>
        <w:t xml:space="preserve"> </w:t>
      </w:r>
      <w:proofErr w:type="spellStart"/>
      <w:r>
        <w:rPr>
          <w:rStyle w:val="HTMLCode"/>
        </w:rPr>
        <w:t>cokey</w:t>
      </w:r>
      <w:proofErr w:type="spellEnd"/>
      <w:r>
        <w:rPr>
          <w:rStyle w:val="HTMLCode"/>
        </w:rPr>
        <w:t xml:space="preserve"> INT , </w:t>
      </w:r>
    </w:p>
    <w:p w14:paraId="418EF75F" w14:textId="77777777" w:rsidR="00050E0B" w:rsidRDefault="00066C79">
      <w:pPr>
        <w:pStyle w:val="HTMLPreformatted"/>
        <w:divId w:val="737358677"/>
        <w:rPr>
          <w:rStyle w:val="HTMLCode"/>
        </w:rPr>
      </w:pPr>
      <w:r>
        <w:rPr>
          <w:rStyle w:val="HTMLCode"/>
        </w:rPr>
        <w:t xml:space="preserve"> </w:t>
      </w:r>
      <w:proofErr w:type="spellStart"/>
      <w:r>
        <w:rPr>
          <w:rStyle w:val="HTMLCode"/>
        </w:rPr>
        <w:t>cname</w:t>
      </w:r>
      <w:proofErr w:type="spellEnd"/>
      <w:r>
        <w:rPr>
          <w:rStyle w:val="HTMLCode"/>
        </w:rPr>
        <w:t xml:space="preserve"> CHAR(60), </w:t>
      </w:r>
    </w:p>
    <w:p w14:paraId="24B4D15A" w14:textId="77777777" w:rsidR="00050E0B" w:rsidRDefault="00066C79">
      <w:pPr>
        <w:pStyle w:val="HTMLPreformatted"/>
        <w:divId w:val="737358677"/>
        <w:rPr>
          <w:rStyle w:val="HTMLCode"/>
        </w:rPr>
      </w:pPr>
      <w:r>
        <w:rPr>
          <w:rStyle w:val="HTMLCode"/>
        </w:rPr>
        <w:t xml:space="preserve"> </w:t>
      </w:r>
      <w:proofErr w:type="spellStart"/>
      <w:r>
        <w:rPr>
          <w:rStyle w:val="HTMLCode"/>
        </w:rPr>
        <w:t>copct</w:t>
      </w:r>
      <w:proofErr w:type="spellEnd"/>
      <w:r>
        <w:rPr>
          <w:rStyle w:val="HTMLCode"/>
        </w:rPr>
        <w:t xml:space="preserve">  INT, </w:t>
      </w:r>
    </w:p>
    <w:p w14:paraId="47D03B5E" w14:textId="77777777" w:rsidR="00050E0B" w:rsidRDefault="00066C79">
      <w:pPr>
        <w:pStyle w:val="HTMLPreformatted"/>
        <w:divId w:val="737358677"/>
        <w:rPr>
          <w:rStyle w:val="HTMLCode"/>
        </w:rPr>
      </w:pPr>
      <w:r>
        <w:rPr>
          <w:rStyle w:val="HTMLCode"/>
        </w:rPr>
        <w:t xml:space="preserve"> </w:t>
      </w:r>
      <w:proofErr w:type="spellStart"/>
      <w:r>
        <w:rPr>
          <w:rStyle w:val="HTMLCode"/>
        </w:rPr>
        <w:t>majcompflag</w:t>
      </w:r>
      <w:proofErr w:type="spellEnd"/>
      <w:r>
        <w:rPr>
          <w:rStyle w:val="HTMLCode"/>
        </w:rPr>
        <w:t xml:space="preserve"> CHAR(3), </w:t>
      </w:r>
    </w:p>
    <w:p w14:paraId="1A825E8A" w14:textId="77777777" w:rsidR="00050E0B" w:rsidRDefault="00066C79">
      <w:pPr>
        <w:pStyle w:val="HTMLPreformatted"/>
        <w:divId w:val="737358677"/>
        <w:rPr>
          <w:rStyle w:val="HTMLCode"/>
        </w:rPr>
      </w:pPr>
      <w:r>
        <w:rPr>
          <w:rStyle w:val="HTMLCode"/>
        </w:rPr>
        <w:t xml:space="preserve"> </w:t>
      </w:r>
      <w:proofErr w:type="spellStart"/>
      <w:r>
        <w:rPr>
          <w:rStyle w:val="HTMLCode"/>
        </w:rPr>
        <w:t>soimoistdept_l</w:t>
      </w:r>
      <w:proofErr w:type="spellEnd"/>
      <w:r>
        <w:rPr>
          <w:rStyle w:val="HTMLCode"/>
        </w:rPr>
        <w:t xml:space="preserve"> INT, </w:t>
      </w:r>
    </w:p>
    <w:p w14:paraId="1671A25C" w14:textId="77777777" w:rsidR="00050E0B" w:rsidRDefault="00066C79">
      <w:pPr>
        <w:pStyle w:val="HTMLPreformatted"/>
        <w:divId w:val="737358677"/>
        <w:rPr>
          <w:rStyle w:val="HTMLCode"/>
        </w:rPr>
      </w:pPr>
      <w:r>
        <w:rPr>
          <w:rStyle w:val="HTMLCode"/>
        </w:rPr>
        <w:t xml:space="preserve"> </w:t>
      </w:r>
      <w:proofErr w:type="spellStart"/>
      <w:r>
        <w:rPr>
          <w:rStyle w:val="HTMLCode"/>
        </w:rPr>
        <w:t>soimoistdept_r</w:t>
      </w:r>
      <w:proofErr w:type="spellEnd"/>
      <w:r>
        <w:rPr>
          <w:rStyle w:val="HTMLCode"/>
        </w:rPr>
        <w:t xml:space="preserve"> INT,</w:t>
      </w:r>
    </w:p>
    <w:p w14:paraId="206E6F2D" w14:textId="77777777" w:rsidR="00050E0B" w:rsidRDefault="00066C79">
      <w:pPr>
        <w:pStyle w:val="HTMLPreformatted"/>
        <w:divId w:val="737358677"/>
        <w:rPr>
          <w:rStyle w:val="HTMLCode"/>
        </w:rPr>
      </w:pPr>
      <w:r>
        <w:rPr>
          <w:rStyle w:val="HTMLCode"/>
        </w:rPr>
        <w:t xml:space="preserve"> </w:t>
      </w:r>
      <w:proofErr w:type="spellStart"/>
      <w:r>
        <w:rPr>
          <w:rStyle w:val="HTMLCode"/>
        </w:rPr>
        <w:t>soimoiststat</w:t>
      </w:r>
      <w:proofErr w:type="spellEnd"/>
      <w:r>
        <w:rPr>
          <w:rStyle w:val="HTMLCode"/>
        </w:rPr>
        <w:t xml:space="preserve"> CHAR(7), </w:t>
      </w:r>
    </w:p>
    <w:p w14:paraId="47ABDD53" w14:textId="77777777" w:rsidR="00050E0B" w:rsidRDefault="00066C79">
      <w:pPr>
        <w:pStyle w:val="HTMLPreformatted"/>
        <w:divId w:val="737358677"/>
        <w:rPr>
          <w:rStyle w:val="HTMLCode"/>
        </w:rPr>
      </w:pPr>
      <w:r>
        <w:rPr>
          <w:rStyle w:val="HTMLCode"/>
        </w:rPr>
        <w:t xml:space="preserve"> </w:t>
      </w:r>
      <w:proofErr w:type="spellStart"/>
      <w:r>
        <w:rPr>
          <w:rStyle w:val="HTMLCode"/>
        </w:rPr>
        <w:t>MIN_soimoistdept_l</w:t>
      </w:r>
      <w:proofErr w:type="spellEnd"/>
      <w:r>
        <w:rPr>
          <w:rStyle w:val="HTMLCode"/>
        </w:rPr>
        <w:t xml:space="preserve">  INT, </w:t>
      </w:r>
    </w:p>
    <w:p w14:paraId="27569A09" w14:textId="77777777" w:rsidR="00050E0B" w:rsidRDefault="00066C79">
      <w:pPr>
        <w:pStyle w:val="HTMLPreformatted"/>
        <w:divId w:val="737358677"/>
        <w:rPr>
          <w:rStyle w:val="HTMLCode"/>
        </w:rPr>
      </w:pPr>
      <w:r>
        <w:rPr>
          <w:rStyle w:val="HTMLCode"/>
        </w:rPr>
        <w:t xml:space="preserve"> </w:t>
      </w:r>
      <w:proofErr w:type="spellStart"/>
      <w:r>
        <w:rPr>
          <w:rStyle w:val="HTMLCode"/>
        </w:rPr>
        <w:t>MIN_soimoistdept_r</w:t>
      </w:r>
      <w:proofErr w:type="spellEnd"/>
      <w:r>
        <w:rPr>
          <w:rStyle w:val="HTMLCode"/>
        </w:rPr>
        <w:t xml:space="preserve"> INT,</w:t>
      </w:r>
    </w:p>
    <w:p w14:paraId="40601FCA" w14:textId="77777777" w:rsidR="00050E0B" w:rsidRDefault="00066C79">
      <w:pPr>
        <w:pStyle w:val="HTMLPreformatted"/>
        <w:divId w:val="737358677"/>
        <w:rPr>
          <w:rStyle w:val="HTMLCode"/>
        </w:rPr>
      </w:pPr>
      <w:r>
        <w:rPr>
          <w:rStyle w:val="HTMLCode"/>
        </w:rPr>
        <w:t xml:space="preserve"> </w:t>
      </w:r>
      <w:proofErr w:type="spellStart"/>
      <w:r>
        <w:rPr>
          <w:rStyle w:val="HTMLCode"/>
        </w:rPr>
        <w:t>major_mu_pct_sum</w:t>
      </w:r>
      <w:proofErr w:type="spellEnd"/>
      <w:r>
        <w:rPr>
          <w:rStyle w:val="HTMLCode"/>
        </w:rPr>
        <w:t xml:space="preserve"> INT , </w:t>
      </w:r>
      <w:proofErr w:type="spellStart"/>
      <w:r>
        <w:rPr>
          <w:rStyle w:val="HTMLCode"/>
        </w:rPr>
        <w:t>mu_pct_sum</w:t>
      </w:r>
      <w:proofErr w:type="spellEnd"/>
      <w:r>
        <w:rPr>
          <w:rStyle w:val="HTMLCode"/>
        </w:rPr>
        <w:t xml:space="preserve"> INT</w:t>
      </w:r>
    </w:p>
    <w:p w14:paraId="42B05E07" w14:textId="77777777" w:rsidR="00050E0B" w:rsidRDefault="00050E0B">
      <w:pPr>
        <w:pStyle w:val="HTMLPreformatted"/>
        <w:divId w:val="737358677"/>
        <w:rPr>
          <w:rStyle w:val="HTMLCode"/>
        </w:rPr>
      </w:pPr>
    </w:p>
    <w:p w14:paraId="0313FDA0" w14:textId="77777777" w:rsidR="00050E0B" w:rsidRDefault="00066C79">
      <w:pPr>
        <w:pStyle w:val="HTMLPreformatted"/>
        <w:divId w:val="737358677"/>
      </w:pPr>
      <w:r>
        <w:rPr>
          <w:rStyle w:val="HTMLCode"/>
        </w:rPr>
        <w:t xml:space="preserve">      );</w:t>
      </w:r>
    </w:p>
    <w:p w14:paraId="30F596C0" w14:textId="77777777" w:rsidR="00050E0B" w:rsidRDefault="00066C79">
      <w:pPr>
        <w:pStyle w:val="HTMLPreformatted"/>
        <w:divId w:val="737358677"/>
        <w:rPr>
          <w:rStyle w:val="HTMLCode"/>
        </w:rPr>
      </w:pPr>
      <w:r>
        <w:rPr>
          <w:rStyle w:val="HTMLCode"/>
        </w:rPr>
        <w:t>INSERT INTO #wet</w:t>
      </w:r>
    </w:p>
    <w:p w14:paraId="58A5235C" w14:textId="77777777" w:rsidR="00050E0B" w:rsidRDefault="00066C79">
      <w:pPr>
        <w:pStyle w:val="HTMLPreformatted"/>
        <w:divId w:val="737358677"/>
        <w:rPr>
          <w:rStyle w:val="HTMLCode"/>
        </w:rPr>
      </w:pPr>
      <w:r>
        <w:rPr>
          <w:rStyle w:val="HTMLCode"/>
        </w:rPr>
        <w:t xml:space="preserve">SELECT </w:t>
      </w:r>
    </w:p>
    <w:p w14:paraId="524A6892" w14:textId="77777777" w:rsidR="00050E0B" w:rsidRDefault="00066C79">
      <w:pPr>
        <w:pStyle w:val="HTMLPreformatted"/>
        <w:divId w:val="737358677"/>
        <w:rPr>
          <w:rStyle w:val="HTMLCode"/>
        </w:rPr>
      </w:pPr>
      <w:proofErr w:type="spellStart"/>
      <w:r>
        <w:rPr>
          <w:rStyle w:val="HTMLCode"/>
        </w:rPr>
        <w:t>aoiid</w:t>
      </w:r>
      <w:proofErr w:type="spellEnd"/>
      <w:r>
        <w:rPr>
          <w:rStyle w:val="HTMLCode"/>
        </w:rPr>
        <w:t xml:space="preserve">, </w:t>
      </w:r>
    </w:p>
    <w:p w14:paraId="0B9A9550" w14:textId="77777777" w:rsidR="00050E0B" w:rsidRDefault="00066C79">
      <w:pPr>
        <w:pStyle w:val="HTMLPreformatted"/>
        <w:divId w:val="737358677"/>
        <w:rPr>
          <w:rStyle w:val="HTMLCode"/>
        </w:rPr>
      </w:pPr>
      <w:proofErr w:type="spellStart"/>
      <w:r>
        <w:rPr>
          <w:rStyle w:val="HTMLCode"/>
        </w:rPr>
        <w:t>landunit</w:t>
      </w:r>
      <w:proofErr w:type="spellEnd"/>
      <w:r>
        <w:rPr>
          <w:rStyle w:val="HTMLCode"/>
        </w:rPr>
        <w:t xml:space="preserve">, </w:t>
      </w:r>
    </w:p>
    <w:p w14:paraId="445EE399" w14:textId="77777777" w:rsidR="00050E0B" w:rsidRDefault="00066C79">
      <w:pPr>
        <w:pStyle w:val="HTMLPreformatted"/>
        <w:divId w:val="737358677"/>
        <w:rPr>
          <w:rStyle w:val="HTMLCode"/>
        </w:rPr>
      </w:pPr>
      <w:r>
        <w:rPr>
          <w:rStyle w:val="HTMLCode"/>
        </w:rPr>
        <w:t xml:space="preserve">M44.mukey, </w:t>
      </w:r>
    </w:p>
    <w:p w14:paraId="074E2DA4" w14:textId="77777777" w:rsidR="00050E0B" w:rsidRDefault="00066C79">
      <w:pPr>
        <w:pStyle w:val="HTMLPreformatted"/>
        <w:divId w:val="737358677"/>
        <w:rPr>
          <w:rStyle w:val="HTMLCode"/>
        </w:rPr>
      </w:pPr>
      <w:proofErr w:type="spellStart"/>
      <w:r>
        <w:rPr>
          <w:rStyle w:val="HTMLCode"/>
        </w:rPr>
        <w:t>mapunit_acres</w:t>
      </w:r>
      <w:proofErr w:type="spellEnd"/>
      <w:r>
        <w:rPr>
          <w:rStyle w:val="HTMLCode"/>
        </w:rPr>
        <w:t xml:space="preserve">, </w:t>
      </w:r>
    </w:p>
    <w:p w14:paraId="5D39A3E0" w14:textId="77777777" w:rsidR="00050E0B" w:rsidRDefault="00066C79">
      <w:pPr>
        <w:pStyle w:val="HTMLPreformatted"/>
        <w:divId w:val="737358677"/>
        <w:rPr>
          <w:rStyle w:val="HTMLCode"/>
        </w:rPr>
      </w:pPr>
      <w:r>
        <w:rPr>
          <w:rStyle w:val="HTMLCode"/>
        </w:rPr>
        <w:t xml:space="preserve">M44.cokey AS </w:t>
      </w:r>
      <w:proofErr w:type="spellStart"/>
      <w:r>
        <w:rPr>
          <w:rStyle w:val="HTMLCode"/>
        </w:rPr>
        <w:t>cokey</w:t>
      </w:r>
      <w:proofErr w:type="spellEnd"/>
      <w:r>
        <w:rPr>
          <w:rStyle w:val="HTMLCode"/>
        </w:rPr>
        <w:t xml:space="preserve">, </w:t>
      </w:r>
    </w:p>
    <w:p w14:paraId="0750A42A" w14:textId="77777777" w:rsidR="00050E0B" w:rsidRDefault="00066C79">
      <w:pPr>
        <w:pStyle w:val="HTMLPreformatted"/>
        <w:divId w:val="737358677"/>
        <w:rPr>
          <w:rStyle w:val="HTMLCode"/>
        </w:rPr>
      </w:pPr>
      <w:r>
        <w:rPr>
          <w:rStyle w:val="HTMLCode"/>
        </w:rPr>
        <w:t xml:space="preserve">M44.compname AS </w:t>
      </w:r>
      <w:proofErr w:type="spellStart"/>
      <w:r>
        <w:rPr>
          <w:rStyle w:val="HTMLCode"/>
        </w:rPr>
        <w:t>cname</w:t>
      </w:r>
      <w:proofErr w:type="spellEnd"/>
      <w:r>
        <w:rPr>
          <w:rStyle w:val="HTMLCode"/>
        </w:rPr>
        <w:t xml:space="preserve">, </w:t>
      </w:r>
    </w:p>
    <w:p w14:paraId="3BB6A64A" w14:textId="77777777" w:rsidR="00050E0B" w:rsidRDefault="00066C79">
      <w:pPr>
        <w:pStyle w:val="HTMLPreformatted"/>
        <w:divId w:val="737358677"/>
        <w:rPr>
          <w:rStyle w:val="HTMLCode"/>
        </w:rPr>
      </w:pPr>
      <w:r>
        <w:rPr>
          <w:rStyle w:val="HTMLCode"/>
        </w:rPr>
        <w:t xml:space="preserve">M44.comppct_r AS </w:t>
      </w:r>
      <w:proofErr w:type="spellStart"/>
      <w:r>
        <w:rPr>
          <w:rStyle w:val="HTMLCode"/>
        </w:rPr>
        <w:t>copct</w:t>
      </w:r>
      <w:proofErr w:type="spellEnd"/>
      <w:r>
        <w:rPr>
          <w:rStyle w:val="HTMLCode"/>
        </w:rPr>
        <w:t xml:space="preserve"> ,</w:t>
      </w:r>
    </w:p>
    <w:p w14:paraId="69164636" w14:textId="77777777" w:rsidR="00050E0B" w:rsidRDefault="00066C79">
      <w:pPr>
        <w:pStyle w:val="HTMLPreformatted"/>
        <w:divId w:val="737358677"/>
        <w:rPr>
          <w:rStyle w:val="HTMLCode"/>
        </w:rPr>
      </w:pPr>
      <w:r>
        <w:rPr>
          <w:rStyle w:val="HTMLCode"/>
        </w:rPr>
        <w:t xml:space="preserve">M44.majcompflag AS </w:t>
      </w:r>
      <w:proofErr w:type="spellStart"/>
      <w:r>
        <w:rPr>
          <w:rStyle w:val="HTMLCode"/>
        </w:rPr>
        <w:t>majcompflag</w:t>
      </w:r>
      <w:proofErr w:type="spellEnd"/>
      <w:r>
        <w:rPr>
          <w:rStyle w:val="HTMLCode"/>
        </w:rPr>
        <w:t xml:space="preserve">, </w:t>
      </w:r>
    </w:p>
    <w:p w14:paraId="169083F3" w14:textId="77777777" w:rsidR="00050E0B" w:rsidRDefault="00066C79">
      <w:pPr>
        <w:pStyle w:val="HTMLPreformatted"/>
        <w:divId w:val="737358677"/>
        <w:rPr>
          <w:rStyle w:val="HTMLCode"/>
        </w:rPr>
      </w:pPr>
      <w:proofErr w:type="spellStart"/>
      <w:r>
        <w:rPr>
          <w:rStyle w:val="HTMLCode"/>
        </w:rPr>
        <w:t>soimoistdept_l</w:t>
      </w:r>
      <w:proofErr w:type="spellEnd"/>
      <w:r>
        <w:rPr>
          <w:rStyle w:val="HTMLCode"/>
        </w:rPr>
        <w:t xml:space="preserve">, </w:t>
      </w:r>
    </w:p>
    <w:p w14:paraId="4122BE32" w14:textId="77777777" w:rsidR="00050E0B" w:rsidRDefault="00066C79">
      <w:pPr>
        <w:pStyle w:val="HTMLPreformatted"/>
        <w:divId w:val="737358677"/>
        <w:rPr>
          <w:rStyle w:val="HTMLCode"/>
        </w:rPr>
      </w:pPr>
      <w:proofErr w:type="spellStart"/>
      <w:r>
        <w:rPr>
          <w:rStyle w:val="HTMLCode"/>
        </w:rPr>
        <w:t>soimoistdept_r</w:t>
      </w:r>
      <w:proofErr w:type="spellEnd"/>
      <w:r>
        <w:rPr>
          <w:rStyle w:val="HTMLCode"/>
        </w:rPr>
        <w:t>,</w:t>
      </w:r>
    </w:p>
    <w:p w14:paraId="6CE7517D" w14:textId="77777777" w:rsidR="00050E0B" w:rsidRDefault="00066C79">
      <w:pPr>
        <w:pStyle w:val="HTMLPreformatted"/>
        <w:divId w:val="737358677"/>
        <w:rPr>
          <w:rStyle w:val="HTMLCode"/>
        </w:rPr>
      </w:pPr>
      <w:proofErr w:type="spellStart"/>
      <w:r>
        <w:rPr>
          <w:rStyle w:val="HTMLCode"/>
        </w:rPr>
        <w:t>soimoiststat</w:t>
      </w:r>
      <w:proofErr w:type="spellEnd"/>
      <w:r>
        <w:rPr>
          <w:rStyle w:val="HTMLCode"/>
        </w:rPr>
        <w:t xml:space="preserve">, </w:t>
      </w:r>
    </w:p>
    <w:p w14:paraId="012E13A3" w14:textId="77777777" w:rsidR="00050E0B" w:rsidRDefault="00066C79">
      <w:pPr>
        <w:pStyle w:val="HTMLPreformatted"/>
        <w:divId w:val="737358677"/>
        <w:rPr>
          <w:rStyle w:val="HTMLCode"/>
        </w:rPr>
      </w:pPr>
      <w:r>
        <w:rPr>
          <w:rStyle w:val="HTMLCode"/>
        </w:rPr>
        <w:t>MIN (</w:t>
      </w:r>
      <w:proofErr w:type="spellStart"/>
      <w:r>
        <w:rPr>
          <w:rStyle w:val="HTMLCode"/>
        </w:rPr>
        <w:t>soimoistdept_l</w:t>
      </w:r>
      <w:proofErr w:type="spellEnd"/>
      <w:r>
        <w:rPr>
          <w:rStyle w:val="HTMLCode"/>
        </w:rPr>
        <w:t xml:space="preserve">) over(partition by M44.cokey) AS  </w:t>
      </w:r>
      <w:proofErr w:type="spellStart"/>
      <w:r>
        <w:rPr>
          <w:rStyle w:val="HTMLCode"/>
        </w:rPr>
        <w:t>MIN_soimoistdept_l</w:t>
      </w:r>
      <w:proofErr w:type="spellEnd"/>
      <w:r>
        <w:rPr>
          <w:rStyle w:val="HTMLCode"/>
        </w:rPr>
        <w:t>,</w:t>
      </w:r>
    </w:p>
    <w:p w14:paraId="5FB404FE" w14:textId="77777777" w:rsidR="00050E0B" w:rsidRDefault="00066C79">
      <w:pPr>
        <w:pStyle w:val="HTMLPreformatted"/>
        <w:divId w:val="737358677"/>
        <w:rPr>
          <w:rStyle w:val="HTMLCode"/>
        </w:rPr>
      </w:pPr>
      <w:r>
        <w:rPr>
          <w:rStyle w:val="HTMLCode"/>
        </w:rPr>
        <w:t>MIN (</w:t>
      </w:r>
      <w:proofErr w:type="spellStart"/>
      <w:r>
        <w:rPr>
          <w:rStyle w:val="HTMLCode"/>
        </w:rPr>
        <w:t>soimoistdept_r</w:t>
      </w:r>
      <w:proofErr w:type="spellEnd"/>
      <w:r>
        <w:rPr>
          <w:rStyle w:val="HTMLCode"/>
        </w:rPr>
        <w:t xml:space="preserve">) over(partition by M44.cokey) AS  </w:t>
      </w:r>
      <w:proofErr w:type="spellStart"/>
      <w:r>
        <w:rPr>
          <w:rStyle w:val="HTMLCode"/>
        </w:rPr>
        <w:t>MIN_soimoistdept_r</w:t>
      </w:r>
      <w:proofErr w:type="spellEnd"/>
      <w:r>
        <w:rPr>
          <w:rStyle w:val="HTMLCode"/>
        </w:rPr>
        <w:t>,</w:t>
      </w:r>
    </w:p>
    <w:p w14:paraId="183067A2" w14:textId="77777777" w:rsidR="00050E0B" w:rsidRDefault="00066C79">
      <w:pPr>
        <w:pStyle w:val="HTMLPreformatted"/>
        <w:divId w:val="737358677"/>
        <w:rPr>
          <w:rStyle w:val="HTMLCode"/>
        </w:rPr>
      </w:pPr>
      <w:proofErr w:type="spellStart"/>
      <w:r>
        <w:rPr>
          <w:rStyle w:val="HTMLCode"/>
        </w:rPr>
        <w:t>major_mu_pct_sum</w:t>
      </w:r>
      <w:proofErr w:type="spellEnd"/>
      <w:r>
        <w:rPr>
          <w:rStyle w:val="HTMLCode"/>
        </w:rPr>
        <w:t xml:space="preserve">, </w:t>
      </w:r>
      <w:proofErr w:type="spellStart"/>
      <w:r>
        <w:rPr>
          <w:rStyle w:val="HTMLCode"/>
        </w:rPr>
        <w:t>mu_pct_sum</w:t>
      </w:r>
      <w:proofErr w:type="spellEnd"/>
    </w:p>
    <w:p w14:paraId="14046B40" w14:textId="77777777" w:rsidR="00050E0B" w:rsidRDefault="00066C79">
      <w:pPr>
        <w:pStyle w:val="HTMLPreformatted"/>
        <w:divId w:val="737358677"/>
        <w:rPr>
          <w:rStyle w:val="HTMLCode"/>
        </w:rPr>
      </w:pPr>
      <w:r>
        <w:rPr>
          <w:rStyle w:val="HTMLCode"/>
        </w:rPr>
        <w:t>FROM (#M4 AS M44 INNER JOIN (</w:t>
      </w:r>
      <w:proofErr w:type="spellStart"/>
      <w:r>
        <w:rPr>
          <w:rStyle w:val="HTMLCode"/>
        </w:rPr>
        <w:t>comonth</w:t>
      </w:r>
      <w:proofErr w:type="spellEnd"/>
      <w:r>
        <w:rPr>
          <w:rStyle w:val="HTMLCode"/>
        </w:rPr>
        <w:t xml:space="preserve"> AS CM  INNER JOIN  </w:t>
      </w:r>
      <w:proofErr w:type="spellStart"/>
      <w:r>
        <w:rPr>
          <w:rStyle w:val="HTMLCode"/>
        </w:rPr>
        <w:t>cosoilmoist</w:t>
      </w:r>
      <w:proofErr w:type="spellEnd"/>
      <w:r>
        <w:rPr>
          <w:rStyle w:val="HTMLCode"/>
        </w:rPr>
        <w:t xml:space="preserve">   AS COSM  ON </w:t>
      </w:r>
      <w:proofErr w:type="spellStart"/>
      <w:r>
        <w:rPr>
          <w:rStyle w:val="HTMLCode"/>
        </w:rPr>
        <w:t>COSM.comonthkey</w:t>
      </w:r>
      <w:proofErr w:type="spellEnd"/>
      <w:r>
        <w:rPr>
          <w:rStyle w:val="HTMLCode"/>
        </w:rPr>
        <w:t>=</w:t>
      </w:r>
      <w:proofErr w:type="spellStart"/>
      <w:r>
        <w:rPr>
          <w:rStyle w:val="HTMLCode"/>
        </w:rPr>
        <w:t>CM.comonthkey</w:t>
      </w:r>
      <w:proofErr w:type="spellEnd"/>
      <w:r>
        <w:rPr>
          <w:rStyle w:val="HTMLCode"/>
        </w:rPr>
        <w:t xml:space="preserve"> AND </w:t>
      </w:r>
      <w:proofErr w:type="spellStart"/>
      <w:r>
        <w:rPr>
          <w:rStyle w:val="HTMLCode"/>
        </w:rPr>
        <w:t>soimoiststat</w:t>
      </w:r>
      <w:proofErr w:type="spellEnd"/>
      <w:r>
        <w:rPr>
          <w:rStyle w:val="HTMLCode"/>
        </w:rPr>
        <w:t xml:space="preserve"> = 'Wet' AND CASE WHEN </w:t>
      </w:r>
      <w:proofErr w:type="spellStart"/>
      <w:r>
        <w:rPr>
          <w:rStyle w:val="HTMLCode"/>
        </w:rPr>
        <w:t>soimoistdept_l</w:t>
      </w:r>
      <w:proofErr w:type="spellEnd"/>
      <w:r>
        <w:rPr>
          <w:rStyle w:val="HTMLCode"/>
        </w:rPr>
        <w:t xml:space="preserve"> &lt; 46 THEN 1 WHEN </w:t>
      </w:r>
      <w:proofErr w:type="spellStart"/>
      <w:r>
        <w:rPr>
          <w:rStyle w:val="HTMLCode"/>
        </w:rPr>
        <w:t>soimoistdept_r</w:t>
      </w:r>
      <w:proofErr w:type="spellEnd"/>
      <w:r>
        <w:rPr>
          <w:rStyle w:val="HTMLCode"/>
        </w:rPr>
        <w:t xml:space="preserve"> &lt; 46 THEN 1 ELSE 2 END = 1</w:t>
      </w:r>
    </w:p>
    <w:p w14:paraId="08932EF9" w14:textId="77777777" w:rsidR="00050E0B" w:rsidRDefault="00066C79">
      <w:pPr>
        <w:pStyle w:val="HTMLPreformatted"/>
        <w:divId w:val="737358677"/>
        <w:rPr>
          <w:rStyle w:val="HTMLCode"/>
        </w:rPr>
      </w:pPr>
      <w:r>
        <w:rPr>
          <w:rStyle w:val="HTMLCode"/>
        </w:rPr>
        <w:lastRenderedPageBreak/>
        <w:t xml:space="preserve">) ON M44.cokey = </w:t>
      </w:r>
      <w:proofErr w:type="spellStart"/>
      <w:r>
        <w:rPr>
          <w:rStyle w:val="HTMLCode"/>
        </w:rPr>
        <w:t>CM.cokey</w:t>
      </w:r>
      <w:proofErr w:type="spellEnd"/>
      <w:r>
        <w:rPr>
          <w:rStyle w:val="HTMLCode"/>
        </w:rPr>
        <w:t xml:space="preserve"> AND M44.majcompflag = 'Yes' </w:t>
      </w:r>
    </w:p>
    <w:p w14:paraId="117DCD31" w14:textId="77777777" w:rsidR="00050E0B" w:rsidRDefault="00066C79">
      <w:pPr>
        <w:pStyle w:val="HTMLPreformatted"/>
        <w:divId w:val="737358677"/>
        <w:rPr>
          <w:rStyle w:val="HTMLCode"/>
        </w:rPr>
      </w:pPr>
      <w:r>
        <w:rPr>
          <w:rStyle w:val="HTMLCode"/>
        </w:rPr>
        <w:t>INNER JOIN component ON  M44.cokey=</w:t>
      </w:r>
      <w:proofErr w:type="spellStart"/>
      <w:r>
        <w:rPr>
          <w:rStyle w:val="HTMLCode"/>
        </w:rPr>
        <w:t>component.cokey</w:t>
      </w:r>
      <w:proofErr w:type="spellEnd"/>
      <w:r>
        <w:rPr>
          <w:rStyle w:val="HTMLCode"/>
        </w:rPr>
        <w:t xml:space="preserve"> </w:t>
      </w:r>
    </w:p>
    <w:p w14:paraId="22359643" w14:textId="77777777" w:rsidR="00050E0B" w:rsidRDefault="00066C79">
      <w:pPr>
        <w:pStyle w:val="HTMLPreformatted"/>
        <w:divId w:val="737358677"/>
        <w:rPr>
          <w:rStyle w:val="HTMLCode"/>
        </w:rPr>
      </w:pPr>
      <w:r>
        <w:rPr>
          <w:rStyle w:val="HTMLCode"/>
        </w:rPr>
        <w:t xml:space="preserve">AND (CASE WHEN </w:t>
      </w:r>
      <w:proofErr w:type="spellStart"/>
      <w:r>
        <w:rPr>
          <w:rStyle w:val="HTMLCode"/>
        </w:rPr>
        <w:t>soimoistdept_l</w:t>
      </w:r>
      <w:proofErr w:type="spellEnd"/>
      <w:r>
        <w:rPr>
          <w:rStyle w:val="HTMLCode"/>
        </w:rPr>
        <w:t xml:space="preserve"> IS NULL THEN </w:t>
      </w:r>
      <w:proofErr w:type="spellStart"/>
      <w:r>
        <w:rPr>
          <w:rStyle w:val="HTMLCode"/>
        </w:rPr>
        <w:t>soimoistdept_r</w:t>
      </w:r>
      <w:proofErr w:type="spellEnd"/>
      <w:r>
        <w:rPr>
          <w:rStyle w:val="HTMLCode"/>
        </w:rPr>
        <w:t xml:space="preserve"> ELSE </w:t>
      </w:r>
      <w:proofErr w:type="spellStart"/>
      <w:r>
        <w:rPr>
          <w:rStyle w:val="HTMLCode"/>
        </w:rPr>
        <w:t>soimoistdept_l</w:t>
      </w:r>
      <w:proofErr w:type="spellEnd"/>
      <w:r>
        <w:rPr>
          <w:rStyle w:val="HTMLCode"/>
        </w:rPr>
        <w:t xml:space="preserve"> END) = (SELECT MIN (CASE WHEN </w:t>
      </w:r>
      <w:proofErr w:type="spellStart"/>
      <w:r>
        <w:rPr>
          <w:rStyle w:val="HTMLCode"/>
        </w:rPr>
        <w:t>soimoistdept_l</w:t>
      </w:r>
      <w:proofErr w:type="spellEnd"/>
      <w:r>
        <w:rPr>
          <w:rStyle w:val="HTMLCode"/>
        </w:rPr>
        <w:t xml:space="preserve"> IS NULL THEN </w:t>
      </w:r>
      <w:proofErr w:type="spellStart"/>
      <w:r>
        <w:rPr>
          <w:rStyle w:val="HTMLCode"/>
        </w:rPr>
        <w:t>soimoistdept_r</w:t>
      </w:r>
      <w:proofErr w:type="spellEnd"/>
      <w:r>
        <w:rPr>
          <w:rStyle w:val="HTMLCode"/>
        </w:rPr>
        <w:t xml:space="preserve"> ELSE </w:t>
      </w:r>
      <w:proofErr w:type="spellStart"/>
      <w:r>
        <w:rPr>
          <w:rStyle w:val="HTMLCode"/>
        </w:rPr>
        <w:t>soimoistdept_l</w:t>
      </w:r>
      <w:proofErr w:type="spellEnd"/>
      <w:r>
        <w:rPr>
          <w:rStyle w:val="HTMLCode"/>
        </w:rPr>
        <w:t xml:space="preserve"> END) </w:t>
      </w:r>
    </w:p>
    <w:p w14:paraId="7CD24A6C" w14:textId="77777777" w:rsidR="00050E0B" w:rsidRDefault="00066C79">
      <w:pPr>
        <w:pStyle w:val="HTMLPreformatted"/>
        <w:divId w:val="737358677"/>
        <w:rPr>
          <w:rStyle w:val="HTMLCode"/>
        </w:rPr>
      </w:pPr>
      <w:r>
        <w:rPr>
          <w:rStyle w:val="HTMLCode"/>
        </w:rPr>
        <w:t xml:space="preserve">FROM </w:t>
      </w:r>
      <w:proofErr w:type="spellStart"/>
      <w:r>
        <w:rPr>
          <w:rStyle w:val="HTMLCode"/>
        </w:rPr>
        <w:t>comonth</w:t>
      </w:r>
      <w:proofErr w:type="spellEnd"/>
      <w:r>
        <w:rPr>
          <w:rStyle w:val="HTMLCode"/>
        </w:rPr>
        <w:t xml:space="preserve"> AS CM2  </w:t>
      </w:r>
    </w:p>
    <w:p w14:paraId="2A7E1961" w14:textId="77777777" w:rsidR="00050E0B" w:rsidRDefault="00066C79">
      <w:pPr>
        <w:pStyle w:val="HTMLPreformatted"/>
        <w:divId w:val="737358677"/>
        <w:rPr>
          <w:rStyle w:val="HTMLCode"/>
        </w:rPr>
      </w:pPr>
      <w:r>
        <w:rPr>
          <w:rStyle w:val="HTMLCode"/>
        </w:rPr>
        <w:t xml:space="preserve">INNER JOIN  </w:t>
      </w:r>
      <w:proofErr w:type="spellStart"/>
      <w:r>
        <w:rPr>
          <w:rStyle w:val="HTMLCode"/>
        </w:rPr>
        <w:t>cosoilmoist</w:t>
      </w:r>
      <w:proofErr w:type="spellEnd"/>
      <w:r>
        <w:rPr>
          <w:rStyle w:val="HTMLCode"/>
        </w:rPr>
        <w:t xml:space="preserve">  AS COSM2  ON COSM2.comonthkey=CM2.comonthkey AND </w:t>
      </w:r>
      <w:proofErr w:type="spellStart"/>
      <w:r>
        <w:rPr>
          <w:rStyle w:val="HTMLCode"/>
        </w:rPr>
        <w:t>soimoiststat</w:t>
      </w:r>
      <w:proofErr w:type="spellEnd"/>
      <w:r>
        <w:rPr>
          <w:rStyle w:val="HTMLCode"/>
        </w:rPr>
        <w:t xml:space="preserve"> = 'Wet' AND CASE WHEN </w:t>
      </w:r>
      <w:proofErr w:type="spellStart"/>
      <w:r>
        <w:rPr>
          <w:rStyle w:val="HTMLCode"/>
        </w:rPr>
        <w:t>soimoistdept_l</w:t>
      </w:r>
      <w:proofErr w:type="spellEnd"/>
      <w:r>
        <w:rPr>
          <w:rStyle w:val="HTMLCode"/>
        </w:rPr>
        <w:t xml:space="preserve"> &lt; 46 THEN 1 WHEN </w:t>
      </w:r>
      <w:proofErr w:type="spellStart"/>
      <w:r>
        <w:rPr>
          <w:rStyle w:val="HTMLCode"/>
        </w:rPr>
        <w:t>soimoistdept_r</w:t>
      </w:r>
      <w:proofErr w:type="spellEnd"/>
      <w:r>
        <w:rPr>
          <w:rStyle w:val="HTMLCode"/>
        </w:rPr>
        <w:t xml:space="preserve"> &lt; 46 THEN 1 ELSE 2 END = 1  AND  CM2.cokey=M44.cokey</w:t>
      </w:r>
    </w:p>
    <w:p w14:paraId="42A079BA" w14:textId="77777777" w:rsidR="00050E0B" w:rsidRDefault="00066C79">
      <w:pPr>
        <w:pStyle w:val="HTMLPreformatted"/>
        <w:divId w:val="737358677"/>
        <w:rPr>
          <w:rStyle w:val="HTMLCode"/>
        </w:rPr>
      </w:pPr>
      <w:r>
        <w:rPr>
          <w:rStyle w:val="HTMLCode"/>
        </w:rPr>
        <w:t>))</w:t>
      </w:r>
    </w:p>
    <w:p w14:paraId="216AA618" w14:textId="77777777" w:rsidR="00050E0B" w:rsidRDefault="00066C79">
      <w:pPr>
        <w:pStyle w:val="HTMLPreformatted"/>
        <w:divId w:val="737358677"/>
        <w:rPr>
          <w:rStyle w:val="HTMLCode"/>
        </w:rPr>
      </w:pPr>
      <w:r>
        <w:rPr>
          <w:rStyle w:val="HTMLCode"/>
        </w:rPr>
        <w:t xml:space="preserve">WHERE CASE </w:t>
      </w:r>
    </w:p>
    <w:p w14:paraId="1372B22D" w14:textId="77777777" w:rsidR="00050E0B" w:rsidRDefault="00066C79">
      <w:pPr>
        <w:pStyle w:val="HTMLPreformatted"/>
        <w:divId w:val="737358677"/>
        <w:rPr>
          <w:rStyle w:val="HTMLCode"/>
        </w:rPr>
      </w:pPr>
      <w:r>
        <w:rPr>
          <w:rStyle w:val="HTMLCode"/>
        </w:rPr>
        <w:t>WHEN (</w:t>
      </w:r>
      <w:proofErr w:type="spellStart"/>
      <w:r>
        <w:rPr>
          <w:rStyle w:val="HTMLCode"/>
        </w:rPr>
        <w:t>taxorder</w:t>
      </w:r>
      <w:proofErr w:type="spellEnd"/>
      <w:r>
        <w:rPr>
          <w:rStyle w:val="HTMLCode"/>
        </w:rPr>
        <w:t xml:space="preserve"> = '</w:t>
      </w:r>
      <w:proofErr w:type="spellStart"/>
      <w:r>
        <w:rPr>
          <w:rStyle w:val="HTMLCode"/>
        </w:rPr>
        <w:t>gelisols</w:t>
      </w:r>
      <w:proofErr w:type="spellEnd"/>
      <w:r>
        <w:rPr>
          <w:rStyle w:val="HTMLCode"/>
        </w:rPr>
        <w:t xml:space="preserve">'  AND </w:t>
      </w:r>
      <w:proofErr w:type="spellStart"/>
      <w:r>
        <w:rPr>
          <w:rStyle w:val="HTMLCode"/>
        </w:rPr>
        <w:t>taxtempcl</w:t>
      </w:r>
      <w:proofErr w:type="spellEnd"/>
      <w:r>
        <w:rPr>
          <w:rStyle w:val="HTMLCode"/>
        </w:rPr>
        <w:t xml:space="preserve"> IN ('</w:t>
      </w:r>
      <w:proofErr w:type="spellStart"/>
      <w:r>
        <w:rPr>
          <w:rStyle w:val="HTMLCode"/>
        </w:rPr>
        <w:t>hypergelic</w:t>
      </w:r>
      <w:proofErr w:type="spellEnd"/>
      <w:r>
        <w:rPr>
          <w:rStyle w:val="HTMLCode"/>
        </w:rPr>
        <w:t>', 'pergelic', '</w:t>
      </w:r>
      <w:proofErr w:type="spellStart"/>
      <w:r>
        <w:rPr>
          <w:rStyle w:val="HTMLCode"/>
        </w:rPr>
        <w:t>subgelic</w:t>
      </w:r>
      <w:proofErr w:type="spellEnd"/>
      <w:r>
        <w:rPr>
          <w:rStyle w:val="HTMLCode"/>
        </w:rPr>
        <w:t xml:space="preserve">') AND </w:t>
      </w:r>
      <w:proofErr w:type="spellStart"/>
      <w:r>
        <w:rPr>
          <w:rStyle w:val="HTMLCode"/>
        </w:rPr>
        <w:t>CM.month</w:t>
      </w:r>
      <w:proofErr w:type="spellEnd"/>
      <w:r>
        <w:rPr>
          <w:rStyle w:val="HTMLCode"/>
        </w:rPr>
        <w:t xml:space="preserve"> IN ('</w:t>
      </w:r>
      <w:proofErr w:type="spellStart"/>
      <w:r>
        <w:rPr>
          <w:rStyle w:val="HTMLCode"/>
        </w:rPr>
        <w:t>jul</w:t>
      </w:r>
      <w:proofErr w:type="spellEnd"/>
      <w:r>
        <w:rPr>
          <w:rStyle w:val="HTMLCode"/>
        </w:rPr>
        <w:t>', '</w:t>
      </w:r>
      <w:proofErr w:type="spellStart"/>
      <w:r>
        <w:rPr>
          <w:rStyle w:val="HTMLCode"/>
        </w:rPr>
        <w:t>aug</w:t>
      </w:r>
      <w:proofErr w:type="spellEnd"/>
      <w:r>
        <w:rPr>
          <w:rStyle w:val="HTMLCode"/>
        </w:rPr>
        <w:t xml:space="preserve">')) THEN 1 </w:t>
      </w:r>
    </w:p>
    <w:p w14:paraId="322A1874" w14:textId="77777777" w:rsidR="00050E0B" w:rsidRDefault="00066C79">
      <w:pPr>
        <w:pStyle w:val="HTMLPreformatted"/>
        <w:divId w:val="737358677"/>
        <w:rPr>
          <w:rStyle w:val="HTMLCode"/>
        </w:rPr>
      </w:pPr>
      <w:r>
        <w:rPr>
          <w:rStyle w:val="HTMLCode"/>
        </w:rPr>
        <w:t>WHEN (</w:t>
      </w:r>
      <w:proofErr w:type="spellStart"/>
      <w:r>
        <w:rPr>
          <w:rStyle w:val="HTMLCode"/>
        </w:rPr>
        <w:t>taxtempregime</w:t>
      </w:r>
      <w:proofErr w:type="spellEnd"/>
      <w:r>
        <w:rPr>
          <w:rStyle w:val="HTMLCode"/>
        </w:rPr>
        <w:t xml:space="preserve"> IN ('cryic', 'pergelic', '</w:t>
      </w:r>
      <w:proofErr w:type="spellStart"/>
      <w:r>
        <w:rPr>
          <w:rStyle w:val="HTMLCode"/>
        </w:rPr>
        <w:t>isofrigid</w:t>
      </w:r>
      <w:proofErr w:type="spellEnd"/>
      <w:r>
        <w:rPr>
          <w:rStyle w:val="HTMLCode"/>
        </w:rPr>
        <w:t xml:space="preserve">') AND </w:t>
      </w:r>
      <w:proofErr w:type="spellStart"/>
      <w:r>
        <w:rPr>
          <w:rStyle w:val="HTMLCode"/>
        </w:rPr>
        <w:t>CM.month</w:t>
      </w:r>
      <w:proofErr w:type="spellEnd"/>
      <w:r>
        <w:rPr>
          <w:rStyle w:val="HTMLCode"/>
        </w:rPr>
        <w:t xml:space="preserve">  IN ('</w:t>
      </w:r>
      <w:proofErr w:type="spellStart"/>
      <w:r>
        <w:rPr>
          <w:rStyle w:val="HTMLCode"/>
        </w:rPr>
        <w:t>jul</w:t>
      </w:r>
      <w:proofErr w:type="spellEnd"/>
      <w:r>
        <w:rPr>
          <w:rStyle w:val="HTMLCode"/>
        </w:rPr>
        <w:t>', '</w:t>
      </w:r>
      <w:proofErr w:type="spellStart"/>
      <w:r>
        <w:rPr>
          <w:rStyle w:val="HTMLCode"/>
        </w:rPr>
        <w:t>aug</w:t>
      </w:r>
      <w:proofErr w:type="spellEnd"/>
      <w:r>
        <w:rPr>
          <w:rStyle w:val="HTMLCode"/>
        </w:rPr>
        <w:t xml:space="preserve">')) THEN 1 </w:t>
      </w:r>
    </w:p>
    <w:p w14:paraId="13F8E526" w14:textId="77777777" w:rsidR="00050E0B" w:rsidRDefault="00066C79">
      <w:pPr>
        <w:pStyle w:val="HTMLPreformatted"/>
        <w:divId w:val="737358677"/>
        <w:rPr>
          <w:rStyle w:val="HTMLCode"/>
        </w:rPr>
      </w:pPr>
      <w:r>
        <w:rPr>
          <w:rStyle w:val="HTMLCode"/>
        </w:rPr>
        <w:t>WHEN (</w:t>
      </w:r>
      <w:proofErr w:type="spellStart"/>
      <w:r>
        <w:rPr>
          <w:rStyle w:val="HTMLCode"/>
        </w:rPr>
        <w:t>taxtempregime</w:t>
      </w:r>
      <w:proofErr w:type="spellEnd"/>
      <w:r>
        <w:rPr>
          <w:rStyle w:val="HTMLCode"/>
        </w:rPr>
        <w:t xml:space="preserve"> IN ('frigid') AND </w:t>
      </w:r>
      <w:proofErr w:type="spellStart"/>
      <w:r>
        <w:rPr>
          <w:rStyle w:val="HTMLCode"/>
        </w:rPr>
        <w:t>CM.month</w:t>
      </w:r>
      <w:proofErr w:type="spellEnd"/>
      <w:r>
        <w:rPr>
          <w:rStyle w:val="HTMLCode"/>
        </w:rPr>
        <w:t xml:space="preserve"> IN ('may', '</w:t>
      </w:r>
      <w:proofErr w:type="spellStart"/>
      <w:r>
        <w:rPr>
          <w:rStyle w:val="HTMLCode"/>
        </w:rPr>
        <w:t>jun</w:t>
      </w:r>
      <w:proofErr w:type="spellEnd"/>
      <w:r>
        <w:rPr>
          <w:rStyle w:val="HTMLCode"/>
        </w:rPr>
        <w:t>', '</w:t>
      </w:r>
      <w:proofErr w:type="spellStart"/>
      <w:r>
        <w:rPr>
          <w:rStyle w:val="HTMLCode"/>
        </w:rPr>
        <w:t>jul</w:t>
      </w:r>
      <w:proofErr w:type="spellEnd"/>
      <w:r>
        <w:rPr>
          <w:rStyle w:val="HTMLCode"/>
        </w:rPr>
        <w:t>', '</w:t>
      </w:r>
      <w:proofErr w:type="spellStart"/>
      <w:r>
        <w:rPr>
          <w:rStyle w:val="HTMLCode"/>
        </w:rPr>
        <w:t>aug</w:t>
      </w:r>
      <w:proofErr w:type="spellEnd"/>
      <w:r>
        <w:rPr>
          <w:rStyle w:val="HTMLCode"/>
        </w:rPr>
        <w:t>', '</w:t>
      </w:r>
      <w:proofErr w:type="spellStart"/>
      <w:r>
        <w:rPr>
          <w:rStyle w:val="HTMLCode"/>
        </w:rPr>
        <w:t>sep</w:t>
      </w:r>
      <w:proofErr w:type="spellEnd"/>
      <w:r>
        <w:rPr>
          <w:rStyle w:val="HTMLCode"/>
        </w:rPr>
        <w:t>')) THEN 1</w:t>
      </w:r>
    </w:p>
    <w:p w14:paraId="4E7B8F76" w14:textId="77777777" w:rsidR="00050E0B" w:rsidRDefault="00066C79">
      <w:pPr>
        <w:pStyle w:val="HTMLPreformatted"/>
        <w:divId w:val="737358677"/>
        <w:rPr>
          <w:rStyle w:val="HTMLCode"/>
        </w:rPr>
      </w:pPr>
      <w:r>
        <w:rPr>
          <w:rStyle w:val="HTMLCode"/>
        </w:rPr>
        <w:t>WHEN (</w:t>
      </w:r>
      <w:proofErr w:type="spellStart"/>
      <w:r>
        <w:rPr>
          <w:rStyle w:val="HTMLCode"/>
        </w:rPr>
        <w:t>taxtempregime</w:t>
      </w:r>
      <w:proofErr w:type="spellEnd"/>
      <w:r>
        <w:rPr>
          <w:rStyle w:val="HTMLCode"/>
        </w:rPr>
        <w:t xml:space="preserve"> IN ('mesic') AND </w:t>
      </w:r>
      <w:proofErr w:type="spellStart"/>
      <w:r>
        <w:rPr>
          <w:rStyle w:val="HTMLCode"/>
        </w:rPr>
        <w:t>CM.month</w:t>
      </w:r>
      <w:proofErr w:type="spellEnd"/>
      <w:r>
        <w:rPr>
          <w:rStyle w:val="HTMLCode"/>
        </w:rPr>
        <w:t xml:space="preserve"> IN ( '</w:t>
      </w:r>
      <w:proofErr w:type="spellStart"/>
      <w:r>
        <w:rPr>
          <w:rStyle w:val="HTMLCode"/>
        </w:rPr>
        <w:t>apr</w:t>
      </w:r>
      <w:proofErr w:type="spellEnd"/>
      <w:r>
        <w:rPr>
          <w:rStyle w:val="HTMLCode"/>
        </w:rPr>
        <w:t>','may', '</w:t>
      </w:r>
      <w:proofErr w:type="spellStart"/>
      <w:r>
        <w:rPr>
          <w:rStyle w:val="HTMLCode"/>
        </w:rPr>
        <w:t>jun</w:t>
      </w:r>
      <w:proofErr w:type="spellEnd"/>
      <w:r>
        <w:rPr>
          <w:rStyle w:val="HTMLCode"/>
        </w:rPr>
        <w:t>', '</w:t>
      </w:r>
      <w:proofErr w:type="spellStart"/>
      <w:r>
        <w:rPr>
          <w:rStyle w:val="HTMLCode"/>
        </w:rPr>
        <w:t>jul</w:t>
      </w:r>
      <w:proofErr w:type="spellEnd"/>
      <w:r>
        <w:rPr>
          <w:rStyle w:val="HTMLCode"/>
        </w:rPr>
        <w:t>', '</w:t>
      </w:r>
      <w:proofErr w:type="spellStart"/>
      <w:r>
        <w:rPr>
          <w:rStyle w:val="HTMLCode"/>
        </w:rPr>
        <w:t>aug</w:t>
      </w:r>
      <w:proofErr w:type="spellEnd"/>
      <w:r>
        <w:rPr>
          <w:rStyle w:val="HTMLCode"/>
        </w:rPr>
        <w:t>', '</w:t>
      </w:r>
      <w:proofErr w:type="spellStart"/>
      <w:r>
        <w:rPr>
          <w:rStyle w:val="HTMLCode"/>
        </w:rPr>
        <w:t>sep</w:t>
      </w:r>
      <w:proofErr w:type="spellEnd"/>
      <w:r>
        <w:rPr>
          <w:rStyle w:val="HTMLCode"/>
        </w:rPr>
        <w:t>', 'oct')) THEN 1</w:t>
      </w:r>
    </w:p>
    <w:p w14:paraId="753B8598" w14:textId="77777777" w:rsidR="00050E0B" w:rsidRDefault="00066C79">
      <w:pPr>
        <w:pStyle w:val="HTMLPreformatted"/>
        <w:divId w:val="737358677"/>
        <w:rPr>
          <w:rStyle w:val="HTMLCode"/>
        </w:rPr>
      </w:pPr>
      <w:r>
        <w:rPr>
          <w:rStyle w:val="HTMLCode"/>
        </w:rPr>
        <w:t>WHEN (</w:t>
      </w:r>
      <w:proofErr w:type="spellStart"/>
      <w:r>
        <w:rPr>
          <w:rStyle w:val="HTMLCode"/>
        </w:rPr>
        <w:t>taxtempregime</w:t>
      </w:r>
      <w:proofErr w:type="spellEnd"/>
      <w:r>
        <w:rPr>
          <w:rStyle w:val="HTMLCode"/>
        </w:rPr>
        <w:t xml:space="preserve"> IN ('thermic', '</w:t>
      </w:r>
      <w:proofErr w:type="spellStart"/>
      <w:r>
        <w:rPr>
          <w:rStyle w:val="HTMLCode"/>
        </w:rPr>
        <w:t>hyperthermic</w:t>
      </w:r>
      <w:proofErr w:type="spellEnd"/>
      <w:r>
        <w:rPr>
          <w:rStyle w:val="HTMLCode"/>
        </w:rPr>
        <w:t xml:space="preserve">') and </w:t>
      </w:r>
      <w:proofErr w:type="spellStart"/>
      <w:r>
        <w:rPr>
          <w:rStyle w:val="HTMLCode"/>
        </w:rPr>
        <w:t>CM.month</w:t>
      </w:r>
      <w:proofErr w:type="spellEnd"/>
      <w:r>
        <w:rPr>
          <w:rStyle w:val="HTMLCode"/>
        </w:rPr>
        <w:t xml:space="preserve"> IN ('mar', '</w:t>
      </w:r>
      <w:proofErr w:type="spellStart"/>
      <w:r>
        <w:rPr>
          <w:rStyle w:val="HTMLCode"/>
        </w:rPr>
        <w:t>apr</w:t>
      </w:r>
      <w:proofErr w:type="spellEnd"/>
      <w:r>
        <w:rPr>
          <w:rStyle w:val="HTMLCode"/>
        </w:rPr>
        <w:t>', 'may', '</w:t>
      </w:r>
      <w:proofErr w:type="spellStart"/>
      <w:r>
        <w:rPr>
          <w:rStyle w:val="HTMLCode"/>
        </w:rPr>
        <w:t>jun</w:t>
      </w:r>
      <w:proofErr w:type="spellEnd"/>
      <w:r>
        <w:rPr>
          <w:rStyle w:val="HTMLCode"/>
        </w:rPr>
        <w:t>', '</w:t>
      </w:r>
      <w:proofErr w:type="spellStart"/>
      <w:r>
        <w:rPr>
          <w:rStyle w:val="HTMLCode"/>
        </w:rPr>
        <w:t>jul</w:t>
      </w:r>
      <w:proofErr w:type="spellEnd"/>
      <w:r>
        <w:rPr>
          <w:rStyle w:val="HTMLCode"/>
        </w:rPr>
        <w:t>', '</w:t>
      </w:r>
      <w:proofErr w:type="spellStart"/>
      <w:r>
        <w:rPr>
          <w:rStyle w:val="HTMLCode"/>
        </w:rPr>
        <w:t>aug</w:t>
      </w:r>
      <w:proofErr w:type="spellEnd"/>
      <w:r>
        <w:rPr>
          <w:rStyle w:val="HTMLCode"/>
        </w:rPr>
        <w:t>', '</w:t>
      </w:r>
      <w:proofErr w:type="spellStart"/>
      <w:r>
        <w:rPr>
          <w:rStyle w:val="HTMLCode"/>
        </w:rPr>
        <w:t>sep</w:t>
      </w:r>
      <w:proofErr w:type="spellEnd"/>
      <w:r>
        <w:rPr>
          <w:rStyle w:val="HTMLCode"/>
        </w:rPr>
        <w:t>', 'oct'))THEN 1</w:t>
      </w:r>
    </w:p>
    <w:p w14:paraId="07810F5C" w14:textId="77777777" w:rsidR="00050E0B" w:rsidRDefault="00066C79">
      <w:pPr>
        <w:pStyle w:val="HTMLPreformatted"/>
        <w:divId w:val="737358677"/>
        <w:rPr>
          <w:rStyle w:val="HTMLCode"/>
        </w:rPr>
      </w:pPr>
      <w:r>
        <w:rPr>
          <w:rStyle w:val="HTMLCode"/>
        </w:rPr>
        <w:t>WHEN (</w:t>
      </w:r>
      <w:proofErr w:type="spellStart"/>
      <w:r>
        <w:rPr>
          <w:rStyle w:val="HTMLCode"/>
        </w:rPr>
        <w:t>taxtempregime</w:t>
      </w:r>
      <w:proofErr w:type="spellEnd"/>
      <w:r>
        <w:rPr>
          <w:rStyle w:val="HTMLCode"/>
        </w:rPr>
        <w:t xml:space="preserve"> IN ('</w:t>
      </w:r>
      <w:proofErr w:type="spellStart"/>
      <w:r>
        <w:rPr>
          <w:rStyle w:val="HTMLCode"/>
        </w:rPr>
        <w:t>isothermic</w:t>
      </w:r>
      <w:proofErr w:type="spellEnd"/>
      <w:r>
        <w:rPr>
          <w:rStyle w:val="HTMLCode"/>
        </w:rPr>
        <w:t>', '</w:t>
      </w:r>
      <w:proofErr w:type="spellStart"/>
      <w:r>
        <w:rPr>
          <w:rStyle w:val="HTMLCode"/>
        </w:rPr>
        <w:t>isohyperthermic</w:t>
      </w:r>
      <w:proofErr w:type="spellEnd"/>
      <w:r>
        <w:rPr>
          <w:rStyle w:val="HTMLCode"/>
        </w:rPr>
        <w:t>', '</w:t>
      </w:r>
      <w:proofErr w:type="spellStart"/>
      <w:r>
        <w:rPr>
          <w:rStyle w:val="HTMLCode"/>
        </w:rPr>
        <w:t>isomesic</w:t>
      </w:r>
      <w:proofErr w:type="spellEnd"/>
      <w:r>
        <w:rPr>
          <w:rStyle w:val="HTMLCode"/>
        </w:rPr>
        <w:t xml:space="preserve">') AND </w:t>
      </w:r>
      <w:proofErr w:type="spellStart"/>
      <w:r>
        <w:rPr>
          <w:rStyle w:val="HTMLCode"/>
        </w:rPr>
        <w:t>CM.month</w:t>
      </w:r>
      <w:proofErr w:type="spellEnd"/>
      <w:r>
        <w:rPr>
          <w:rStyle w:val="HTMLCode"/>
        </w:rPr>
        <w:t xml:space="preserve"> IN ('</w:t>
      </w:r>
      <w:proofErr w:type="spellStart"/>
      <w:r>
        <w:rPr>
          <w:rStyle w:val="HTMLCode"/>
        </w:rPr>
        <w:t>feb</w:t>
      </w:r>
      <w:proofErr w:type="spellEnd"/>
      <w:r>
        <w:rPr>
          <w:rStyle w:val="HTMLCode"/>
        </w:rPr>
        <w:t>', 'mar', '</w:t>
      </w:r>
      <w:proofErr w:type="spellStart"/>
      <w:r>
        <w:rPr>
          <w:rStyle w:val="HTMLCode"/>
        </w:rPr>
        <w:t>apr</w:t>
      </w:r>
      <w:proofErr w:type="spellEnd"/>
      <w:r>
        <w:rPr>
          <w:rStyle w:val="HTMLCode"/>
        </w:rPr>
        <w:t>', 'may', '</w:t>
      </w:r>
      <w:proofErr w:type="spellStart"/>
      <w:r>
        <w:rPr>
          <w:rStyle w:val="HTMLCode"/>
        </w:rPr>
        <w:t>jun</w:t>
      </w:r>
      <w:proofErr w:type="spellEnd"/>
      <w:r>
        <w:rPr>
          <w:rStyle w:val="HTMLCode"/>
        </w:rPr>
        <w:t>', '</w:t>
      </w:r>
      <w:proofErr w:type="spellStart"/>
      <w:r>
        <w:rPr>
          <w:rStyle w:val="HTMLCode"/>
        </w:rPr>
        <w:t>jul</w:t>
      </w:r>
      <w:proofErr w:type="spellEnd"/>
      <w:r>
        <w:rPr>
          <w:rStyle w:val="HTMLCode"/>
        </w:rPr>
        <w:t>', '</w:t>
      </w:r>
      <w:proofErr w:type="spellStart"/>
      <w:r>
        <w:rPr>
          <w:rStyle w:val="HTMLCode"/>
        </w:rPr>
        <w:t>aug</w:t>
      </w:r>
      <w:proofErr w:type="spellEnd"/>
      <w:r>
        <w:rPr>
          <w:rStyle w:val="HTMLCode"/>
        </w:rPr>
        <w:t>', '</w:t>
      </w:r>
      <w:proofErr w:type="spellStart"/>
      <w:r>
        <w:rPr>
          <w:rStyle w:val="HTMLCode"/>
        </w:rPr>
        <w:t>sep</w:t>
      </w:r>
      <w:proofErr w:type="spellEnd"/>
      <w:r>
        <w:rPr>
          <w:rStyle w:val="HTMLCode"/>
        </w:rPr>
        <w:t>', 'oct', '</w:t>
      </w:r>
      <w:proofErr w:type="spellStart"/>
      <w:r>
        <w:rPr>
          <w:rStyle w:val="HTMLCode"/>
        </w:rPr>
        <w:t>nov</w:t>
      </w:r>
      <w:proofErr w:type="spellEnd"/>
      <w:r>
        <w:rPr>
          <w:rStyle w:val="HTMLCode"/>
        </w:rPr>
        <w:t>')) THEN 1</w:t>
      </w:r>
    </w:p>
    <w:p w14:paraId="7D36E8B3" w14:textId="77777777" w:rsidR="00050E0B" w:rsidRDefault="00066C79">
      <w:pPr>
        <w:pStyle w:val="HTMLPreformatted"/>
        <w:divId w:val="737358677"/>
        <w:rPr>
          <w:rStyle w:val="HTMLCode"/>
        </w:rPr>
      </w:pPr>
      <w:r>
        <w:rPr>
          <w:rStyle w:val="HTMLCode"/>
        </w:rPr>
        <w:t>WHEN (</w:t>
      </w:r>
      <w:proofErr w:type="spellStart"/>
      <w:r>
        <w:rPr>
          <w:rStyle w:val="HTMLCode"/>
        </w:rPr>
        <w:t>CM.month</w:t>
      </w:r>
      <w:proofErr w:type="spellEnd"/>
      <w:r>
        <w:rPr>
          <w:rStyle w:val="HTMLCode"/>
        </w:rPr>
        <w:t xml:space="preserve"> IN ('</w:t>
      </w:r>
      <w:proofErr w:type="spellStart"/>
      <w:r>
        <w:rPr>
          <w:rStyle w:val="HTMLCode"/>
        </w:rPr>
        <w:t>jun</w:t>
      </w:r>
      <w:proofErr w:type="spellEnd"/>
      <w:r>
        <w:rPr>
          <w:rStyle w:val="HTMLCode"/>
        </w:rPr>
        <w:t>', '</w:t>
      </w:r>
      <w:proofErr w:type="spellStart"/>
      <w:r>
        <w:rPr>
          <w:rStyle w:val="HTMLCode"/>
        </w:rPr>
        <w:t>jul</w:t>
      </w:r>
      <w:proofErr w:type="spellEnd"/>
      <w:r>
        <w:rPr>
          <w:rStyle w:val="HTMLCode"/>
        </w:rPr>
        <w:t>')) THEN 1</w:t>
      </w:r>
    </w:p>
    <w:p w14:paraId="3E8A28A4" w14:textId="77777777" w:rsidR="00050E0B" w:rsidRDefault="00066C79">
      <w:pPr>
        <w:pStyle w:val="HTMLPreformatted"/>
        <w:divId w:val="737358677"/>
      </w:pPr>
      <w:r>
        <w:rPr>
          <w:rStyle w:val="HTMLCode"/>
        </w:rPr>
        <w:t>ELSE 2 END  = 1</w:t>
      </w:r>
    </w:p>
    <w:p w14:paraId="5546011B"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Major Components</w:t>
      </w:r>
    </w:p>
    <w:p w14:paraId="79A5475D"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 xml:space="preserve">Soil Moisture Status equals Wet and water table less </w:t>
      </w:r>
      <w:del w:id="27" w:author="Achen, Aaron - NRCS, Lincoln, NE" w:date="2019-08-06T11:44:00Z">
        <w:r>
          <w:rPr>
            <w:rFonts w:eastAsia="Times New Roman"/>
          </w:rPr>
          <w:delText xml:space="preserve">then </w:delText>
        </w:r>
      </w:del>
      <w:ins w:id="28" w:author="Achen, Aaron - NRCS, Lincoln, NE" w:date="2019-08-06T11:44:00Z">
        <w:r>
          <w:rPr>
            <w:rFonts w:eastAsia="Times New Roman"/>
          </w:rPr>
          <w:t xml:space="preserve">than </w:t>
        </w:r>
      </w:ins>
      <w:r>
        <w:rPr>
          <w:rFonts w:eastAsia="Times New Roman"/>
        </w:rPr>
        <w:t>46 cm (AND)</w:t>
      </w:r>
    </w:p>
    <w:p w14:paraId="54AFC3D4" w14:textId="77777777" w:rsidR="00050E0B" w:rsidRDefault="00066C79">
      <w:pPr>
        <w:numPr>
          <w:ilvl w:val="0"/>
          <w:numId w:val="3"/>
        </w:numPr>
        <w:spacing w:before="100" w:beforeAutospacing="1" w:after="100" w:afterAutospacing="1"/>
        <w:divId w:val="737358677"/>
        <w:rPr>
          <w:rFonts w:eastAsia="Times New Roman"/>
        </w:rPr>
      </w:pPr>
      <w:del w:id="29" w:author="Achen, Aaron - NRCS, Lincoln, NE" w:date="2019-08-07T14:23:00Z">
        <w:r w:rsidDel="008F3AAE">
          <w:rPr>
            <w:rFonts w:eastAsia="Times New Roman"/>
          </w:rPr>
          <w:delText>Taxonnomic</w:delText>
        </w:r>
      </w:del>
      <w:ins w:id="30" w:author="Achen, Aaron - NRCS, Lincoln, NE" w:date="2019-08-07T14:23:00Z">
        <w:r w:rsidR="008F3AAE">
          <w:rPr>
            <w:rFonts w:eastAsia="Times New Roman"/>
          </w:rPr>
          <w:t>Taxonomic</w:t>
        </w:r>
      </w:ins>
      <w:r>
        <w:rPr>
          <w:rFonts w:eastAsia="Times New Roman"/>
        </w:rPr>
        <w:t xml:space="preserve"> Order is ‘</w:t>
      </w:r>
      <w:proofErr w:type="spellStart"/>
      <w:r>
        <w:rPr>
          <w:rFonts w:eastAsia="Times New Roman"/>
        </w:rPr>
        <w:t>gelisols</w:t>
      </w:r>
      <w:proofErr w:type="spellEnd"/>
      <w:r>
        <w:rPr>
          <w:rFonts w:eastAsia="Times New Roman"/>
        </w:rPr>
        <w:t xml:space="preserve">’ AND Taxonomic Temperature Regime is either </w:t>
      </w:r>
      <w:proofErr w:type="spellStart"/>
      <w:r>
        <w:rPr>
          <w:rFonts w:eastAsia="Times New Roman"/>
        </w:rPr>
        <w:t>hypergelic</w:t>
      </w:r>
      <w:proofErr w:type="spellEnd"/>
      <w:r>
        <w:rPr>
          <w:rFonts w:eastAsia="Times New Roman"/>
        </w:rPr>
        <w:t xml:space="preserve">, pergelic, </w:t>
      </w:r>
      <w:proofErr w:type="spellStart"/>
      <w:r>
        <w:rPr>
          <w:rFonts w:eastAsia="Times New Roman"/>
        </w:rPr>
        <w:t>subgelic</w:t>
      </w:r>
      <w:proofErr w:type="spellEnd"/>
      <w:r>
        <w:rPr>
          <w:rFonts w:eastAsia="Times New Roman"/>
        </w:rPr>
        <w:t xml:space="preserve">’ and </w:t>
      </w:r>
      <w:del w:id="31" w:author="Achen, Aaron - NRCS, Lincoln, NE" w:date="2019-08-07T14:21:00Z">
        <w:r w:rsidDel="008F3AAE">
          <w:rPr>
            <w:rFonts w:eastAsia="Times New Roman"/>
          </w:rPr>
          <w:delText>occures</w:delText>
        </w:r>
      </w:del>
      <w:ins w:id="32" w:author="Achen, Aaron - NRCS, Lincoln, NE" w:date="2019-08-07T14:21:00Z">
        <w:r w:rsidR="008F3AAE">
          <w:rPr>
            <w:rFonts w:eastAsia="Times New Roman"/>
          </w:rPr>
          <w:t>occurs</w:t>
        </w:r>
      </w:ins>
      <w:r>
        <w:rPr>
          <w:rFonts w:eastAsia="Times New Roman"/>
        </w:rPr>
        <w:t xml:space="preserve"> in July or August (OR)</w:t>
      </w:r>
    </w:p>
    <w:p w14:paraId="75F87E65"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 xml:space="preserve">Taxonomic Temperature Regime is either cryic, pergelic, </w:t>
      </w:r>
      <w:proofErr w:type="spellStart"/>
      <w:r>
        <w:rPr>
          <w:rFonts w:eastAsia="Times New Roman"/>
        </w:rPr>
        <w:t>isofrigid</w:t>
      </w:r>
      <w:proofErr w:type="spellEnd"/>
      <w:r>
        <w:rPr>
          <w:rFonts w:eastAsia="Times New Roman"/>
        </w:rPr>
        <w:t xml:space="preserve"> and occurs in either </w:t>
      </w:r>
      <w:del w:id="33" w:author="Achen, Aaron - NRCS, Lincoln, NE" w:date="2019-08-07T14:21:00Z">
        <w:r w:rsidDel="008F3AAE">
          <w:rPr>
            <w:rFonts w:eastAsia="Times New Roman"/>
          </w:rPr>
          <w:delText xml:space="preserve">july </w:delText>
        </w:r>
      </w:del>
      <w:ins w:id="34" w:author="Achen, Aaron - NRCS, Lincoln, NE" w:date="2019-08-07T14:21:00Z">
        <w:r w:rsidR="008F3AAE">
          <w:rPr>
            <w:rFonts w:eastAsia="Times New Roman"/>
          </w:rPr>
          <w:t xml:space="preserve">July </w:t>
        </w:r>
      </w:ins>
      <w:r>
        <w:rPr>
          <w:rFonts w:eastAsia="Times New Roman"/>
        </w:rPr>
        <w:t xml:space="preserve">or </w:t>
      </w:r>
      <w:del w:id="35" w:author="Achen, Aaron - NRCS, Lincoln, NE" w:date="2019-08-07T14:21:00Z">
        <w:r w:rsidDel="008F3AAE">
          <w:rPr>
            <w:rFonts w:eastAsia="Times New Roman"/>
          </w:rPr>
          <w:delText>a</w:delText>
        </w:r>
      </w:del>
      <w:ins w:id="36" w:author="Achen, Aaron - NRCS, Lincoln, NE" w:date="2019-08-07T14:21:00Z">
        <w:r w:rsidR="008F3AAE">
          <w:rPr>
            <w:rFonts w:eastAsia="Times New Roman"/>
          </w:rPr>
          <w:t>A</w:t>
        </w:r>
      </w:ins>
      <w:r>
        <w:rPr>
          <w:rFonts w:eastAsia="Times New Roman"/>
        </w:rPr>
        <w:t>ugust (OR)</w:t>
      </w:r>
    </w:p>
    <w:p w14:paraId="5915D57C"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Taxonomic Temperature Regime is frigid and occurs in either May to August (OR)</w:t>
      </w:r>
    </w:p>
    <w:p w14:paraId="35ABEC5C"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Taxonomic Temperature Regime Mesic and water table is present from April to October (OR)</w:t>
      </w:r>
    </w:p>
    <w:p w14:paraId="1F9757FF"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 xml:space="preserve">Taxonomic Temperature Regime is </w:t>
      </w:r>
      <w:del w:id="37" w:author="Achen, Aaron - NRCS, Lincoln, NE" w:date="2019-08-07T14:20:00Z">
        <w:r w:rsidDel="008F3AAE">
          <w:rPr>
            <w:rFonts w:eastAsia="Times New Roman"/>
          </w:rPr>
          <w:delText>eithr</w:delText>
        </w:r>
      </w:del>
      <w:ins w:id="38" w:author="Achen, Aaron - NRCS, Lincoln, NE" w:date="2019-08-07T14:20:00Z">
        <w:r w:rsidR="008F3AAE">
          <w:rPr>
            <w:rFonts w:eastAsia="Times New Roman"/>
          </w:rPr>
          <w:t>either</w:t>
        </w:r>
      </w:ins>
      <w:r>
        <w:rPr>
          <w:rFonts w:eastAsia="Times New Roman"/>
        </w:rPr>
        <w:t xml:space="preserve"> thermic or </w:t>
      </w:r>
      <w:proofErr w:type="spellStart"/>
      <w:r>
        <w:rPr>
          <w:rFonts w:eastAsia="Times New Roman"/>
        </w:rPr>
        <w:t>hyperthermic</w:t>
      </w:r>
      <w:proofErr w:type="spellEnd"/>
      <w:r>
        <w:rPr>
          <w:rFonts w:eastAsia="Times New Roman"/>
        </w:rPr>
        <w:t xml:space="preserve"> and water table present from May to October (OR)</w:t>
      </w:r>
    </w:p>
    <w:p w14:paraId="0C178B8F"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 xml:space="preserve">Taxonomic Temperature Regime is either </w:t>
      </w:r>
      <w:proofErr w:type="spellStart"/>
      <w:r>
        <w:rPr>
          <w:rFonts w:eastAsia="Times New Roman"/>
        </w:rPr>
        <w:t>isothermic</w:t>
      </w:r>
      <w:proofErr w:type="spellEnd"/>
      <w:r>
        <w:rPr>
          <w:rFonts w:eastAsia="Times New Roman"/>
        </w:rPr>
        <w:t>,</w:t>
      </w:r>
      <w:ins w:id="39" w:author="Achen, Aaron - NRCS, Lincoln, NE" w:date="2019-08-06T11:45:00Z">
        <w:r>
          <w:rPr>
            <w:rFonts w:eastAsia="Times New Roman"/>
          </w:rPr>
          <w:t xml:space="preserve"> </w:t>
        </w:r>
      </w:ins>
      <w:proofErr w:type="spellStart"/>
      <w:r>
        <w:rPr>
          <w:rFonts w:eastAsia="Times New Roman"/>
        </w:rPr>
        <w:t>isohyperthermic</w:t>
      </w:r>
      <w:proofErr w:type="spellEnd"/>
      <w:r>
        <w:rPr>
          <w:rFonts w:eastAsia="Times New Roman"/>
        </w:rPr>
        <w:t xml:space="preserve">, </w:t>
      </w:r>
      <w:proofErr w:type="spellStart"/>
      <w:r>
        <w:rPr>
          <w:rFonts w:eastAsia="Times New Roman"/>
        </w:rPr>
        <w:t>isomesic</w:t>
      </w:r>
      <w:proofErr w:type="spellEnd"/>
      <w:r>
        <w:rPr>
          <w:rFonts w:eastAsia="Times New Roman"/>
        </w:rPr>
        <w:t xml:space="preserve"> and water table is present from </w:t>
      </w:r>
      <w:del w:id="40" w:author="Achen, Aaron - NRCS, Lincoln, NE" w:date="2019-08-07T14:22:00Z">
        <w:r w:rsidDel="008F3AAE">
          <w:rPr>
            <w:rFonts w:eastAsia="Times New Roman"/>
          </w:rPr>
          <w:delText>Feburary</w:delText>
        </w:r>
      </w:del>
      <w:ins w:id="41" w:author="Achen, Aaron - NRCS, Lincoln, NE" w:date="2019-08-07T14:22:00Z">
        <w:r w:rsidR="008F3AAE">
          <w:rPr>
            <w:rFonts w:eastAsia="Times New Roman"/>
          </w:rPr>
          <w:t>February</w:t>
        </w:r>
      </w:ins>
      <w:r>
        <w:rPr>
          <w:rFonts w:eastAsia="Times New Roman"/>
        </w:rPr>
        <w:t xml:space="preserve"> to November (OR)</w:t>
      </w:r>
    </w:p>
    <w:p w14:paraId="7E51B015" w14:textId="77777777" w:rsidR="00050E0B" w:rsidRDefault="00066C79">
      <w:pPr>
        <w:numPr>
          <w:ilvl w:val="0"/>
          <w:numId w:val="3"/>
        </w:numPr>
        <w:spacing w:before="100" w:beforeAutospacing="1" w:after="100" w:afterAutospacing="1"/>
        <w:divId w:val="737358677"/>
        <w:rPr>
          <w:rFonts w:eastAsia="Times New Roman"/>
        </w:rPr>
      </w:pPr>
      <w:r>
        <w:rPr>
          <w:rFonts w:eastAsia="Times New Roman"/>
        </w:rPr>
        <w:t>Else</w:t>
      </w:r>
      <w:ins w:id="42" w:author="Achen, Aaron - NRCS, Lincoln, NE" w:date="2019-08-07T14:20:00Z">
        <w:r w:rsidR="008F3AAE">
          <w:rPr>
            <w:rFonts w:eastAsia="Times New Roman"/>
          </w:rPr>
          <w:t>-</w:t>
        </w:r>
      </w:ins>
      <w:del w:id="43" w:author="Achen, Aaron - NRCS, Lincoln, NE" w:date="2019-08-07T14:20:00Z">
        <w:r w:rsidDel="008F3AAE">
          <w:rPr>
            <w:rFonts w:eastAsia="Times New Roman"/>
          </w:rPr>
          <w:delText xml:space="preserve"> </w:delText>
        </w:r>
      </w:del>
      <w:r>
        <w:rPr>
          <w:rFonts w:eastAsia="Times New Roman"/>
        </w:rPr>
        <w:t>if conditions are met water table occurs in June or July.</w:t>
      </w:r>
    </w:p>
    <w:tbl>
      <w:tblPr>
        <w:tblW w:w="5000" w:type="pct"/>
        <w:tblCellSpacing w:w="15" w:type="dxa"/>
        <w:tblLook w:val="04A0" w:firstRow="1" w:lastRow="0" w:firstColumn="1" w:lastColumn="0" w:noHBand="0" w:noVBand="1"/>
      </w:tblPr>
      <w:tblGrid>
        <w:gridCol w:w="298"/>
        <w:gridCol w:w="443"/>
        <w:gridCol w:w="431"/>
        <w:gridCol w:w="731"/>
        <w:gridCol w:w="484"/>
        <w:gridCol w:w="360"/>
        <w:gridCol w:w="301"/>
        <w:gridCol w:w="655"/>
        <w:gridCol w:w="714"/>
        <w:gridCol w:w="731"/>
        <w:gridCol w:w="596"/>
        <w:gridCol w:w="984"/>
        <w:gridCol w:w="1002"/>
        <w:gridCol w:w="972"/>
        <w:gridCol w:w="658"/>
      </w:tblGrid>
      <w:tr w:rsidR="00050E0B" w14:paraId="3C36CE60" w14:textId="77777777">
        <w:trPr>
          <w:divId w:val="737358677"/>
          <w:tblHeader/>
          <w:tblCellSpacing w:w="15" w:type="dxa"/>
        </w:trPr>
        <w:tc>
          <w:tcPr>
            <w:tcW w:w="0" w:type="auto"/>
            <w:tcMar>
              <w:top w:w="15" w:type="dxa"/>
              <w:left w:w="15" w:type="dxa"/>
              <w:bottom w:w="15" w:type="dxa"/>
              <w:right w:w="15" w:type="dxa"/>
            </w:tcMar>
            <w:vAlign w:val="center"/>
            <w:hideMark/>
          </w:tcPr>
          <w:p w14:paraId="1EDD0C3E"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212B6EAE"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1A41DFFB" w14:textId="77777777" w:rsidR="00050E0B" w:rsidRDefault="00066C79">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6C3A60B2" w14:textId="77777777" w:rsidR="00050E0B" w:rsidRDefault="00066C79">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169C7591" w14:textId="77777777" w:rsidR="00050E0B" w:rsidRDefault="00066C79">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0B56FA8B" w14:textId="77777777" w:rsidR="00050E0B" w:rsidRDefault="00066C79">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14:paraId="22D6692F" w14:textId="77777777" w:rsidR="00050E0B" w:rsidRDefault="00066C79">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14:paraId="168DFCE1" w14:textId="77777777" w:rsidR="00050E0B" w:rsidRDefault="00066C79">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14:paraId="602AFE2E" w14:textId="77777777" w:rsidR="00050E0B" w:rsidRDefault="00066C79">
            <w:pPr>
              <w:jc w:val="center"/>
              <w:rPr>
                <w:rFonts w:eastAsia="Times New Roman"/>
                <w:b/>
                <w:bCs/>
              </w:rPr>
            </w:pPr>
            <w:proofErr w:type="spellStart"/>
            <w:r>
              <w:rPr>
                <w:rFonts w:eastAsia="Times New Roman"/>
                <w:b/>
                <w:bCs/>
              </w:rPr>
              <w:t>soimoistdept_l</w:t>
            </w:r>
            <w:proofErr w:type="spellEnd"/>
          </w:p>
        </w:tc>
        <w:tc>
          <w:tcPr>
            <w:tcW w:w="0" w:type="auto"/>
            <w:tcMar>
              <w:top w:w="15" w:type="dxa"/>
              <w:left w:w="15" w:type="dxa"/>
              <w:bottom w:w="15" w:type="dxa"/>
              <w:right w:w="15" w:type="dxa"/>
            </w:tcMar>
            <w:vAlign w:val="center"/>
            <w:hideMark/>
          </w:tcPr>
          <w:p w14:paraId="6C661E9F" w14:textId="77777777" w:rsidR="00050E0B" w:rsidRDefault="00066C79">
            <w:pPr>
              <w:jc w:val="center"/>
              <w:rPr>
                <w:rFonts w:eastAsia="Times New Roman"/>
                <w:b/>
                <w:bCs/>
              </w:rPr>
            </w:pPr>
            <w:proofErr w:type="spellStart"/>
            <w:r>
              <w:rPr>
                <w:rFonts w:eastAsia="Times New Roman"/>
                <w:b/>
                <w:bCs/>
              </w:rPr>
              <w:t>soimoistdept_r</w:t>
            </w:r>
            <w:proofErr w:type="spellEnd"/>
          </w:p>
        </w:tc>
        <w:tc>
          <w:tcPr>
            <w:tcW w:w="0" w:type="auto"/>
            <w:tcMar>
              <w:top w:w="15" w:type="dxa"/>
              <w:left w:w="15" w:type="dxa"/>
              <w:bottom w:w="15" w:type="dxa"/>
              <w:right w:w="15" w:type="dxa"/>
            </w:tcMar>
            <w:vAlign w:val="center"/>
            <w:hideMark/>
          </w:tcPr>
          <w:p w14:paraId="24B1B9E4" w14:textId="77777777" w:rsidR="00050E0B" w:rsidRDefault="00066C79">
            <w:pPr>
              <w:jc w:val="center"/>
              <w:rPr>
                <w:rFonts w:eastAsia="Times New Roman"/>
                <w:b/>
                <w:bCs/>
              </w:rPr>
            </w:pPr>
            <w:proofErr w:type="spellStart"/>
            <w:r>
              <w:rPr>
                <w:rFonts w:eastAsia="Times New Roman"/>
                <w:b/>
                <w:bCs/>
              </w:rPr>
              <w:t>soimoiststat</w:t>
            </w:r>
            <w:proofErr w:type="spellEnd"/>
          </w:p>
        </w:tc>
        <w:tc>
          <w:tcPr>
            <w:tcW w:w="0" w:type="auto"/>
            <w:tcMar>
              <w:top w:w="15" w:type="dxa"/>
              <w:left w:w="15" w:type="dxa"/>
              <w:bottom w:w="15" w:type="dxa"/>
              <w:right w:w="15" w:type="dxa"/>
            </w:tcMar>
            <w:vAlign w:val="center"/>
            <w:hideMark/>
          </w:tcPr>
          <w:p w14:paraId="51352AAE" w14:textId="77777777" w:rsidR="00050E0B" w:rsidRDefault="00066C79">
            <w:pPr>
              <w:jc w:val="center"/>
              <w:rPr>
                <w:rFonts w:eastAsia="Times New Roman"/>
                <w:b/>
                <w:bCs/>
              </w:rPr>
            </w:pPr>
            <w:proofErr w:type="spellStart"/>
            <w:r>
              <w:rPr>
                <w:rFonts w:eastAsia="Times New Roman"/>
                <w:b/>
                <w:bCs/>
              </w:rPr>
              <w:t>MIN_soimoistdept_l</w:t>
            </w:r>
            <w:proofErr w:type="spellEnd"/>
          </w:p>
        </w:tc>
        <w:tc>
          <w:tcPr>
            <w:tcW w:w="0" w:type="auto"/>
            <w:tcMar>
              <w:top w:w="15" w:type="dxa"/>
              <w:left w:w="15" w:type="dxa"/>
              <w:bottom w:w="15" w:type="dxa"/>
              <w:right w:w="15" w:type="dxa"/>
            </w:tcMar>
            <w:vAlign w:val="center"/>
            <w:hideMark/>
          </w:tcPr>
          <w:p w14:paraId="7FB340A8" w14:textId="77777777" w:rsidR="00050E0B" w:rsidRDefault="00066C79">
            <w:pPr>
              <w:jc w:val="center"/>
              <w:rPr>
                <w:rFonts w:eastAsia="Times New Roman"/>
                <w:b/>
                <w:bCs/>
              </w:rPr>
            </w:pPr>
            <w:proofErr w:type="spellStart"/>
            <w:r>
              <w:rPr>
                <w:rFonts w:eastAsia="Times New Roman"/>
                <w:b/>
                <w:bCs/>
              </w:rPr>
              <w:t>MIN_soimoistdept_r</w:t>
            </w:r>
            <w:proofErr w:type="spellEnd"/>
          </w:p>
        </w:tc>
        <w:tc>
          <w:tcPr>
            <w:tcW w:w="0" w:type="auto"/>
            <w:tcMar>
              <w:top w:w="15" w:type="dxa"/>
              <w:left w:w="15" w:type="dxa"/>
              <w:bottom w:w="15" w:type="dxa"/>
              <w:right w:w="15" w:type="dxa"/>
            </w:tcMar>
            <w:vAlign w:val="center"/>
            <w:hideMark/>
          </w:tcPr>
          <w:p w14:paraId="1AC45901" w14:textId="77777777" w:rsidR="00050E0B" w:rsidRDefault="00066C79">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14:paraId="79974B75" w14:textId="77777777" w:rsidR="00050E0B" w:rsidRDefault="00066C79">
            <w:pPr>
              <w:jc w:val="center"/>
              <w:rPr>
                <w:rFonts w:eastAsia="Times New Roman"/>
                <w:b/>
                <w:bCs/>
              </w:rPr>
            </w:pPr>
            <w:proofErr w:type="spellStart"/>
            <w:r>
              <w:rPr>
                <w:rFonts w:eastAsia="Times New Roman"/>
                <w:b/>
                <w:bCs/>
              </w:rPr>
              <w:t>mu_pct_sum</w:t>
            </w:r>
            <w:proofErr w:type="spellEnd"/>
          </w:p>
        </w:tc>
      </w:tr>
      <w:tr w:rsidR="00050E0B" w14:paraId="575D6B89" w14:textId="77777777">
        <w:trPr>
          <w:divId w:val="737358677"/>
          <w:tblCellSpacing w:w="15" w:type="dxa"/>
        </w:trPr>
        <w:tc>
          <w:tcPr>
            <w:tcW w:w="0" w:type="auto"/>
            <w:tcMar>
              <w:top w:w="15" w:type="dxa"/>
              <w:left w:w="15" w:type="dxa"/>
              <w:bottom w:w="15" w:type="dxa"/>
              <w:right w:w="15" w:type="dxa"/>
            </w:tcMar>
            <w:vAlign w:val="center"/>
            <w:hideMark/>
          </w:tcPr>
          <w:p w14:paraId="1D9810EB"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DCDCB41"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AFB6C2F"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6A720C61"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3451E61E"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44F5D08F"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254ED89D"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CD8D0A1"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4C8A947"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2112B4C7"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65AE01AB" w14:textId="77777777" w:rsidR="00050E0B" w:rsidRDefault="00066C79">
            <w:pPr>
              <w:rPr>
                <w:rFonts w:eastAsia="Times New Roman"/>
              </w:rPr>
            </w:pPr>
            <w:r>
              <w:rPr>
                <w:rFonts w:eastAsia="Times New Roman"/>
              </w:rPr>
              <w:t>Wet</w:t>
            </w:r>
          </w:p>
        </w:tc>
        <w:tc>
          <w:tcPr>
            <w:tcW w:w="0" w:type="auto"/>
            <w:tcMar>
              <w:top w:w="15" w:type="dxa"/>
              <w:left w:w="15" w:type="dxa"/>
              <w:bottom w:w="15" w:type="dxa"/>
              <w:right w:w="15" w:type="dxa"/>
            </w:tcMar>
            <w:vAlign w:val="center"/>
            <w:hideMark/>
          </w:tcPr>
          <w:p w14:paraId="5F82F2FB"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3DB07CAC"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36ABA522"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1EACA3D" w14:textId="77777777" w:rsidR="00050E0B" w:rsidRDefault="00066C79">
            <w:pPr>
              <w:rPr>
                <w:rFonts w:eastAsia="Times New Roman"/>
              </w:rPr>
            </w:pPr>
            <w:r>
              <w:rPr>
                <w:rFonts w:eastAsia="Times New Roman"/>
              </w:rPr>
              <w:t>100</w:t>
            </w:r>
          </w:p>
        </w:tc>
      </w:tr>
      <w:tr w:rsidR="00050E0B" w14:paraId="03B6603F" w14:textId="77777777">
        <w:trPr>
          <w:divId w:val="737358677"/>
          <w:tblCellSpacing w:w="15" w:type="dxa"/>
        </w:trPr>
        <w:tc>
          <w:tcPr>
            <w:tcW w:w="0" w:type="auto"/>
            <w:tcMar>
              <w:top w:w="15" w:type="dxa"/>
              <w:left w:w="15" w:type="dxa"/>
              <w:bottom w:w="15" w:type="dxa"/>
              <w:right w:w="15" w:type="dxa"/>
            </w:tcMar>
            <w:vAlign w:val="center"/>
            <w:hideMark/>
          </w:tcPr>
          <w:p w14:paraId="35F35DD5" w14:textId="77777777" w:rsidR="00050E0B" w:rsidRDefault="00066C79">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54637FE8"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82EC4B8"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53D8DBB"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2572EBF8"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44D342F0"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77BBD3B7"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BB60E36"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124C1BD7"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0CD4C214"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59262ADE" w14:textId="77777777" w:rsidR="00050E0B" w:rsidRDefault="00066C79">
            <w:pPr>
              <w:rPr>
                <w:rFonts w:eastAsia="Times New Roman"/>
              </w:rPr>
            </w:pPr>
            <w:r>
              <w:rPr>
                <w:rFonts w:eastAsia="Times New Roman"/>
              </w:rPr>
              <w:t>Wet</w:t>
            </w:r>
          </w:p>
        </w:tc>
        <w:tc>
          <w:tcPr>
            <w:tcW w:w="0" w:type="auto"/>
            <w:tcMar>
              <w:top w:w="15" w:type="dxa"/>
              <w:left w:w="15" w:type="dxa"/>
              <w:bottom w:w="15" w:type="dxa"/>
              <w:right w:w="15" w:type="dxa"/>
            </w:tcMar>
            <w:vAlign w:val="center"/>
            <w:hideMark/>
          </w:tcPr>
          <w:p w14:paraId="284769EE"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56B79CC9"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5D06B63E"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658A3F97" w14:textId="77777777" w:rsidR="00050E0B" w:rsidRDefault="00066C79">
            <w:pPr>
              <w:rPr>
                <w:rFonts w:eastAsia="Times New Roman"/>
              </w:rPr>
            </w:pPr>
            <w:r>
              <w:rPr>
                <w:rFonts w:eastAsia="Times New Roman"/>
              </w:rPr>
              <w:t>100</w:t>
            </w:r>
          </w:p>
        </w:tc>
      </w:tr>
      <w:tr w:rsidR="00050E0B" w14:paraId="13699AAD" w14:textId="77777777">
        <w:trPr>
          <w:divId w:val="737358677"/>
          <w:tblCellSpacing w:w="15" w:type="dxa"/>
        </w:trPr>
        <w:tc>
          <w:tcPr>
            <w:tcW w:w="0" w:type="auto"/>
            <w:tcMar>
              <w:top w:w="15" w:type="dxa"/>
              <w:left w:w="15" w:type="dxa"/>
              <w:bottom w:w="15" w:type="dxa"/>
              <w:right w:w="15" w:type="dxa"/>
            </w:tcMar>
            <w:vAlign w:val="center"/>
            <w:hideMark/>
          </w:tcPr>
          <w:p w14:paraId="069702F1"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A5897E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3C8C6F8"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28860591"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38904D9D" w14:textId="77777777" w:rsidR="00050E0B" w:rsidRDefault="00066C79">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12FE53E2"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41E4C265"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00026680"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722ECC0"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11E1810F"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1320CEBB" w14:textId="77777777" w:rsidR="00050E0B" w:rsidRDefault="00066C79">
            <w:pPr>
              <w:rPr>
                <w:rFonts w:eastAsia="Times New Roman"/>
              </w:rPr>
            </w:pPr>
            <w:r>
              <w:rPr>
                <w:rFonts w:eastAsia="Times New Roman"/>
              </w:rPr>
              <w:t>Wet</w:t>
            </w:r>
          </w:p>
        </w:tc>
        <w:tc>
          <w:tcPr>
            <w:tcW w:w="0" w:type="auto"/>
            <w:tcMar>
              <w:top w:w="15" w:type="dxa"/>
              <w:left w:w="15" w:type="dxa"/>
              <w:bottom w:w="15" w:type="dxa"/>
              <w:right w:w="15" w:type="dxa"/>
            </w:tcMar>
            <w:vAlign w:val="center"/>
            <w:hideMark/>
          </w:tcPr>
          <w:p w14:paraId="6CA78AD6"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728628B4"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1FD47010"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33DBD43B" w14:textId="77777777" w:rsidR="00050E0B" w:rsidRDefault="00066C79">
            <w:pPr>
              <w:rPr>
                <w:rFonts w:eastAsia="Times New Roman"/>
              </w:rPr>
            </w:pPr>
            <w:r>
              <w:rPr>
                <w:rFonts w:eastAsia="Times New Roman"/>
              </w:rPr>
              <w:t>100</w:t>
            </w:r>
          </w:p>
        </w:tc>
      </w:tr>
    </w:tbl>
    <w:p w14:paraId="555F9E03" w14:textId="77777777" w:rsidR="00050E0B" w:rsidRDefault="00066C79">
      <w:pPr>
        <w:pStyle w:val="HTMLPreformatted"/>
        <w:divId w:val="737358677"/>
        <w:rPr>
          <w:rStyle w:val="HTMLCode"/>
        </w:rPr>
      </w:pPr>
      <w:r>
        <w:rPr>
          <w:rStyle w:val="HTMLCode"/>
        </w:rPr>
        <w:t>CREATE TABLE #wet1</w:t>
      </w:r>
    </w:p>
    <w:p w14:paraId="503DB7A6" w14:textId="77777777" w:rsidR="00050E0B" w:rsidRDefault="00066C79">
      <w:pPr>
        <w:pStyle w:val="HTMLPreformatted"/>
        <w:divId w:val="737358677"/>
        <w:rPr>
          <w:rStyle w:val="HTMLCode"/>
        </w:rPr>
      </w:pPr>
      <w:r>
        <w:rPr>
          <w:rStyle w:val="HTMLCode"/>
        </w:rPr>
        <w:t xml:space="preserve">( </w:t>
      </w:r>
      <w:proofErr w:type="spellStart"/>
      <w:r>
        <w:rPr>
          <w:rStyle w:val="HTMLCode"/>
        </w:rPr>
        <w:t>aoiid</w:t>
      </w:r>
      <w:proofErr w:type="spellEnd"/>
      <w:r>
        <w:rPr>
          <w:rStyle w:val="HTMLCode"/>
        </w:rPr>
        <w:t xml:space="preserve"> INT, </w:t>
      </w:r>
    </w:p>
    <w:p w14:paraId="6ABB3DFC" w14:textId="77777777" w:rsidR="00050E0B" w:rsidRDefault="00066C79">
      <w:pPr>
        <w:pStyle w:val="HTMLPreformatted"/>
        <w:divId w:val="737358677"/>
        <w:rPr>
          <w:rStyle w:val="HTMLCode"/>
        </w:rPr>
      </w:pPr>
      <w:r>
        <w:rPr>
          <w:rStyle w:val="HTMLCode"/>
        </w:rPr>
        <w:t xml:space="preserve"> </w:t>
      </w:r>
      <w:proofErr w:type="spellStart"/>
      <w:r>
        <w:rPr>
          <w:rStyle w:val="HTMLCode"/>
        </w:rPr>
        <w:t>landunit</w:t>
      </w:r>
      <w:proofErr w:type="spellEnd"/>
      <w:r>
        <w:rPr>
          <w:rStyle w:val="HTMLCode"/>
        </w:rPr>
        <w:t xml:space="preserve"> CHAR(20), </w:t>
      </w:r>
    </w:p>
    <w:p w14:paraId="2C45CEDB" w14:textId="77777777" w:rsidR="00050E0B" w:rsidRDefault="00066C79">
      <w:pPr>
        <w:pStyle w:val="HTMLPreformatted"/>
        <w:divId w:val="737358677"/>
        <w:rPr>
          <w:rStyle w:val="HTMLCode"/>
        </w:rPr>
      </w:pPr>
      <w:r>
        <w:rPr>
          <w:rStyle w:val="HTMLCode"/>
        </w:rPr>
        <w:t xml:space="preserve"> </w:t>
      </w:r>
      <w:proofErr w:type="spellStart"/>
      <w:r>
        <w:rPr>
          <w:rStyle w:val="HTMLCode"/>
        </w:rPr>
        <w:t>landunit_acres</w:t>
      </w:r>
      <w:proofErr w:type="spellEnd"/>
      <w:r>
        <w:rPr>
          <w:rStyle w:val="HTMLCode"/>
        </w:rPr>
        <w:t xml:space="preserve"> FLOAT,</w:t>
      </w:r>
    </w:p>
    <w:p w14:paraId="0D1D6707" w14:textId="77777777" w:rsidR="00050E0B" w:rsidRDefault="00066C79">
      <w:pPr>
        <w:pStyle w:val="HTMLPreformatted"/>
        <w:divId w:val="737358677"/>
        <w:rPr>
          <w:rStyle w:val="HTMLCode"/>
        </w:rPr>
      </w:pPr>
      <w:r>
        <w:rPr>
          <w:rStyle w:val="HTMLCode"/>
        </w:rPr>
        <w:t xml:space="preserve"> </w:t>
      </w:r>
      <w:proofErr w:type="spellStart"/>
      <w:r>
        <w:rPr>
          <w:rStyle w:val="HTMLCode"/>
        </w:rPr>
        <w:t>mukey</w:t>
      </w:r>
      <w:proofErr w:type="spellEnd"/>
      <w:r>
        <w:rPr>
          <w:rStyle w:val="HTMLCode"/>
        </w:rPr>
        <w:t xml:space="preserve"> INT, </w:t>
      </w:r>
    </w:p>
    <w:p w14:paraId="3C062540" w14:textId="77777777" w:rsidR="00050E0B" w:rsidRDefault="00066C79">
      <w:pPr>
        <w:pStyle w:val="HTMLPreformatted"/>
        <w:divId w:val="737358677"/>
        <w:rPr>
          <w:rStyle w:val="HTMLCode"/>
        </w:rPr>
      </w:pPr>
      <w:r>
        <w:rPr>
          <w:rStyle w:val="HTMLCode"/>
        </w:rPr>
        <w:t xml:space="preserve"> </w:t>
      </w:r>
      <w:proofErr w:type="spellStart"/>
      <w:r>
        <w:rPr>
          <w:rStyle w:val="HTMLCode"/>
        </w:rPr>
        <w:t>mapunit_acres</w:t>
      </w:r>
      <w:proofErr w:type="spellEnd"/>
      <w:r>
        <w:rPr>
          <w:rStyle w:val="HTMLCode"/>
        </w:rPr>
        <w:t xml:space="preserve"> FLOAT, </w:t>
      </w:r>
    </w:p>
    <w:p w14:paraId="52CFDA72" w14:textId="77777777" w:rsidR="00050E0B" w:rsidRDefault="00066C79">
      <w:pPr>
        <w:pStyle w:val="HTMLPreformatted"/>
        <w:divId w:val="737358677"/>
        <w:rPr>
          <w:rStyle w:val="HTMLCode"/>
        </w:rPr>
      </w:pPr>
      <w:r>
        <w:rPr>
          <w:rStyle w:val="HTMLCode"/>
        </w:rPr>
        <w:t xml:space="preserve"> </w:t>
      </w:r>
      <w:proofErr w:type="spellStart"/>
      <w:r>
        <w:rPr>
          <w:rStyle w:val="HTMLCode"/>
        </w:rPr>
        <w:t>cokey</w:t>
      </w:r>
      <w:proofErr w:type="spellEnd"/>
      <w:r>
        <w:rPr>
          <w:rStyle w:val="HTMLCode"/>
        </w:rPr>
        <w:t xml:space="preserve"> INT , </w:t>
      </w:r>
    </w:p>
    <w:p w14:paraId="0AFC2B39" w14:textId="77777777" w:rsidR="00050E0B" w:rsidRDefault="00066C79">
      <w:pPr>
        <w:pStyle w:val="HTMLPreformatted"/>
        <w:divId w:val="737358677"/>
        <w:rPr>
          <w:rStyle w:val="HTMLCode"/>
        </w:rPr>
      </w:pPr>
      <w:r>
        <w:rPr>
          <w:rStyle w:val="HTMLCode"/>
        </w:rPr>
        <w:t xml:space="preserve"> </w:t>
      </w:r>
      <w:proofErr w:type="spellStart"/>
      <w:r>
        <w:rPr>
          <w:rStyle w:val="HTMLCode"/>
        </w:rPr>
        <w:t>cname</w:t>
      </w:r>
      <w:proofErr w:type="spellEnd"/>
      <w:r>
        <w:rPr>
          <w:rStyle w:val="HTMLCode"/>
        </w:rPr>
        <w:t xml:space="preserve"> CHAR(60), </w:t>
      </w:r>
    </w:p>
    <w:p w14:paraId="0712DB17" w14:textId="77777777" w:rsidR="00050E0B" w:rsidRDefault="00066C79">
      <w:pPr>
        <w:pStyle w:val="HTMLPreformatted"/>
        <w:divId w:val="737358677"/>
        <w:rPr>
          <w:rStyle w:val="HTMLCode"/>
        </w:rPr>
      </w:pPr>
      <w:r>
        <w:rPr>
          <w:rStyle w:val="HTMLCode"/>
        </w:rPr>
        <w:t xml:space="preserve"> </w:t>
      </w:r>
      <w:proofErr w:type="spellStart"/>
      <w:r>
        <w:rPr>
          <w:rStyle w:val="HTMLCode"/>
        </w:rPr>
        <w:t>copct</w:t>
      </w:r>
      <w:proofErr w:type="spellEnd"/>
      <w:r>
        <w:rPr>
          <w:rStyle w:val="HTMLCode"/>
        </w:rPr>
        <w:t xml:space="preserve">  INT, </w:t>
      </w:r>
    </w:p>
    <w:p w14:paraId="796BA95D" w14:textId="77777777" w:rsidR="00050E0B" w:rsidRDefault="00066C79">
      <w:pPr>
        <w:pStyle w:val="HTMLPreformatted"/>
        <w:divId w:val="737358677"/>
        <w:rPr>
          <w:rStyle w:val="HTMLCode"/>
        </w:rPr>
      </w:pPr>
      <w:r>
        <w:rPr>
          <w:rStyle w:val="HTMLCode"/>
        </w:rPr>
        <w:t xml:space="preserve"> </w:t>
      </w:r>
      <w:proofErr w:type="spellStart"/>
      <w:r>
        <w:rPr>
          <w:rStyle w:val="HTMLCode"/>
        </w:rPr>
        <w:t>majcompflag</w:t>
      </w:r>
      <w:proofErr w:type="spellEnd"/>
      <w:r>
        <w:rPr>
          <w:rStyle w:val="HTMLCode"/>
        </w:rPr>
        <w:t xml:space="preserve"> CHAR(3), </w:t>
      </w:r>
    </w:p>
    <w:p w14:paraId="324D54D7" w14:textId="77777777" w:rsidR="00050E0B" w:rsidRDefault="00066C79">
      <w:pPr>
        <w:pStyle w:val="HTMLPreformatted"/>
        <w:divId w:val="737358677"/>
        <w:rPr>
          <w:rStyle w:val="HTMLCode"/>
        </w:rPr>
      </w:pPr>
      <w:r>
        <w:rPr>
          <w:rStyle w:val="HTMLCode"/>
        </w:rPr>
        <w:t xml:space="preserve"> </w:t>
      </w:r>
      <w:proofErr w:type="spellStart"/>
      <w:r>
        <w:rPr>
          <w:rStyle w:val="HTMLCode"/>
        </w:rPr>
        <w:t>MIN_soimoistdept_l</w:t>
      </w:r>
      <w:proofErr w:type="spellEnd"/>
      <w:r>
        <w:rPr>
          <w:rStyle w:val="HTMLCode"/>
        </w:rPr>
        <w:t xml:space="preserve">  INT, </w:t>
      </w:r>
    </w:p>
    <w:p w14:paraId="5BBC7FEA" w14:textId="77777777" w:rsidR="00050E0B" w:rsidRDefault="00066C79">
      <w:pPr>
        <w:pStyle w:val="HTMLPreformatted"/>
        <w:divId w:val="737358677"/>
        <w:rPr>
          <w:rStyle w:val="HTMLCode"/>
        </w:rPr>
      </w:pPr>
      <w:r>
        <w:rPr>
          <w:rStyle w:val="HTMLCode"/>
        </w:rPr>
        <w:t xml:space="preserve"> </w:t>
      </w:r>
      <w:proofErr w:type="spellStart"/>
      <w:r>
        <w:rPr>
          <w:rStyle w:val="HTMLCode"/>
        </w:rPr>
        <w:t>MIN_soimoistdept_r</w:t>
      </w:r>
      <w:proofErr w:type="spellEnd"/>
      <w:r>
        <w:rPr>
          <w:rStyle w:val="HTMLCode"/>
        </w:rPr>
        <w:t xml:space="preserve"> INT,</w:t>
      </w:r>
    </w:p>
    <w:p w14:paraId="69841C9B" w14:textId="77777777" w:rsidR="00050E0B" w:rsidRDefault="00066C79">
      <w:pPr>
        <w:pStyle w:val="HTMLPreformatted"/>
        <w:divId w:val="737358677"/>
        <w:rPr>
          <w:rStyle w:val="HTMLCode"/>
        </w:rPr>
      </w:pPr>
      <w:r>
        <w:rPr>
          <w:rStyle w:val="HTMLCode"/>
        </w:rPr>
        <w:t xml:space="preserve"> </w:t>
      </w:r>
      <w:proofErr w:type="spellStart"/>
      <w:r>
        <w:rPr>
          <w:rStyle w:val="HTMLCode"/>
        </w:rPr>
        <w:t>major_mu_pct_sum</w:t>
      </w:r>
      <w:proofErr w:type="spellEnd"/>
      <w:r>
        <w:rPr>
          <w:rStyle w:val="HTMLCode"/>
        </w:rPr>
        <w:t xml:space="preserve"> INT,  </w:t>
      </w:r>
      <w:proofErr w:type="spellStart"/>
      <w:r>
        <w:rPr>
          <w:rStyle w:val="HTMLCode"/>
        </w:rPr>
        <w:t>mu_pct_sum</w:t>
      </w:r>
      <w:proofErr w:type="spellEnd"/>
      <w:r>
        <w:rPr>
          <w:rStyle w:val="HTMLCode"/>
        </w:rPr>
        <w:t xml:space="preserve"> INT,</w:t>
      </w:r>
    </w:p>
    <w:p w14:paraId="0C4A5608" w14:textId="77777777" w:rsidR="00050E0B" w:rsidRDefault="00066C79">
      <w:pPr>
        <w:pStyle w:val="HTMLPreformatted"/>
        <w:divId w:val="737358677"/>
        <w:rPr>
          <w:rStyle w:val="HTMLCode"/>
        </w:rPr>
      </w:pPr>
      <w:r>
        <w:rPr>
          <w:rStyle w:val="HTMLCode"/>
        </w:rPr>
        <w:t xml:space="preserve">  </w:t>
      </w:r>
      <w:proofErr w:type="spellStart"/>
      <w:r>
        <w:rPr>
          <w:rStyle w:val="HTMLCode"/>
        </w:rPr>
        <w:t>adj_comp_pct</w:t>
      </w:r>
      <w:proofErr w:type="spellEnd"/>
      <w:r>
        <w:rPr>
          <w:rStyle w:val="HTMLCode"/>
        </w:rPr>
        <w:t xml:space="preserve"> FLOAT</w:t>
      </w:r>
    </w:p>
    <w:p w14:paraId="1AD31DB7" w14:textId="77777777" w:rsidR="00050E0B" w:rsidRDefault="00066C79">
      <w:pPr>
        <w:pStyle w:val="HTMLPreformatted"/>
        <w:divId w:val="737358677"/>
        <w:rPr>
          <w:rStyle w:val="HTMLCode"/>
        </w:rPr>
      </w:pPr>
      <w:r>
        <w:rPr>
          <w:rStyle w:val="HTMLCode"/>
        </w:rPr>
        <w:t xml:space="preserve">      );</w:t>
      </w:r>
    </w:p>
    <w:p w14:paraId="3027C0C9"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36753311"/>
        <w:rPr>
          <w:rFonts w:eastAsia="Times New Roman"/>
        </w:rPr>
      </w:pPr>
      <w:bookmarkStart w:id="44" w:name="_Toc16080376"/>
      <w:r>
        <w:rPr>
          <w:rFonts w:eastAsia="Times New Roman"/>
        </w:rPr>
        <w:t>Normalizing component percent</w:t>
      </w:r>
      <w:bookmarkEnd w:id="44"/>
    </w:p>
    <w:p w14:paraId="001BA78E" w14:textId="77777777" w:rsidR="00050E0B" w:rsidRDefault="00066C79">
      <w:pPr>
        <w:pStyle w:val="HTMLPreformatted"/>
        <w:divId w:val="1136753311"/>
        <w:rPr>
          <w:rStyle w:val="HTMLCode"/>
        </w:rPr>
      </w:pPr>
      <w:r>
        <w:rPr>
          <w:rStyle w:val="HTMLCode"/>
        </w:rPr>
        <w:t>INSERT INTO #wet1</w:t>
      </w:r>
    </w:p>
    <w:p w14:paraId="3FF79F78" w14:textId="77777777" w:rsidR="00050E0B" w:rsidRDefault="00066C79">
      <w:pPr>
        <w:pStyle w:val="HTMLPreformatted"/>
        <w:divId w:val="1136753311"/>
        <w:rPr>
          <w:rStyle w:val="HTMLCode"/>
        </w:rPr>
      </w:pPr>
      <w:r>
        <w:rPr>
          <w:rStyle w:val="HTMLCode"/>
        </w:rPr>
        <w:t>SELECT DISTINCT #</w:t>
      </w:r>
      <w:proofErr w:type="spellStart"/>
      <w:r>
        <w:rPr>
          <w:rStyle w:val="HTMLCode"/>
        </w:rPr>
        <w:t>AoiAcres.aoiid</w:t>
      </w:r>
      <w:proofErr w:type="spellEnd"/>
      <w:r>
        <w:rPr>
          <w:rStyle w:val="HTMLCode"/>
        </w:rPr>
        <w:t>, #</w:t>
      </w:r>
      <w:proofErr w:type="spellStart"/>
      <w:r>
        <w:rPr>
          <w:rStyle w:val="HTMLCode"/>
        </w:rPr>
        <w:t>AoiAcres.landunit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majcompflag</w:t>
      </w:r>
      <w:proofErr w:type="spellEnd"/>
      <w:r>
        <w:rPr>
          <w:rStyle w:val="HTMLCode"/>
        </w:rPr>
        <w:t xml:space="preserve">,  </w:t>
      </w:r>
      <w:proofErr w:type="spellStart"/>
      <w:r>
        <w:rPr>
          <w:rStyle w:val="HTMLCode"/>
        </w:rPr>
        <w:t>MIN_soimoistdept_l</w:t>
      </w:r>
      <w:proofErr w:type="spellEnd"/>
      <w:r>
        <w:rPr>
          <w:rStyle w:val="HTMLCode"/>
        </w:rPr>
        <w:t xml:space="preserve">, </w:t>
      </w:r>
      <w:proofErr w:type="spellStart"/>
      <w:r>
        <w:rPr>
          <w:rStyle w:val="HTMLCode"/>
        </w:rPr>
        <w:t>MIN_soimoistdept_r</w:t>
      </w:r>
      <w:proofErr w:type="spellEnd"/>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,(1.0 * </w:t>
      </w:r>
      <w:proofErr w:type="spellStart"/>
      <w:r>
        <w:rPr>
          <w:rStyle w:val="HTMLCode"/>
        </w:rPr>
        <w:t>copct</w:t>
      </w:r>
      <w:proofErr w:type="spellEnd"/>
      <w:r>
        <w:rPr>
          <w:rStyle w:val="HTMLCode"/>
        </w:rPr>
        <w:t xml:space="preserve"> / </w:t>
      </w:r>
      <w:proofErr w:type="spellStart"/>
      <w:r>
        <w:rPr>
          <w:rStyle w:val="HTMLCode"/>
        </w:rPr>
        <w:t>major_mu_pct_sum</w:t>
      </w:r>
      <w:proofErr w:type="spellEnd"/>
      <w:r>
        <w:rPr>
          <w:rStyle w:val="HTMLCode"/>
        </w:rPr>
        <w:t xml:space="preserve">) AS </w:t>
      </w:r>
      <w:proofErr w:type="spellStart"/>
      <w:r>
        <w:rPr>
          <w:rStyle w:val="HTMLCode"/>
        </w:rPr>
        <w:t>adj_comp_pct</w:t>
      </w:r>
      <w:proofErr w:type="spellEnd"/>
    </w:p>
    <w:p w14:paraId="19AD90DF" w14:textId="77777777" w:rsidR="00050E0B" w:rsidRDefault="00066C79">
      <w:pPr>
        <w:pStyle w:val="HTMLPreformatted"/>
        <w:divId w:val="1136753311"/>
        <w:rPr>
          <w:rStyle w:val="HTMLCode"/>
        </w:rPr>
      </w:pPr>
      <w:r>
        <w:rPr>
          <w:rStyle w:val="HTMLCode"/>
        </w:rPr>
        <w:t>FROM #</w:t>
      </w:r>
      <w:proofErr w:type="spellStart"/>
      <w:r>
        <w:rPr>
          <w:rStyle w:val="HTMLCode"/>
        </w:rPr>
        <w:t>AoiAcres</w:t>
      </w:r>
      <w:proofErr w:type="spellEnd"/>
    </w:p>
    <w:p w14:paraId="329B6772" w14:textId="77777777" w:rsidR="00050E0B" w:rsidRDefault="00066C79">
      <w:pPr>
        <w:pStyle w:val="HTMLPreformatted"/>
        <w:divId w:val="1136753311"/>
        <w:rPr>
          <w:rStyle w:val="HTMLCode"/>
        </w:rPr>
      </w:pPr>
      <w:r>
        <w:rPr>
          <w:rStyle w:val="HTMLCode"/>
        </w:rPr>
        <w:t xml:space="preserve">LEFT OUTER JOIN #wet AS wet ON </w:t>
      </w:r>
      <w:proofErr w:type="spellStart"/>
      <w:r>
        <w:rPr>
          <w:rStyle w:val="HTMLCode"/>
        </w:rPr>
        <w:t>wet.aoiid</w:t>
      </w:r>
      <w:proofErr w:type="spellEnd"/>
      <w:r>
        <w:rPr>
          <w:rStyle w:val="HTMLCode"/>
        </w:rPr>
        <w:t>=#</w:t>
      </w:r>
      <w:proofErr w:type="spellStart"/>
      <w:r>
        <w:rPr>
          <w:rStyle w:val="HTMLCode"/>
        </w:rPr>
        <w:t>AoiAcres.aoiid</w:t>
      </w:r>
      <w:proofErr w:type="spellEnd"/>
    </w:p>
    <w:p w14:paraId="0EDC4F3E" w14:textId="77777777" w:rsidR="00050E0B" w:rsidRDefault="00066C79">
      <w:pPr>
        <w:pStyle w:val="HTMLPreformatted"/>
        <w:divId w:val="1136753311"/>
      </w:pPr>
      <w:r>
        <w:rPr>
          <w:rStyle w:val="HTMLCode"/>
        </w:rPr>
        <w:t>GROUP BY  #</w:t>
      </w:r>
      <w:proofErr w:type="spellStart"/>
      <w:r>
        <w:rPr>
          <w:rStyle w:val="HTMLCode"/>
        </w:rPr>
        <w:t>AoiAcres.aoiid</w:t>
      </w:r>
      <w:proofErr w:type="spellEnd"/>
      <w:r>
        <w:rPr>
          <w:rStyle w:val="HTMLCode"/>
        </w:rPr>
        <w:t>,  #</w:t>
      </w:r>
      <w:proofErr w:type="spellStart"/>
      <w:r>
        <w:rPr>
          <w:rStyle w:val="HTMLCode"/>
        </w:rPr>
        <w:t>AoiAcres.landunit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majcompflag</w:t>
      </w:r>
      <w:proofErr w:type="spellEnd"/>
      <w:r>
        <w:rPr>
          <w:rStyle w:val="HTMLCode"/>
        </w:rPr>
        <w:t xml:space="preserve">, </w:t>
      </w:r>
      <w:proofErr w:type="spellStart"/>
      <w:r>
        <w:rPr>
          <w:rStyle w:val="HTMLCode"/>
        </w:rPr>
        <w:t>MIN_soimoistdept_r</w:t>
      </w:r>
      <w:proofErr w:type="spellEnd"/>
      <w:r>
        <w:rPr>
          <w:rStyle w:val="HTMLCode"/>
        </w:rPr>
        <w:t xml:space="preserve">, </w:t>
      </w:r>
      <w:proofErr w:type="spellStart"/>
      <w:r>
        <w:rPr>
          <w:rStyle w:val="HTMLCode"/>
        </w:rPr>
        <w:t>MIN_soimoistdept_l</w:t>
      </w:r>
      <w:proofErr w:type="spellEnd"/>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mu_pct_sum</w:t>
      </w:r>
      <w:proofErr w:type="spellEnd"/>
    </w:p>
    <w:p w14:paraId="34D8B44C" w14:textId="79BAE102" w:rsidR="00050E0B" w:rsidRDefault="00066C79">
      <w:pPr>
        <w:numPr>
          <w:ilvl w:val="0"/>
          <w:numId w:val="6"/>
        </w:numPr>
        <w:spacing w:before="100" w:beforeAutospacing="1" w:after="100" w:afterAutospacing="1"/>
        <w:divId w:val="1136753311"/>
        <w:rPr>
          <w:rFonts w:eastAsia="Times New Roman"/>
        </w:rPr>
      </w:pPr>
      <w:del w:id="45" w:author="Achen, Aaron - NRCS, Lincoln, NE" w:date="2019-08-07T14:24:00Z">
        <w:r w:rsidDel="008F3AAE">
          <w:rPr>
            <w:rFonts w:eastAsia="Times New Roman"/>
          </w:rPr>
          <w:delText>Adjuss</w:delText>
        </w:r>
      </w:del>
      <w:ins w:id="46" w:author="Achen, Aaron - NRCS, Lincoln, NE" w:date="2019-08-07T14:24:00Z">
        <w:r w:rsidR="008F3AAE">
          <w:rPr>
            <w:rFonts w:eastAsia="Times New Roman"/>
          </w:rPr>
          <w:t>Adjust</w:t>
        </w:r>
      </w:ins>
      <w:r>
        <w:rPr>
          <w:rFonts w:eastAsia="Times New Roman"/>
        </w:rPr>
        <w:t xml:space="preserve"> the component percent for the major components to sum up to 1 for the </w:t>
      </w:r>
      <w:r w:rsidR="00263F2C">
        <w:rPr>
          <w:rFonts w:eastAsia="Times New Roman"/>
        </w:rPr>
        <w:t>m</w:t>
      </w:r>
      <w:r>
        <w:rPr>
          <w:rFonts w:eastAsia="Times New Roman"/>
        </w:rPr>
        <w:t xml:space="preserve">ap </w:t>
      </w:r>
      <w:r w:rsidR="00263F2C">
        <w:rPr>
          <w:rFonts w:eastAsia="Times New Roman"/>
        </w:rPr>
        <w:t>u</w:t>
      </w:r>
      <w:bookmarkStart w:id="47" w:name="_GoBack"/>
      <w:bookmarkEnd w:id="47"/>
      <w:r>
        <w:rPr>
          <w:rFonts w:eastAsia="Times New Roman"/>
        </w:rPr>
        <w:t>nit.</w:t>
      </w:r>
    </w:p>
    <w:tbl>
      <w:tblPr>
        <w:tblW w:w="5000" w:type="pct"/>
        <w:tblCellSpacing w:w="15" w:type="dxa"/>
        <w:tblLook w:val="04A0" w:firstRow="1" w:lastRow="0" w:firstColumn="1" w:lastColumn="0" w:noHBand="0" w:noVBand="1"/>
      </w:tblPr>
      <w:tblGrid>
        <w:gridCol w:w="317"/>
        <w:gridCol w:w="473"/>
        <w:gridCol w:w="783"/>
        <w:gridCol w:w="459"/>
        <w:gridCol w:w="783"/>
        <w:gridCol w:w="516"/>
        <w:gridCol w:w="383"/>
        <w:gridCol w:w="320"/>
        <w:gridCol w:w="700"/>
        <w:gridCol w:w="1055"/>
        <w:gridCol w:w="1074"/>
        <w:gridCol w:w="1043"/>
        <w:gridCol w:w="688"/>
        <w:gridCol w:w="766"/>
      </w:tblGrid>
      <w:tr w:rsidR="00050E0B" w14:paraId="7D5956B7" w14:textId="77777777">
        <w:trPr>
          <w:divId w:val="1136753311"/>
          <w:tblHeader/>
          <w:tblCellSpacing w:w="15" w:type="dxa"/>
        </w:trPr>
        <w:tc>
          <w:tcPr>
            <w:tcW w:w="0" w:type="auto"/>
            <w:tcMar>
              <w:top w:w="15" w:type="dxa"/>
              <w:left w:w="15" w:type="dxa"/>
              <w:bottom w:w="15" w:type="dxa"/>
              <w:right w:w="15" w:type="dxa"/>
            </w:tcMar>
            <w:vAlign w:val="center"/>
            <w:hideMark/>
          </w:tcPr>
          <w:p w14:paraId="788998FA"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51BEB910"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1CCE7999" w14:textId="77777777" w:rsidR="00050E0B" w:rsidRDefault="00066C79">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14:paraId="381BB3CE" w14:textId="77777777" w:rsidR="00050E0B" w:rsidRDefault="00066C79">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19CDBBC8" w14:textId="77777777" w:rsidR="00050E0B" w:rsidRDefault="00066C79">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04A9A840" w14:textId="77777777" w:rsidR="00050E0B" w:rsidRDefault="00066C79">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7BA84263" w14:textId="77777777" w:rsidR="00050E0B" w:rsidRDefault="00066C79">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14:paraId="0107D770" w14:textId="77777777" w:rsidR="00050E0B" w:rsidRDefault="00066C79">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14:paraId="24E0A6C0" w14:textId="77777777" w:rsidR="00050E0B" w:rsidRDefault="00066C79">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14:paraId="5969DD08" w14:textId="77777777" w:rsidR="00050E0B" w:rsidRDefault="00066C79">
            <w:pPr>
              <w:jc w:val="center"/>
              <w:rPr>
                <w:rFonts w:eastAsia="Times New Roman"/>
                <w:b/>
                <w:bCs/>
              </w:rPr>
            </w:pPr>
            <w:proofErr w:type="spellStart"/>
            <w:r>
              <w:rPr>
                <w:rFonts w:eastAsia="Times New Roman"/>
                <w:b/>
                <w:bCs/>
              </w:rPr>
              <w:t>MIN_soimoistdept_l</w:t>
            </w:r>
            <w:proofErr w:type="spellEnd"/>
          </w:p>
        </w:tc>
        <w:tc>
          <w:tcPr>
            <w:tcW w:w="0" w:type="auto"/>
            <w:tcMar>
              <w:top w:w="15" w:type="dxa"/>
              <w:left w:w="15" w:type="dxa"/>
              <w:bottom w:w="15" w:type="dxa"/>
              <w:right w:w="15" w:type="dxa"/>
            </w:tcMar>
            <w:vAlign w:val="center"/>
            <w:hideMark/>
          </w:tcPr>
          <w:p w14:paraId="4D51539C" w14:textId="77777777" w:rsidR="00050E0B" w:rsidRDefault="00066C79">
            <w:pPr>
              <w:jc w:val="center"/>
              <w:rPr>
                <w:rFonts w:eastAsia="Times New Roman"/>
                <w:b/>
                <w:bCs/>
              </w:rPr>
            </w:pPr>
            <w:proofErr w:type="spellStart"/>
            <w:r>
              <w:rPr>
                <w:rFonts w:eastAsia="Times New Roman"/>
                <w:b/>
                <w:bCs/>
              </w:rPr>
              <w:t>MIN_soimoistdept_r</w:t>
            </w:r>
            <w:proofErr w:type="spellEnd"/>
          </w:p>
        </w:tc>
        <w:tc>
          <w:tcPr>
            <w:tcW w:w="0" w:type="auto"/>
            <w:tcMar>
              <w:top w:w="15" w:type="dxa"/>
              <w:left w:w="15" w:type="dxa"/>
              <w:bottom w:w="15" w:type="dxa"/>
              <w:right w:w="15" w:type="dxa"/>
            </w:tcMar>
            <w:vAlign w:val="center"/>
            <w:hideMark/>
          </w:tcPr>
          <w:p w14:paraId="440165C8" w14:textId="77777777" w:rsidR="00050E0B" w:rsidRDefault="00066C79">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14:paraId="04AA88E5" w14:textId="77777777" w:rsidR="00050E0B" w:rsidRDefault="00066C79">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14:paraId="1D526780" w14:textId="77777777" w:rsidR="00050E0B" w:rsidRDefault="00066C79">
            <w:pPr>
              <w:jc w:val="center"/>
              <w:rPr>
                <w:rFonts w:eastAsia="Times New Roman"/>
                <w:b/>
                <w:bCs/>
              </w:rPr>
            </w:pPr>
            <w:proofErr w:type="spellStart"/>
            <w:r>
              <w:rPr>
                <w:rFonts w:eastAsia="Times New Roman"/>
                <w:b/>
                <w:bCs/>
              </w:rPr>
              <w:t>adj_comp_pct</w:t>
            </w:r>
            <w:proofErr w:type="spellEnd"/>
          </w:p>
        </w:tc>
      </w:tr>
      <w:tr w:rsidR="00050E0B" w14:paraId="2A3D018C" w14:textId="77777777">
        <w:trPr>
          <w:divId w:val="1136753311"/>
          <w:tblCellSpacing w:w="15" w:type="dxa"/>
        </w:trPr>
        <w:tc>
          <w:tcPr>
            <w:tcW w:w="0" w:type="auto"/>
            <w:tcMar>
              <w:top w:w="15" w:type="dxa"/>
              <w:left w:w="15" w:type="dxa"/>
              <w:bottom w:w="15" w:type="dxa"/>
              <w:right w:w="15" w:type="dxa"/>
            </w:tcMar>
            <w:vAlign w:val="center"/>
            <w:hideMark/>
          </w:tcPr>
          <w:p w14:paraId="676093AD"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F0E54F2" w14:textId="77777777" w:rsidR="00050E0B" w:rsidRDefault="00066C79">
            <w:pPr>
              <w:rPr>
                <w:rFonts w:eastAsia="Times New Roman"/>
              </w:rPr>
            </w:pPr>
            <w:r>
              <w:rPr>
                <w:rFonts w:eastAsia="Times New Roman"/>
              </w:rPr>
              <w:t xml:space="preserve">T9981 </w:t>
            </w:r>
            <w:r>
              <w:rPr>
                <w:rFonts w:eastAsia="Times New Roman"/>
              </w:rPr>
              <w:lastRenderedPageBreak/>
              <w:t>Fld3</w:t>
            </w:r>
          </w:p>
        </w:tc>
        <w:tc>
          <w:tcPr>
            <w:tcW w:w="0" w:type="auto"/>
            <w:tcMar>
              <w:top w:w="15" w:type="dxa"/>
              <w:left w:w="15" w:type="dxa"/>
              <w:bottom w:w="15" w:type="dxa"/>
              <w:right w:w="15" w:type="dxa"/>
            </w:tcMar>
            <w:vAlign w:val="center"/>
            <w:hideMark/>
          </w:tcPr>
          <w:p w14:paraId="63DDC6D7" w14:textId="77777777" w:rsidR="00050E0B" w:rsidRDefault="00066C79">
            <w:pPr>
              <w:rPr>
                <w:rFonts w:eastAsia="Times New Roman"/>
              </w:rPr>
            </w:pPr>
            <w:r>
              <w:rPr>
                <w:rFonts w:eastAsia="Times New Roman"/>
              </w:rPr>
              <w:lastRenderedPageBreak/>
              <w:t>328.952</w:t>
            </w:r>
          </w:p>
        </w:tc>
        <w:tc>
          <w:tcPr>
            <w:tcW w:w="0" w:type="auto"/>
            <w:tcMar>
              <w:top w:w="15" w:type="dxa"/>
              <w:left w:w="15" w:type="dxa"/>
              <w:bottom w:w="15" w:type="dxa"/>
              <w:right w:w="15" w:type="dxa"/>
            </w:tcMar>
            <w:vAlign w:val="center"/>
            <w:hideMark/>
          </w:tcPr>
          <w:p w14:paraId="4E221AEB"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D6F8A08"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0B0F1486"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5C931452"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117F7E1C"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6315B65C"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301DE7B"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09C10694"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4D2612D6"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8AD88FD"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46D254E" w14:textId="77777777" w:rsidR="00050E0B" w:rsidRDefault="00066C79">
            <w:pPr>
              <w:rPr>
                <w:rFonts w:eastAsia="Times New Roman"/>
              </w:rPr>
            </w:pPr>
            <w:r>
              <w:rPr>
                <w:rFonts w:eastAsia="Times New Roman"/>
              </w:rPr>
              <w:t>1</w:t>
            </w:r>
          </w:p>
        </w:tc>
      </w:tr>
      <w:tr w:rsidR="00050E0B" w14:paraId="0F1628DE" w14:textId="77777777">
        <w:trPr>
          <w:divId w:val="1136753311"/>
          <w:tblCellSpacing w:w="15" w:type="dxa"/>
        </w:trPr>
        <w:tc>
          <w:tcPr>
            <w:tcW w:w="0" w:type="auto"/>
            <w:tcMar>
              <w:top w:w="15" w:type="dxa"/>
              <w:left w:w="15" w:type="dxa"/>
              <w:bottom w:w="15" w:type="dxa"/>
              <w:right w:w="15" w:type="dxa"/>
            </w:tcMar>
            <w:vAlign w:val="center"/>
            <w:hideMark/>
          </w:tcPr>
          <w:p w14:paraId="01711408"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A1A24E9"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806ECB8" w14:textId="77777777" w:rsidR="00050E0B" w:rsidRDefault="00066C79">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14:paraId="0CB40745"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71878CEC"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7836360A" w14:textId="77777777" w:rsidR="00050E0B" w:rsidRDefault="00066C79">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52C404A9"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44F397F1"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018DC81"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4D0268A"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206368A2"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20B1C2EE"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E8FE12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0BD73F4" w14:textId="77777777" w:rsidR="00050E0B" w:rsidRDefault="00066C79">
            <w:pPr>
              <w:rPr>
                <w:rFonts w:eastAsia="Times New Roman"/>
              </w:rPr>
            </w:pPr>
            <w:r>
              <w:rPr>
                <w:rFonts w:eastAsia="Times New Roman"/>
              </w:rPr>
              <w:t>1</w:t>
            </w:r>
          </w:p>
        </w:tc>
      </w:tr>
      <w:tr w:rsidR="00050E0B" w14:paraId="0A502DEA" w14:textId="77777777">
        <w:trPr>
          <w:divId w:val="1136753311"/>
          <w:tblCellSpacing w:w="15" w:type="dxa"/>
        </w:trPr>
        <w:tc>
          <w:tcPr>
            <w:tcW w:w="0" w:type="auto"/>
            <w:tcMar>
              <w:top w:w="15" w:type="dxa"/>
              <w:left w:w="15" w:type="dxa"/>
              <w:bottom w:w="15" w:type="dxa"/>
              <w:right w:w="15" w:type="dxa"/>
            </w:tcMar>
            <w:vAlign w:val="center"/>
            <w:hideMark/>
          </w:tcPr>
          <w:p w14:paraId="602A7C3A"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8ECA405"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95D43B0" w14:textId="77777777" w:rsidR="00050E0B" w:rsidRDefault="00066C79">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14:paraId="59FA71AE"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77E809A2"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1BC67B7F"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287C837E"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4BCD2FC5"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9AE7ED9" w14:textId="77777777" w:rsidR="00050E0B" w:rsidRDefault="00066C79">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644FBFC" w14:textId="77777777" w:rsidR="00050E0B" w:rsidRDefault="00066C79">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2F83D262" w14:textId="77777777" w:rsidR="00050E0B" w:rsidRDefault="00066C79">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6F2AB94A"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51334DB"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CDFA1D4" w14:textId="77777777" w:rsidR="00050E0B" w:rsidRDefault="00066C79">
            <w:pPr>
              <w:rPr>
                <w:rFonts w:eastAsia="Times New Roman"/>
              </w:rPr>
            </w:pPr>
            <w:r>
              <w:rPr>
                <w:rFonts w:eastAsia="Times New Roman"/>
              </w:rPr>
              <w:t>1</w:t>
            </w:r>
          </w:p>
        </w:tc>
      </w:tr>
    </w:tbl>
    <w:p w14:paraId="40FE3310" w14:textId="77777777" w:rsidR="00050E0B" w:rsidRDefault="00066C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44188442"/>
        <w:rPr>
          <w:rFonts w:eastAsia="Times New Roman"/>
        </w:rPr>
      </w:pPr>
      <w:bookmarkStart w:id="48" w:name="_Toc16080377"/>
      <w:r>
        <w:rPr>
          <w:rFonts w:eastAsia="Times New Roman"/>
        </w:rPr>
        <w:t>Calculate</w:t>
      </w:r>
      <w:del w:id="49" w:author="Achen, Aaron - NRCS, Lincoln, NE" w:date="2019-08-07T14:24:00Z">
        <w:r w:rsidDel="008F3AAE">
          <w:rPr>
            <w:rFonts w:eastAsia="Times New Roman"/>
          </w:rPr>
          <w:delText>s</w:delText>
        </w:r>
      </w:del>
      <w:r>
        <w:rPr>
          <w:rFonts w:eastAsia="Times New Roman"/>
        </w:rPr>
        <w:t xml:space="preserve"> </w:t>
      </w:r>
      <w:del w:id="50" w:author="Achen, Aaron - NRCS, Lincoln, NE" w:date="2019-08-07T14:24:00Z">
        <w:r w:rsidDel="008F3AAE">
          <w:rPr>
            <w:rFonts w:eastAsia="Times New Roman"/>
          </w:rPr>
          <w:delText>C</w:delText>
        </w:r>
      </w:del>
      <w:ins w:id="51" w:author="Achen, Aaron - NRCS, Lincoln, NE" w:date="2019-08-07T14:24:00Z">
        <w:r w:rsidR="008F3AAE">
          <w:rPr>
            <w:rFonts w:eastAsia="Times New Roman"/>
          </w:rPr>
          <w:t>c</w:t>
        </w:r>
      </w:ins>
      <w:r>
        <w:rPr>
          <w:rFonts w:eastAsia="Times New Roman"/>
        </w:rPr>
        <w:t xml:space="preserve">omponent </w:t>
      </w:r>
      <w:del w:id="52" w:author="Achen, Aaron - NRCS, Lincoln, NE" w:date="2019-08-07T14:24:00Z">
        <w:r w:rsidDel="008F3AAE">
          <w:rPr>
            <w:rFonts w:eastAsia="Times New Roman"/>
          </w:rPr>
          <w:delText>A</w:delText>
        </w:r>
      </w:del>
      <w:ins w:id="53" w:author="Achen, Aaron - NRCS, Lincoln, NE" w:date="2019-08-07T14:24:00Z">
        <w:r w:rsidR="008F3AAE">
          <w:rPr>
            <w:rFonts w:eastAsia="Times New Roman"/>
          </w:rPr>
          <w:t>a</w:t>
        </w:r>
      </w:ins>
      <w:r>
        <w:rPr>
          <w:rFonts w:eastAsia="Times New Roman"/>
        </w:rPr>
        <w:t>cres</w:t>
      </w:r>
      <w:bookmarkEnd w:id="48"/>
    </w:p>
    <w:p w14:paraId="72F9CA78" w14:textId="77777777" w:rsidR="00050E0B" w:rsidRDefault="00066C79">
      <w:pPr>
        <w:pStyle w:val="HTMLPreformatted"/>
        <w:divId w:val="944188442"/>
        <w:rPr>
          <w:rStyle w:val="HTMLCode"/>
        </w:rPr>
      </w:pPr>
      <w:r>
        <w:rPr>
          <w:rStyle w:val="HTMLCode"/>
        </w:rPr>
        <w:t>CREATE TABLE #wet2</w:t>
      </w:r>
    </w:p>
    <w:p w14:paraId="73D95FBE" w14:textId="77777777" w:rsidR="00050E0B" w:rsidRDefault="00066C79">
      <w:pPr>
        <w:pStyle w:val="HTMLPreformatted"/>
        <w:divId w:val="944188442"/>
        <w:rPr>
          <w:rStyle w:val="HTMLCode"/>
        </w:rPr>
      </w:pPr>
      <w:r>
        <w:rPr>
          <w:rStyle w:val="HTMLCode"/>
        </w:rPr>
        <w:t xml:space="preserve">    ( </w:t>
      </w:r>
      <w:proofErr w:type="spellStart"/>
      <w:r>
        <w:rPr>
          <w:rStyle w:val="HTMLCode"/>
        </w:rPr>
        <w:t>aoiid</w:t>
      </w:r>
      <w:proofErr w:type="spellEnd"/>
      <w:r>
        <w:rPr>
          <w:rStyle w:val="HTMLCode"/>
        </w:rPr>
        <w:t xml:space="preserve"> INT,</w:t>
      </w:r>
    </w:p>
    <w:p w14:paraId="753AE97E" w14:textId="77777777" w:rsidR="00050E0B" w:rsidRDefault="00066C79">
      <w:pPr>
        <w:pStyle w:val="HTMLPreformatted"/>
        <w:divId w:val="944188442"/>
        <w:rPr>
          <w:rStyle w:val="HTMLCode"/>
        </w:rPr>
      </w:pPr>
      <w:r>
        <w:rPr>
          <w:rStyle w:val="HTMLCode"/>
        </w:rPr>
        <w:t xml:space="preserve">    </w:t>
      </w:r>
      <w:proofErr w:type="spellStart"/>
      <w:r>
        <w:rPr>
          <w:rStyle w:val="HTMLCode"/>
        </w:rPr>
        <w:t>landunit</w:t>
      </w:r>
      <w:proofErr w:type="spellEnd"/>
      <w:r>
        <w:rPr>
          <w:rStyle w:val="HTMLCode"/>
        </w:rPr>
        <w:t xml:space="preserve"> CHAR(20),</w:t>
      </w:r>
    </w:p>
    <w:p w14:paraId="701C6F25" w14:textId="77777777" w:rsidR="00050E0B" w:rsidRDefault="00066C79">
      <w:pPr>
        <w:pStyle w:val="HTMLPreformatted"/>
        <w:divId w:val="944188442"/>
        <w:rPr>
          <w:rStyle w:val="HTMLCode"/>
        </w:rPr>
      </w:pPr>
      <w:r>
        <w:rPr>
          <w:rStyle w:val="HTMLCode"/>
        </w:rPr>
        <w:t xml:space="preserve">    </w:t>
      </w:r>
      <w:proofErr w:type="spellStart"/>
      <w:r>
        <w:rPr>
          <w:rStyle w:val="HTMLCode"/>
        </w:rPr>
        <w:t>landunit_acres</w:t>
      </w:r>
      <w:proofErr w:type="spellEnd"/>
      <w:r>
        <w:rPr>
          <w:rStyle w:val="HTMLCode"/>
        </w:rPr>
        <w:t xml:space="preserve"> FLOAT, </w:t>
      </w:r>
    </w:p>
    <w:p w14:paraId="0DE0DFB2" w14:textId="77777777" w:rsidR="00050E0B" w:rsidRDefault="00066C79">
      <w:pPr>
        <w:pStyle w:val="HTMLPreformatted"/>
        <w:divId w:val="944188442"/>
        <w:rPr>
          <w:rStyle w:val="HTMLCode"/>
        </w:rPr>
      </w:pPr>
      <w:r>
        <w:rPr>
          <w:rStyle w:val="HTMLCode"/>
        </w:rPr>
        <w:t xml:space="preserve">    </w:t>
      </w:r>
      <w:proofErr w:type="spellStart"/>
      <w:r>
        <w:rPr>
          <w:rStyle w:val="HTMLCode"/>
        </w:rPr>
        <w:t>mukey</w:t>
      </w:r>
      <w:proofErr w:type="spellEnd"/>
      <w:r>
        <w:rPr>
          <w:rStyle w:val="HTMLCode"/>
        </w:rPr>
        <w:t xml:space="preserve"> INT,</w:t>
      </w:r>
    </w:p>
    <w:p w14:paraId="06F26FE2" w14:textId="77777777" w:rsidR="00050E0B" w:rsidRDefault="00066C79">
      <w:pPr>
        <w:pStyle w:val="HTMLPreformatted"/>
        <w:divId w:val="944188442"/>
        <w:rPr>
          <w:rStyle w:val="HTMLCode"/>
        </w:rPr>
      </w:pPr>
      <w:r>
        <w:rPr>
          <w:rStyle w:val="HTMLCode"/>
        </w:rPr>
        <w:t xml:space="preserve">    </w:t>
      </w:r>
      <w:proofErr w:type="spellStart"/>
      <w:r>
        <w:rPr>
          <w:rStyle w:val="HTMLCode"/>
        </w:rPr>
        <w:t>mapunit_acres</w:t>
      </w:r>
      <w:proofErr w:type="spellEnd"/>
      <w:r>
        <w:rPr>
          <w:rStyle w:val="HTMLCode"/>
        </w:rPr>
        <w:t xml:space="preserve"> FLOAT,</w:t>
      </w:r>
    </w:p>
    <w:p w14:paraId="1DBAD7C4" w14:textId="77777777" w:rsidR="00050E0B" w:rsidRDefault="00066C79">
      <w:pPr>
        <w:pStyle w:val="HTMLPreformatted"/>
        <w:divId w:val="944188442"/>
        <w:rPr>
          <w:rStyle w:val="HTMLCode"/>
        </w:rPr>
      </w:pPr>
      <w:r>
        <w:rPr>
          <w:rStyle w:val="HTMLCode"/>
        </w:rPr>
        <w:t xml:space="preserve">    </w:t>
      </w:r>
      <w:proofErr w:type="spellStart"/>
      <w:r>
        <w:rPr>
          <w:rStyle w:val="HTMLCode"/>
        </w:rPr>
        <w:t>cokey</w:t>
      </w:r>
      <w:proofErr w:type="spellEnd"/>
      <w:r>
        <w:rPr>
          <w:rStyle w:val="HTMLCode"/>
        </w:rPr>
        <w:t xml:space="preserve"> INT,</w:t>
      </w:r>
    </w:p>
    <w:p w14:paraId="23F4498E" w14:textId="77777777" w:rsidR="00050E0B" w:rsidRDefault="00066C79">
      <w:pPr>
        <w:pStyle w:val="HTMLPreformatted"/>
        <w:divId w:val="944188442"/>
        <w:rPr>
          <w:rStyle w:val="HTMLCode"/>
        </w:rPr>
      </w:pPr>
      <w:r>
        <w:rPr>
          <w:rStyle w:val="HTMLCode"/>
        </w:rPr>
        <w:t xml:space="preserve">    </w:t>
      </w:r>
      <w:proofErr w:type="spellStart"/>
      <w:r>
        <w:rPr>
          <w:rStyle w:val="HTMLCode"/>
        </w:rPr>
        <w:t>cname</w:t>
      </w:r>
      <w:proofErr w:type="spellEnd"/>
      <w:r>
        <w:rPr>
          <w:rStyle w:val="HTMLCode"/>
        </w:rPr>
        <w:t xml:space="preserve"> CHAR(60),</w:t>
      </w:r>
    </w:p>
    <w:p w14:paraId="6DB68DC5" w14:textId="77777777" w:rsidR="00050E0B" w:rsidRDefault="00066C79">
      <w:pPr>
        <w:pStyle w:val="HTMLPreformatted"/>
        <w:divId w:val="944188442"/>
        <w:rPr>
          <w:rStyle w:val="HTMLCode"/>
        </w:rPr>
      </w:pPr>
      <w:r>
        <w:rPr>
          <w:rStyle w:val="HTMLCode"/>
        </w:rPr>
        <w:t xml:space="preserve">    </w:t>
      </w:r>
      <w:proofErr w:type="spellStart"/>
      <w:r>
        <w:rPr>
          <w:rStyle w:val="HTMLCode"/>
        </w:rPr>
        <w:t>copct</w:t>
      </w:r>
      <w:proofErr w:type="spellEnd"/>
      <w:r>
        <w:rPr>
          <w:rStyle w:val="HTMLCode"/>
        </w:rPr>
        <w:t xml:space="preserve"> INT,</w:t>
      </w:r>
    </w:p>
    <w:p w14:paraId="0F69BFD2" w14:textId="77777777" w:rsidR="00050E0B" w:rsidRDefault="00066C79">
      <w:pPr>
        <w:pStyle w:val="HTMLPreformatted"/>
        <w:divId w:val="944188442"/>
        <w:rPr>
          <w:rStyle w:val="HTMLCode"/>
        </w:rPr>
      </w:pPr>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INT,MU_pct_sum</w:t>
      </w:r>
      <w:proofErr w:type="spellEnd"/>
      <w:r>
        <w:rPr>
          <w:rStyle w:val="HTMLCode"/>
        </w:rPr>
        <w:t xml:space="preserve"> INT,</w:t>
      </w:r>
    </w:p>
    <w:p w14:paraId="66F09B80" w14:textId="77777777" w:rsidR="00050E0B" w:rsidRDefault="00066C79">
      <w:pPr>
        <w:pStyle w:val="HTMLPreformatted"/>
        <w:divId w:val="944188442"/>
        <w:rPr>
          <w:rStyle w:val="HTMLCode"/>
        </w:rPr>
      </w:pPr>
      <w:r>
        <w:rPr>
          <w:rStyle w:val="HTMLCode"/>
        </w:rPr>
        <w:t xml:space="preserve">    </w:t>
      </w:r>
      <w:proofErr w:type="spellStart"/>
      <w:r>
        <w:rPr>
          <w:rStyle w:val="HTMLCode"/>
        </w:rPr>
        <w:t>adj_comp_pct</w:t>
      </w:r>
      <w:proofErr w:type="spellEnd"/>
      <w:r>
        <w:rPr>
          <w:rStyle w:val="HTMLCode"/>
        </w:rPr>
        <w:t xml:space="preserve"> FLOAT,</w:t>
      </w:r>
    </w:p>
    <w:p w14:paraId="378A70E4" w14:textId="77777777" w:rsidR="00050E0B" w:rsidRDefault="00066C79">
      <w:pPr>
        <w:pStyle w:val="HTMLPreformatted"/>
        <w:divId w:val="944188442"/>
        <w:rPr>
          <w:rStyle w:val="HTMLCode"/>
        </w:rPr>
      </w:pPr>
      <w:r>
        <w:rPr>
          <w:rStyle w:val="HTMLCode"/>
        </w:rPr>
        <w:t xml:space="preserve">    </w:t>
      </w:r>
      <w:proofErr w:type="spellStart"/>
      <w:r>
        <w:rPr>
          <w:rStyle w:val="HTMLCode"/>
        </w:rPr>
        <w:t>co_acres</w:t>
      </w:r>
      <w:proofErr w:type="spellEnd"/>
      <w:r>
        <w:rPr>
          <w:rStyle w:val="HTMLCode"/>
        </w:rPr>
        <w:t xml:space="preserve"> FLOAT</w:t>
      </w:r>
    </w:p>
    <w:p w14:paraId="5519AA2D" w14:textId="77777777" w:rsidR="00050E0B" w:rsidRDefault="00066C79">
      <w:pPr>
        <w:pStyle w:val="HTMLPreformatted"/>
        <w:divId w:val="944188442"/>
      </w:pPr>
      <w:r>
        <w:rPr>
          <w:rStyle w:val="HTMLCode"/>
        </w:rPr>
        <w:t xml:space="preserve">    );</w:t>
      </w:r>
    </w:p>
    <w:p w14:paraId="54A267E6" w14:textId="77777777" w:rsidR="00050E0B" w:rsidRDefault="00066C79">
      <w:pPr>
        <w:pStyle w:val="HTMLPreformatted"/>
        <w:divId w:val="944188442"/>
        <w:rPr>
          <w:rStyle w:val="HTMLCode"/>
        </w:rPr>
      </w:pPr>
      <w:r>
        <w:rPr>
          <w:rStyle w:val="HTMLCode"/>
        </w:rPr>
        <w:t>TRUNCATE TABLE #wet2</w:t>
      </w:r>
    </w:p>
    <w:p w14:paraId="7578BD71" w14:textId="77777777" w:rsidR="00050E0B" w:rsidRDefault="00066C79">
      <w:pPr>
        <w:pStyle w:val="HTMLPreformatted"/>
        <w:divId w:val="944188442"/>
        <w:rPr>
          <w:rStyle w:val="HTMLCode"/>
        </w:rPr>
      </w:pPr>
      <w:r>
        <w:rPr>
          <w:rStyle w:val="HTMLCode"/>
        </w:rPr>
        <w:t>INSERT INTO #wet2</w:t>
      </w:r>
    </w:p>
    <w:p w14:paraId="34087E8E" w14:textId="77777777" w:rsidR="00050E0B" w:rsidRDefault="00066C79">
      <w:pPr>
        <w:pStyle w:val="HTMLPreformatted"/>
        <w:divId w:val="94418844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14:paraId="44EBD3A5" w14:textId="77777777" w:rsidR="00050E0B" w:rsidRDefault="00066C79">
      <w:pPr>
        <w:pStyle w:val="HTMLPreformatted"/>
        <w:divId w:val="944188442"/>
      </w:pPr>
      <w:r>
        <w:rPr>
          <w:rStyle w:val="HTMLCode"/>
        </w:rPr>
        <w:t>FROM #wet1;</w:t>
      </w:r>
    </w:p>
    <w:tbl>
      <w:tblPr>
        <w:tblW w:w="5000" w:type="pct"/>
        <w:tblCellSpacing w:w="15" w:type="dxa"/>
        <w:tblLook w:val="04A0" w:firstRow="1" w:lastRow="0" w:firstColumn="1" w:lastColumn="0" w:noHBand="0" w:noVBand="1"/>
      </w:tblPr>
      <w:tblGrid>
        <w:gridCol w:w="404"/>
        <w:gridCol w:w="622"/>
        <w:gridCol w:w="1045"/>
        <w:gridCol w:w="604"/>
        <w:gridCol w:w="1044"/>
        <w:gridCol w:w="682"/>
        <w:gridCol w:w="500"/>
        <w:gridCol w:w="414"/>
        <w:gridCol w:w="1441"/>
        <w:gridCol w:w="958"/>
        <w:gridCol w:w="1001"/>
        <w:gridCol w:w="645"/>
      </w:tblGrid>
      <w:tr w:rsidR="00050E0B" w14:paraId="2074590C" w14:textId="77777777">
        <w:trPr>
          <w:divId w:val="944188442"/>
          <w:tblHeader/>
          <w:tblCellSpacing w:w="15" w:type="dxa"/>
        </w:trPr>
        <w:tc>
          <w:tcPr>
            <w:tcW w:w="0" w:type="auto"/>
            <w:tcMar>
              <w:top w:w="15" w:type="dxa"/>
              <w:left w:w="15" w:type="dxa"/>
              <w:bottom w:w="15" w:type="dxa"/>
              <w:right w:w="15" w:type="dxa"/>
            </w:tcMar>
            <w:vAlign w:val="center"/>
            <w:hideMark/>
          </w:tcPr>
          <w:p w14:paraId="2623346A" w14:textId="77777777" w:rsidR="00050E0B" w:rsidRDefault="00066C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2F9E8752"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6FBA3332" w14:textId="77777777" w:rsidR="00050E0B" w:rsidRDefault="00066C79">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14:paraId="554B0045" w14:textId="77777777" w:rsidR="00050E0B" w:rsidRDefault="00066C79">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395641B1" w14:textId="77777777" w:rsidR="00050E0B" w:rsidRDefault="00066C79">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3D22E8FC" w14:textId="77777777" w:rsidR="00050E0B" w:rsidRDefault="00066C79">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7F50E289" w14:textId="77777777" w:rsidR="00050E0B" w:rsidRDefault="00066C79">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14:paraId="5D0F9D8D" w14:textId="77777777" w:rsidR="00050E0B" w:rsidRDefault="00066C79">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14:paraId="3B1C06C2" w14:textId="77777777" w:rsidR="00050E0B" w:rsidRDefault="00066C79">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14:paraId="3D3C26D4" w14:textId="77777777" w:rsidR="00050E0B" w:rsidRDefault="00066C79">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14:paraId="47AA7180" w14:textId="77777777" w:rsidR="00050E0B" w:rsidRDefault="00066C79">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14:paraId="70D11736" w14:textId="77777777" w:rsidR="00050E0B" w:rsidRDefault="00066C79">
            <w:pPr>
              <w:jc w:val="center"/>
              <w:rPr>
                <w:rFonts w:eastAsia="Times New Roman"/>
                <w:b/>
                <w:bCs/>
              </w:rPr>
            </w:pPr>
            <w:proofErr w:type="spellStart"/>
            <w:r>
              <w:rPr>
                <w:rFonts w:eastAsia="Times New Roman"/>
                <w:b/>
                <w:bCs/>
              </w:rPr>
              <w:t>co_acres</w:t>
            </w:r>
            <w:proofErr w:type="spellEnd"/>
          </w:p>
        </w:tc>
      </w:tr>
      <w:tr w:rsidR="00050E0B" w14:paraId="26868E95" w14:textId="77777777">
        <w:trPr>
          <w:divId w:val="944188442"/>
          <w:tblCellSpacing w:w="15" w:type="dxa"/>
        </w:trPr>
        <w:tc>
          <w:tcPr>
            <w:tcW w:w="0" w:type="auto"/>
            <w:tcMar>
              <w:top w:w="15" w:type="dxa"/>
              <w:left w:w="15" w:type="dxa"/>
              <w:bottom w:w="15" w:type="dxa"/>
              <w:right w:w="15" w:type="dxa"/>
            </w:tcMar>
            <w:vAlign w:val="center"/>
            <w:hideMark/>
          </w:tcPr>
          <w:p w14:paraId="2A88E087"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01A533D"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CF82DD7" w14:textId="77777777" w:rsidR="00050E0B" w:rsidRDefault="00066C79">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14:paraId="0803736A"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76F68FA" w14:textId="77777777" w:rsidR="00050E0B" w:rsidRDefault="00066C79">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581AEC87"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1BF0C93E"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7F650CF6"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62AF3778"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6EFEB67"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D26D57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5D70FD2" w14:textId="77777777" w:rsidR="00050E0B" w:rsidRDefault="00066C79">
            <w:pPr>
              <w:rPr>
                <w:rFonts w:eastAsia="Times New Roman"/>
              </w:rPr>
            </w:pPr>
            <w:r>
              <w:rPr>
                <w:rFonts w:eastAsia="Times New Roman"/>
              </w:rPr>
              <w:t>12.638</w:t>
            </w:r>
          </w:p>
        </w:tc>
      </w:tr>
      <w:tr w:rsidR="00050E0B" w14:paraId="3BD4210B" w14:textId="77777777">
        <w:trPr>
          <w:divId w:val="944188442"/>
          <w:tblCellSpacing w:w="15" w:type="dxa"/>
        </w:trPr>
        <w:tc>
          <w:tcPr>
            <w:tcW w:w="0" w:type="auto"/>
            <w:tcMar>
              <w:top w:w="15" w:type="dxa"/>
              <w:left w:w="15" w:type="dxa"/>
              <w:bottom w:w="15" w:type="dxa"/>
              <w:right w:w="15" w:type="dxa"/>
            </w:tcMar>
            <w:vAlign w:val="center"/>
            <w:hideMark/>
          </w:tcPr>
          <w:p w14:paraId="1318B2D0"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590906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5FFC9A2" w14:textId="77777777" w:rsidR="00050E0B" w:rsidRDefault="00066C79">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14:paraId="40E71103" w14:textId="77777777" w:rsidR="00050E0B" w:rsidRDefault="00066C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7B846CAA" w14:textId="77777777" w:rsidR="00050E0B" w:rsidRDefault="00066C79">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2249A807" w14:textId="77777777" w:rsidR="00050E0B" w:rsidRDefault="00066C79">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7EBFC82A" w14:textId="77777777" w:rsidR="00050E0B" w:rsidRDefault="00066C79">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1E6EF93B"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225C1D95" w14:textId="77777777" w:rsidR="00050E0B" w:rsidRDefault="00066C79">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2E7AC1A"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4CC24C84"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4FE5372" w14:textId="77777777" w:rsidR="00050E0B" w:rsidRDefault="00066C79">
            <w:pPr>
              <w:rPr>
                <w:rFonts w:eastAsia="Times New Roman"/>
              </w:rPr>
            </w:pPr>
            <w:r>
              <w:rPr>
                <w:rFonts w:eastAsia="Times New Roman"/>
              </w:rPr>
              <w:t>17.691</w:t>
            </w:r>
          </w:p>
        </w:tc>
      </w:tr>
      <w:tr w:rsidR="00050E0B" w14:paraId="3869121F" w14:textId="77777777">
        <w:trPr>
          <w:divId w:val="944188442"/>
          <w:tblCellSpacing w:w="15" w:type="dxa"/>
        </w:trPr>
        <w:tc>
          <w:tcPr>
            <w:tcW w:w="0" w:type="auto"/>
            <w:tcMar>
              <w:top w:w="15" w:type="dxa"/>
              <w:left w:w="15" w:type="dxa"/>
              <w:bottom w:w="15" w:type="dxa"/>
              <w:right w:w="15" w:type="dxa"/>
            </w:tcMar>
            <w:vAlign w:val="center"/>
            <w:hideMark/>
          </w:tcPr>
          <w:p w14:paraId="54047AA9" w14:textId="77777777" w:rsidR="00050E0B" w:rsidRDefault="00066C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AE2932A"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1349011" w14:textId="77777777" w:rsidR="00050E0B" w:rsidRDefault="00066C79">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14:paraId="0887C5E7" w14:textId="77777777" w:rsidR="00050E0B" w:rsidRDefault="00066C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5BBFEDC8" w14:textId="77777777" w:rsidR="00050E0B" w:rsidRDefault="00066C79">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6D11FAB4" w14:textId="77777777" w:rsidR="00050E0B" w:rsidRDefault="00066C79">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65CBBE8E" w14:textId="77777777" w:rsidR="00050E0B" w:rsidRDefault="00066C79">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545A2E78"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22B5861D" w14:textId="77777777" w:rsidR="00050E0B" w:rsidRDefault="00066C79">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28E6DC2E" w14:textId="77777777" w:rsidR="00050E0B" w:rsidRDefault="00066C79">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B999BCA" w14:textId="77777777" w:rsidR="00050E0B" w:rsidRDefault="00066C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EFA6E60" w14:textId="77777777" w:rsidR="00050E0B" w:rsidRDefault="00066C79">
            <w:pPr>
              <w:rPr>
                <w:rFonts w:eastAsia="Times New Roman"/>
              </w:rPr>
            </w:pPr>
            <w:r>
              <w:rPr>
                <w:rFonts w:eastAsia="Times New Roman"/>
              </w:rPr>
              <w:t>23.138</w:t>
            </w:r>
          </w:p>
        </w:tc>
      </w:tr>
    </w:tbl>
    <w:p w14:paraId="31E90069" w14:textId="2D0D5753" w:rsidR="00050E0B" w:rsidRDefault="00066C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16721097"/>
        <w:rPr>
          <w:rFonts w:eastAsia="Times New Roman"/>
        </w:rPr>
      </w:pPr>
      <w:bookmarkStart w:id="54" w:name="_Toc16080378"/>
      <w:r>
        <w:rPr>
          <w:rFonts w:eastAsia="Times New Roman"/>
        </w:rPr>
        <w:lastRenderedPageBreak/>
        <w:t xml:space="preserve">Water Table </w:t>
      </w:r>
      <w:r w:rsidR="00024679">
        <w:rPr>
          <w:rFonts w:eastAsia="Times New Roman"/>
        </w:rPr>
        <w:t>b</w:t>
      </w:r>
      <w:r>
        <w:rPr>
          <w:rFonts w:eastAsia="Times New Roman"/>
        </w:rPr>
        <w:t>y Land Unit</w:t>
      </w:r>
      <w:bookmarkEnd w:id="54"/>
    </w:p>
    <w:p w14:paraId="52C18B1E" w14:textId="77777777" w:rsidR="00050E0B" w:rsidRDefault="00066C79">
      <w:pPr>
        <w:pStyle w:val="HTMLPreformatted"/>
        <w:divId w:val="616721097"/>
        <w:rPr>
          <w:rStyle w:val="HTMLCode"/>
        </w:rPr>
      </w:pPr>
      <w:r>
        <w:rPr>
          <w:rStyle w:val="HTMLCode"/>
        </w:rPr>
        <w:t xml:space="preserve">SELECT </w:t>
      </w:r>
      <w:proofErr w:type="spellStart"/>
      <w:r>
        <w:rPr>
          <w:rStyle w:val="HTMLCode"/>
        </w:rPr>
        <w:t>landunit</w:t>
      </w:r>
      <w:proofErr w:type="spellEnd"/>
      <w:r>
        <w:rPr>
          <w:rStyle w:val="HTMLCode"/>
        </w:rPr>
        <w:t xml:space="preserve">, ROUND (landunit_acres,2) </w:t>
      </w:r>
      <w:proofErr w:type="spellStart"/>
      <w:r>
        <w:rPr>
          <w:rStyle w:val="HTMLCode"/>
        </w:rPr>
        <w:t>landunit_acres</w:t>
      </w:r>
      <w:proofErr w:type="spellEnd"/>
      <w:r>
        <w:rPr>
          <w:rStyle w:val="HTMLCode"/>
        </w:rPr>
        <w:t>, ROUND (SUM (</w:t>
      </w:r>
      <w:proofErr w:type="spellStart"/>
      <w:r>
        <w:rPr>
          <w:rStyle w:val="HTMLCode"/>
        </w:rPr>
        <w:t>co_acres</w:t>
      </w:r>
      <w:proofErr w:type="spellEnd"/>
      <w:r>
        <w:rPr>
          <w:rStyle w:val="HTMLCode"/>
        </w:rPr>
        <w:t xml:space="preserve">),2) AS </w:t>
      </w:r>
      <w:proofErr w:type="spellStart"/>
      <w:r>
        <w:rPr>
          <w:rStyle w:val="HTMLCode"/>
        </w:rPr>
        <w:t>water_table_acres</w:t>
      </w:r>
      <w:proofErr w:type="spellEnd"/>
      <w:r>
        <w:rPr>
          <w:rStyle w:val="HTMLCode"/>
        </w:rPr>
        <w:t xml:space="preserve">, </w:t>
      </w:r>
    </w:p>
    <w:p w14:paraId="6602E8F8" w14:textId="77777777" w:rsidR="00050E0B" w:rsidRDefault="00066C79">
      <w:pPr>
        <w:pStyle w:val="HTMLPreformatted"/>
        <w:divId w:val="616721097"/>
        <w:rPr>
          <w:rStyle w:val="HTMLCode"/>
        </w:rPr>
      </w:pPr>
      <w:r>
        <w:rPr>
          <w:rStyle w:val="HTMLCode"/>
        </w:rPr>
        <w:t>CASE WHEN ROUND (SUM (</w:t>
      </w:r>
      <w:proofErr w:type="spellStart"/>
      <w:r>
        <w:rPr>
          <w:rStyle w:val="HTMLCode"/>
        </w:rPr>
        <w:t>co_acres</w:t>
      </w:r>
      <w:proofErr w:type="spellEnd"/>
      <w:r>
        <w:rPr>
          <w:rStyle w:val="HTMLCode"/>
        </w:rPr>
        <w:t xml:space="preserve">),2) IS NOT NULL THEN CONCAT ('Water Table' , ':' , 1) </w:t>
      </w:r>
    </w:p>
    <w:p w14:paraId="18B06197" w14:textId="77777777" w:rsidR="00050E0B" w:rsidRDefault="00066C79">
      <w:pPr>
        <w:pStyle w:val="HTMLPreformatted"/>
        <w:divId w:val="616721097"/>
        <w:rPr>
          <w:rStyle w:val="HTMLCode"/>
        </w:rPr>
      </w:pPr>
      <w:r>
        <w:rPr>
          <w:rStyle w:val="HTMLCode"/>
        </w:rPr>
        <w:t>WHEN ROUND (SUM (</w:t>
      </w:r>
      <w:proofErr w:type="spellStart"/>
      <w:r>
        <w:rPr>
          <w:rStyle w:val="HTMLCode"/>
        </w:rPr>
        <w:t>co_acres</w:t>
      </w:r>
      <w:proofErr w:type="spellEnd"/>
      <w:r>
        <w:rPr>
          <w:rStyle w:val="HTMLCode"/>
        </w:rPr>
        <w:t>),2) = 0 THEN CONCAT ('Water Table' , ':' , 0)</w:t>
      </w:r>
    </w:p>
    <w:p w14:paraId="419C9C1F" w14:textId="77777777" w:rsidR="00050E0B" w:rsidRDefault="00066C79">
      <w:pPr>
        <w:pStyle w:val="HTMLPreformatted"/>
        <w:divId w:val="616721097"/>
        <w:rPr>
          <w:rStyle w:val="HTMLCode"/>
        </w:rPr>
      </w:pPr>
      <w:r>
        <w:rPr>
          <w:rStyle w:val="HTMLCode"/>
        </w:rPr>
        <w:t>WHEN ROUND (SUM (</w:t>
      </w:r>
      <w:proofErr w:type="spellStart"/>
      <w:r>
        <w:rPr>
          <w:rStyle w:val="HTMLCode"/>
        </w:rPr>
        <w:t>co_acres</w:t>
      </w:r>
      <w:proofErr w:type="spellEnd"/>
      <w:r>
        <w:rPr>
          <w:rStyle w:val="HTMLCode"/>
        </w:rPr>
        <w:t xml:space="preserve">),2) IS  NULL THEN CONCAT ('Water Table', ':' , 'Not Rated') </w:t>
      </w:r>
    </w:p>
    <w:p w14:paraId="301E28EE" w14:textId="77777777" w:rsidR="00050E0B" w:rsidRDefault="00066C79">
      <w:pPr>
        <w:pStyle w:val="HTMLPreformatted"/>
        <w:divId w:val="616721097"/>
        <w:rPr>
          <w:rStyle w:val="HTMLCode"/>
        </w:rPr>
      </w:pPr>
      <w:r>
        <w:rPr>
          <w:rStyle w:val="HTMLCode"/>
        </w:rPr>
        <w:t xml:space="preserve">END AS </w:t>
      </w:r>
      <w:proofErr w:type="spellStart"/>
      <w:r>
        <w:rPr>
          <w:rStyle w:val="HTMLCode"/>
        </w:rPr>
        <w:t>rating_key</w:t>
      </w:r>
      <w:proofErr w:type="spellEnd"/>
      <w:r>
        <w:rPr>
          <w:rStyle w:val="HTMLCode"/>
        </w:rPr>
        <w:t>,</w:t>
      </w:r>
    </w:p>
    <w:p w14:paraId="1014F9DF" w14:textId="77777777" w:rsidR="00050E0B" w:rsidRDefault="00066C79">
      <w:pPr>
        <w:pStyle w:val="HTMLPreformatted"/>
        <w:divId w:val="616721097"/>
        <w:rPr>
          <w:rStyle w:val="HTMLCode"/>
        </w:rPr>
      </w:pPr>
      <w:r>
        <w:rPr>
          <w:rStyle w:val="HTMLCode"/>
        </w:rPr>
        <w:t xml:space="preserve">'Water Table' AS </w:t>
      </w:r>
      <w:proofErr w:type="spellStart"/>
      <w:r>
        <w:rPr>
          <w:rStyle w:val="HTMLCode"/>
        </w:rPr>
        <w:t>attributename</w:t>
      </w:r>
      <w:proofErr w:type="spellEnd"/>
      <w:r>
        <w:rPr>
          <w:rStyle w:val="HTMLCode"/>
        </w:rPr>
        <w:t xml:space="preserve"> </w:t>
      </w:r>
    </w:p>
    <w:p w14:paraId="0FC29776" w14:textId="77777777" w:rsidR="00050E0B" w:rsidRDefault="00066C79">
      <w:pPr>
        <w:pStyle w:val="HTMLPreformatted"/>
        <w:divId w:val="616721097"/>
        <w:rPr>
          <w:rStyle w:val="HTMLCode"/>
        </w:rPr>
      </w:pPr>
      <w:r>
        <w:rPr>
          <w:rStyle w:val="HTMLCode"/>
        </w:rPr>
        <w:t>FROM #wet2</w:t>
      </w:r>
    </w:p>
    <w:p w14:paraId="37394D3B" w14:textId="77777777" w:rsidR="00050E0B" w:rsidRDefault="00066C79">
      <w:pPr>
        <w:pStyle w:val="HTMLPreformatted"/>
        <w:divId w:val="616721097"/>
        <w:rPr>
          <w:rStyle w:val="HTMLCode"/>
        </w:rPr>
      </w:pPr>
      <w:r>
        <w:rPr>
          <w:rStyle w:val="HTMLCode"/>
        </w:rPr>
        <w:t xml:space="preserve">GROUP BY </w:t>
      </w:r>
      <w:proofErr w:type="spellStart"/>
      <w:r>
        <w:rPr>
          <w:rStyle w:val="HTMLCode"/>
        </w:rPr>
        <w:t>landunit</w:t>
      </w:r>
      <w:proofErr w:type="spellEnd"/>
      <w:r>
        <w:rPr>
          <w:rStyle w:val="HTMLCode"/>
        </w:rPr>
        <w:t xml:space="preserve">, </w:t>
      </w:r>
      <w:proofErr w:type="spellStart"/>
      <w:r>
        <w:rPr>
          <w:rStyle w:val="HTMLCode"/>
        </w:rPr>
        <w:t>landunit_acres</w:t>
      </w:r>
      <w:proofErr w:type="spellEnd"/>
    </w:p>
    <w:p w14:paraId="2C548F3A" w14:textId="77777777" w:rsidR="00050E0B" w:rsidRDefault="00066C79">
      <w:pPr>
        <w:pStyle w:val="HTMLPreformatted"/>
        <w:divId w:val="616721097"/>
      </w:pPr>
      <w:r>
        <w:rPr>
          <w:rStyle w:val="HTMLCode"/>
        </w:rPr>
        <w:t xml:space="preserve">ORDER BY </w:t>
      </w:r>
      <w:proofErr w:type="spellStart"/>
      <w:r>
        <w:rPr>
          <w:rStyle w:val="HTMLCode"/>
        </w:rPr>
        <w:t>landunit</w:t>
      </w:r>
      <w:proofErr w:type="spellEnd"/>
      <w:r>
        <w:rPr>
          <w:rStyle w:val="HTMLCode"/>
        </w:rPr>
        <w:t>;</w:t>
      </w:r>
    </w:p>
    <w:p w14:paraId="43075FCA" w14:textId="77777777" w:rsidR="00050E0B" w:rsidRDefault="00066C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16721097"/>
      </w:pPr>
      <w:r>
        <w:t xml:space="preserve">*Joins the water table acres to the </w:t>
      </w:r>
      <w:proofErr w:type="spellStart"/>
      <w:r>
        <w:t>landunit</w:t>
      </w:r>
      <w:proofErr w:type="spellEnd"/>
      <w:r>
        <w:t>.</w:t>
      </w:r>
    </w:p>
    <w:tbl>
      <w:tblPr>
        <w:tblW w:w="0" w:type="auto"/>
        <w:tblCellSpacing w:w="15" w:type="dxa"/>
        <w:tblLook w:val="04A0" w:firstRow="1" w:lastRow="0" w:firstColumn="1" w:lastColumn="0" w:noHBand="0" w:noVBand="1"/>
      </w:tblPr>
      <w:tblGrid>
        <w:gridCol w:w="1202"/>
        <w:gridCol w:w="1581"/>
        <w:gridCol w:w="1926"/>
        <w:gridCol w:w="1440"/>
        <w:gridCol w:w="1542"/>
      </w:tblGrid>
      <w:tr w:rsidR="00050E0B" w14:paraId="1D52E5E9" w14:textId="77777777">
        <w:trPr>
          <w:divId w:val="616721097"/>
          <w:tblHeader/>
          <w:tblCellSpacing w:w="15" w:type="dxa"/>
        </w:trPr>
        <w:tc>
          <w:tcPr>
            <w:tcW w:w="0" w:type="auto"/>
            <w:tcMar>
              <w:top w:w="15" w:type="dxa"/>
              <w:left w:w="15" w:type="dxa"/>
              <w:bottom w:w="15" w:type="dxa"/>
              <w:right w:w="15" w:type="dxa"/>
            </w:tcMar>
            <w:vAlign w:val="center"/>
            <w:hideMark/>
          </w:tcPr>
          <w:p w14:paraId="0CF2994F" w14:textId="77777777" w:rsidR="00050E0B" w:rsidRDefault="00066C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51F025C5" w14:textId="77777777" w:rsidR="00050E0B" w:rsidRDefault="00066C79">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14:paraId="04E5C7A5" w14:textId="77777777" w:rsidR="00050E0B" w:rsidRDefault="00066C79">
            <w:pPr>
              <w:jc w:val="center"/>
              <w:rPr>
                <w:rFonts w:eastAsia="Times New Roman"/>
                <w:b/>
                <w:bCs/>
              </w:rPr>
            </w:pPr>
            <w:proofErr w:type="spellStart"/>
            <w:r>
              <w:rPr>
                <w:rFonts w:eastAsia="Times New Roman"/>
                <w:b/>
                <w:bCs/>
              </w:rPr>
              <w:t>water_table_acres</w:t>
            </w:r>
            <w:proofErr w:type="spellEnd"/>
          </w:p>
        </w:tc>
        <w:tc>
          <w:tcPr>
            <w:tcW w:w="0" w:type="auto"/>
            <w:tcMar>
              <w:top w:w="15" w:type="dxa"/>
              <w:left w:w="15" w:type="dxa"/>
              <w:bottom w:w="15" w:type="dxa"/>
              <w:right w:w="15" w:type="dxa"/>
            </w:tcMar>
            <w:vAlign w:val="center"/>
            <w:hideMark/>
          </w:tcPr>
          <w:p w14:paraId="7E28A695" w14:textId="77777777" w:rsidR="00050E0B" w:rsidRDefault="00066C79">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788B9152" w14:textId="77777777" w:rsidR="00050E0B" w:rsidRDefault="00066C79">
            <w:pPr>
              <w:jc w:val="center"/>
              <w:rPr>
                <w:rFonts w:eastAsia="Times New Roman"/>
                <w:b/>
                <w:bCs/>
              </w:rPr>
            </w:pPr>
            <w:proofErr w:type="spellStart"/>
            <w:r>
              <w:rPr>
                <w:rFonts w:eastAsia="Times New Roman"/>
                <w:b/>
                <w:bCs/>
              </w:rPr>
              <w:t>attributename</w:t>
            </w:r>
            <w:proofErr w:type="spellEnd"/>
          </w:p>
        </w:tc>
      </w:tr>
      <w:tr w:rsidR="00050E0B" w14:paraId="557CA6BD" w14:textId="77777777">
        <w:trPr>
          <w:divId w:val="616721097"/>
          <w:tblCellSpacing w:w="15" w:type="dxa"/>
        </w:trPr>
        <w:tc>
          <w:tcPr>
            <w:tcW w:w="0" w:type="auto"/>
            <w:tcMar>
              <w:top w:w="15" w:type="dxa"/>
              <w:left w:w="15" w:type="dxa"/>
              <w:bottom w:w="15" w:type="dxa"/>
              <w:right w:w="15" w:type="dxa"/>
            </w:tcMar>
            <w:vAlign w:val="center"/>
            <w:hideMark/>
          </w:tcPr>
          <w:p w14:paraId="104ADD82" w14:textId="77777777" w:rsidR="00050E0B" w:rsidRDefault="00066C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320911B" w14:textId="77777777" w:rsidR="00050E0B" w:rsidRDefault="00066C79">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14:paraId="336B7A39" w14:textId="77777777" w:rsidR="00050E0B" w:rsidRDefault="00066C79">
            <w:pPr>
              <w:rPr>
                <w:rFonts w:eastAsia="Times New Roman"/>
              </w:rPr>
            </w:pPr>
            <w:r>
              <w:rPr>
                <w:rFonts w:eastAsia="Times New Roman"/>
              </w:rPr>
              <w:t>30.33</w:t>
            </w:r>
          </w:p>
        </w:tc>
        <w:tc>
          <w:tcPr>
            <w:tcW w:w="0" w:type="auto"/>
            <w:tcMar>
              <w:top w:w="15" w:type="dxa"/>
              <w:left w:w="15" w:type="dxa"/>
              <w:bottom w:w="15" w:type="dxa"/>
              <w:right w:w="15" w:type="dxa"/>
            </w:tcMar>
            <w:vAlign w:val="center"/>
            <w:hideMark/>
          </w:tcPr>
          <w:p w14:paraId="3D3CA623" w14:textId="77777777" w:rsidR="00050E0B" w:rsidRDefault="00066C79">
            <w:pPr>
              <w:rPr>
                <w:rFonts w:eastAsia="Times New Roman"/>
              </w:rPr>
            </w:pPr>
            <w:r>
              <w:rPr>
                <w:rFonts w:eastAsia="Times New Roman"/>
              </w:rPr>
              <w:t>Water Table:1</w:t>
            </w:r>
          </w:p>
        </w:tc>
        <w:tc>
          <w:tcPr>
            <w:tcW w:w="0" w:type="auto"/>
            <w:tcMar>
              <w:top w:w="15" w:type="dxa"/>
              <w:left w:w="15" w:type="dxa"/>
              <w:bottom w:w="15" w:type="dxa"/>
              <w:right w:w="15" w:type="dxa"/>
            </w:tcMar>
            <w:vAlign w:val="center"/>
            <w:hideMark/>
          </w:tcPr>
          <w:p w14:paraId="5ABE66DA" w14:textId="77777777" w:rsidR="00050E0B" w:rsidRDefault="00066C79">
            <w:pPr>
              <w:rPr>
                <w:rFonts w:eastAsia="Times New Roman"/>
              </w:rPr>
            </w:pPr>
            <w:r>
              <w:rPr>
                <w:rFonts w:eastAsia="Times New Roman"/>
              </w:rPr>
              <w:t>Water Table</w:t>
            </w:r>
          </w:p>
        </w:tc>
      </w:tr>
      <w:tr w:rsidR="00050E0B" w14:paraId="3E731CBF" w14:textId="77777777">
        <w:trPr>
          <w:divId w:val="616721097"/>
          <w:tblCellSpacing w:w="15" w:type="dxa"/>
        </w:trPr>
        <w:tc>
          <w:tcPr>
            <w:tcW w:w="0" w:type="auto"/>
            <w:tcMar>
              <w:top w:w="15" w:type="dxa"/>
              <w:left w:w="15" w:type="dxa"/>
              <w:bottom w:w="15" w:type="dxa"/>
              <w:right w:w="15" w:type="dxa"/>
            </w:tcMar>
            <w:vAlign w:val="center"/>
            <w:hideMark/>
          </w:tcPr>
          <w:p w14:paraId="2A158FEE" w14:textId="77777777" w:rsidR="00050E0B" w:rsidRDefault="00066C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83F6D30" w14:textId="77777777" w:rsidR="00050E0B" w:rsidRDefault="00066C79">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14:paraId="544C881A" w14:textId="77777777" w:rsidR="00050E0B" w:rsidRDefault="00066C79">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14:paraId="170E3A18" w14:textId="77777777" w:rsidR="00050E0B" w:rsidRDefault="00066C79">
            <w:pPr>
              <w:rPr>
                <w:rFonts w:eastAsia="Times New Roman"/>
              </w:rPr>
            </w:pPr>
            <w:r>
              <w:rPr>
                <w:rFonts w:eastAsia="Times New Roman"/>
              </w:rPr>
              <w:t>Water Table:1</w:t>
            </w:r>
          </w:p>
        </w:tc>
        <w:tc>
          <w:tcPr>
            <w:tcW w:w="0" w:type="auto"/>
            <w:tcMar>
              <w:top w:w="15" w:type="dxa"/>
              <w:left w:w="15" w:type="dxa"/>
              <w:bottom w:w="15" w:type="dxa"/>
              <w:right w:w="15" w:type="dxa"/>
            </w:tcMar>
            <w:vAlign w:val="center"/>
            <w:hideMark/>
          </w:tcPr>
          <w:p w14:paraId="17D76CBC" w14:textId="77777777" w:rsidR="00050E0B" w:rsidRDefault="00066C79">
            <w:pPr>
              <w:rPr>
                <w:rFonts w:eastAsia="Times New Roman"/>
              </w:rPr>
            </w:pPr>
            <w:r>
              <w:rPr>
                <w:rFonts w:eastAsia="Times New Roman"/>
              </w:rPr>
              <w:t>Water Table</w:t>
            </w:r>
          </w:p>
        </w:tc>
      </w:tr>
    </w:tbl>
    <w:p w14:paraId="6122AAEB" w14:textId="77777777" w:rsidR="00066C79" w:rsidRDefault="0006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066C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chen, Aaron - NRCS, Lincoln, NE" w:date="2019-08-07T14:25:00Z" w:initials="AA-NLN">
    <w:p w14:paraId="63510AB2" w14:textId="77777777" w:rsidR="008F3AAE" w:rsidRPr="008F3AAE" w:rsidRDefault="008F3AAE" w:rsidP="008F3AAE">
      <w:pPr>
        <w:rPr>
          <w:rFonts w:eastAsia="Times New Roman"/>
        </w:rPr>
      </w:pPr>
      <w:r>
        <w:rPr>
          <w:rStyle w:val="CommentReference"/>
        </w:rPr>
        <w:annotationRef/>
      </w:r>
      <w:r>
        <w:rPr>
          <w:rFonts w:eastAsia="Times New Roman"/>
        </w:rPr>
        <w:t>I forgot to turn on track changes until after base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10A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10AB2" w16cid:durableId="20F55D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25DC4"/>
    <w:multiLevelType w:val="multilevel"/>
    <w:tmpl w:val="F4C6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56A77"/>
    <w:multiLevelType w:val="multilevel"/>
    <w:tmpl w:val="2AE4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F4D39"/>
    <w:multiLevelType w:val="multilevel"/>
    <w:tmpl w:val="829A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B4BBF"/>
    <w:multiLevelType w:val="multilevel"/>
    <w:tmpl w:val="62F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0"/>
  </w:num>
  <w:num w:numId="4">
    <w:abstractNumId w:val="1"/>
  </w:num>
  <w:num w:numId="5">
    <w:abstractNumId w:val="2"/>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AE"/>
    <w:rsid w:val="00024679"/>
    <w:rsid w:val="00050E0B"/>
    <w:rsid w:val="00066C79"/>
    <w:rsid w:val="00263F2C"/>
    <w:rsid w:val="005101EF"/>
    <w:rsid w:val="008F3AAE"/>
    <w:rsid w:val="00945AB0"/>
    <w:rsid w:val="00DC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C9D77"/>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8F3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AAE"/>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8F3AAE"/>
    <w:rPr>
      <w:sz w:val="16"/>
      <w:szCs w:val="16"/>
    </w:rPr>
  </w:style>
  <w:style w:type="paragraph" w:styleId="CommentText">
    <w:name w:val="annotation text"/>
    <w:basedOn w:val="Normal"/>
    <w:link w:val="CommentTextChar"/>
    <w:uiPriority w:val="99"/>
    <w:semiHidden/>
    <w:unhideWhenUsed/>
    <w:rsid w:val="008F3AAE"/>
    <w:rPr>
      <w:sz w:val="20"/>
      <w:szCs w:val="20"/>
    </w:rPr>
  </w:style>
  <w:style w:type="character" w:customStyle="1" w:styleId="CommentTextChar">
    <w:name w:val="Comment Text Char"/>
    <w:basedOn w:val="DefaultParagraphFont"/>
    <w:link w:val="CommentText"/>
    <w:uiPriority w:val="99"/>
    <w:semiHidden/>
    <w:rsid w:val="008F3AAE"/>
    <w:rPr>
      <w:rFonts w:eastAsiaTheme="minorEastAsia"/>
    </w:rPr>
  </w:style>
  <w:style w:type="paragraph" w:styleId="CommentSubject">
    <w:name w:val="annotation subject"/>
    <w:basedOn w:val="CommentText"/>
    <w:next w:val="CommentText"/>
    <w:link w:val="CommentSubjectChar"/>
    <w:uiPriority w:val="99"/>
    <w:semiHidden/>
    <w:unhideWhenUsed/>
    <w:rsid w:val="008F3AAE"/>
    <w:rPr>
      <w:b/>
      <w:bCs/>
    </w:rPr>
  </w:style>
  <w:style w:type="character" w:customStyle="1" w:styleId="CommentSubjectChar">
    <w:name w:val="Comment Subject Char"/>
    <w:basedOn w:val="CommentTextChar"/>
    <w:link w:val="CommentSubject"/>
    <w:uiPriority w:val="99"/>
    <w:semiHidden/>
    <w:rsid w:val="008F3AAE"/>
    <w:rPr>
      <w:rFonts w:eastAsiaTheme="minorEastAsia"/>
      <w:b/>
      <w:bCs/>
    </w:rPr>
  </w:style>
  <w:style w:type="paragraph" w:styleId="TOC1">
    <w:name w:val="toc 1"/>
    <w:basedOn w:val="Normal"/>
    <w:next w:val="Normal"/>
    <w:autoRedefine/>
    <w:uiPriority w:val="39"/>
    <w:unhideWhenUsed/>
    <w:rsid w:val="008F3AAE"/>
    <w:pPr>
      <w:spacing w:after="100"/>
    </w:pPr>
  </w:style>
  <w:style w:type="paragraph" w:styleId="TOC2">
    <w:name w:val="toc 2"/>
    <w:basedOn w:val="Normal"/>
    <w:next w:val="Normal"/>
    <w:autoRedefine/>
    <w:uiPriority w:val="39"/>
    <w:unhideWhenUsed/>
    <w:rsid w:val="008F3AAE"/>
    <w:pPr>
      <w:spacing w:after="100"/>
      <w:ind w:left="240"/>
    </w:pPr>
  </w:style>
  <w:style w:type="paragraph" w:styleId="TOC3">
    <w:name w:val="toc 3"/>
    <w:basedOn w:val="Normal"/>
    <w:next w:val="Normal"/>
    <w:autoRedefine/>
    <w:uiPriority w:val="39"/>
    <w:unhideWhenUsed/>
    <w:rsid w:val="008F3AAE"/>
    <w:pPr>
      <w:spacing w:after="100"/>
      <w:ind w:left="480"/>
    </w:pPr>
  </w:style>
  <w:style w:type="paragraph" w:styleId="TOC4">
    <w:name w:val="toc 4"/>
    <w:basedOn w:val="Normal"/>
    <w:next w:val="Normal"/>
    <w:autoRedefine/>
    <w:uiPriority w:val="39"/>
    <w:unhideWhenUsed/>
    <w:rsid w:val="008F3AAE"/>
    <w:pPr>
      <w:spacing w:after="100"/>
      <w:ind w:left="720"/>
    </w:pPr>
  </w:style>
  <w:style w:type="character" w:styleId="Hyperlink">
    <w:name w:val="Hyperlink"/>
    <w:basedOn w:val="DefaultParagraphFont"/>
    <w:uiPriority w:val="99"/>
    <w:unhideWhenUsed/>
    <w:rsid w:val="008F3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748465">
      <w:marLeft w:val="0"/>
      <w:marRight w:val="0"/>
      <w:marTop w:val="0"/>
      <w:marBottom w:val="0"/>
      <w:divBdr>
        <w:top w:val="none" w:sz="0" w:space="0" w:color="auto"/>
        <w:left w:val="none" w:sz="0" w:space="0" w:color="auto"/>
        <w:bottom w:val="none" w:sz="0" w:space="0" w:color="auto"/>
        <w:right w:val="none" w:sz="0" w:space="0" w:color="auto"/>
      </w:divBdr>
      <w:divsChild>
        <w:div w:id="1913544303">
          <w:marLeft w:val="0"/>
          <w:marRight w:val="0"/>
          <w:marTop w:val="0"/>
          <w:marBottom w:val="0"/>
          <w:divBdr>
            <w:top w:val="none" w:sz="0" w:space="0" w:color="auto"/>
            <w:left w:val="none" w:sz="0" w:space="0" w:color="auto"/>
            <w:bottom w:val="none" w:sz="0" w:space="0" w:color="auto"/>
            <w:right w:val="none" w:sz="0" w:space="0" w:color="auto"/>
          </w:divBdr>
        </w:div>
        <w:div w:id="939070571">
          <w:marLeft w:val="0"/>
          <w:marRight w:val="0"/>
          <w:marTop w:val="0"/>
          <w:marBottom w:val="0"/>
          <w:divBdr>
            <w:top w:val="none" w:sz="0" w:space="0" w:color="auto"/>
            <w:left w:val="none" w:sz="0" w:space="0" w:color="auto"/>
            <w:bottom w:val="none" w:sz="0" w:space="0" w:color="auto"/>
            <w:right w:val="none" w:sz="0" w:space="0" w:color="auto"/>
          </w:divBdr>
        </w:div>
        <w:div w:id="1597052854">
          <w:marLeft w:val="0"/>
          <w:marRight w:val="0"/>
          <w:marTop w:val="0"/>
          <w:marBottom w:val="0"/>
          <w:divBdr>
            <w:top w:val="none" w:sz="0" w:space="0" w:color="auto"/>
            <w:left w:val="none" w:sz="0" w:space="0" w:color="auto"/>
            <w:bottom w:val="none" w:sz="0" w:space="0" w:color="auto"/>
            <w:right w:val="none" w:sz="0" w:space="0" w:color="auto"/>
          </w:divBdr>
        </w:div>
        <w:div w:id="889732904">
          <w:marLeft w:val="0"/>
          <w:marRight w:val="0"/>
          <w:marTop w:val="0"/>
          <w:marBottom w:val="0"/>
          <w:divBdr>
            <w:top w:val="none" w:sz="0" w:space="0" w:color="auto"/>
            <w:left w:val="none" w:sz="0" w:space="0" w:color="auto"/>
            <w:bottom w:val="none" w:sz="0" w:space="0" w:color="auto"/>
            <w:right w:val="none" w:sz="0" w:space="0" w:color="auto"/>
          </w:divBdr>
        </w:div>
        <w:div w:id="1905288379">
          <w:marLeft w:val="0"/>
          <w:marRight w:val="0"/>
          <w:marTop w:val="0"/>
          <w:marBottom w:val="0"/>
          <w:divBdr>
            <w:top w:val="none" w:sz="0" w:space="0" w:color="auto"/>
            <w:left w:val="none" w:sz="0" w:space="0" w:color="auto"/>
            <w:bottom w:val="none" w:sz="0" w:space="0" w:color="auto"/>
            <w:right w:val="none" w:sz="0" w:space="0" w:color="auto"/>
          </w:divBdr>
        </w:div>
        <w:div w:id="1509756859">
          <w:marLeft w:val="0"/>
          <w:marRight w:val="0"/>
          <w:marTop w:val="0"/>
          <w:marBottom w:val="0"/>
          <w:divBdr>
            <w:top w:val="none" w:sz="0" w:space="0" w:color="auto"/>
            <w:left w:val="none" w:sz="0" w:space="0" w:color="auto"/>
            <w:bottom w:val="none" w:sz="0" w:space="0" w:color="auto"/>
            <w:right w:val="none" w:sz="0" w:space="0" w:color="auto"/>
          </w:divBdr>
        </w:div>
        <w:div w:id="737358677">
          <w:marLeft w:val="0"/>
          <w:marRight w:val="0"/>
          <w:marTop w:val="0"/>
          <w:marBottom w:val="0"/>
          <w:divBdr>
            <w:top w:val="none" w:sz="0" w:space="0" w:color="auto"/>
            <w:left w:val="none" w:sz="0" w:space="0" w:color="auto"/>
            <w:bottom w:val="none" w:sz="0" w:space="0" w:color="auto"/>
            <w:right w:val="none" w:sz="0" w:space="0" w:color="auto"/>
          </w:divBdr>
        </w:div>
        <w:div w:id="1136753311">
          <w:marLeft w:val="0"/>
          <w:marRight w:val="0"/>
          <w:marTop w:val="0"/>
          <w:marBottom w:val="0"/>
          <w:divBdr>
            <w:top w:val="none" w:sz="0" w:space="0" w:color="auto"/>
            <w:left w:val="none" w:sz="0" w:space="0" w:color="auto"/>
            <w:bottom w:val="none" w:sz="0" w:space="0" w:color="auto"/>
            <w:right w:val="none" w:sz="0" w:space="0" w:color="auto"/>
          </w:divBdr>
        </w:div>
        <w:div w:id="944188442">
          <w:marLeft w:val="0"/>
          <w:marRight w:val="0"/>
          <w:marTop w:val="0"/>
          <w:marBottom w:val="0"/>
          <w:divBdr>
            <w:top w:val="none" w:sz="0" w:space="0" w:color="auto"/>
            <w:left w:val="none" w:sz="0" w:space="0" w:color="auto"/>
            <w:bottom w:val="none" w:sz="0" w:space="0" w:color="auto"/>
            <w:right w:val="none" w:sz="0" w:space="0" w:color="auto"/>
          </w:divBdr>
        </w:div>
        <w:div w:id="616721097">
          <w:marLeft w:val="0"/>
          <w:marRight w:val="0"/>
          <w:marTop w:val="0"/>
          <w:marBottom w:val="0"/>
          <w:divBdr>
            <w:top w:val="none" w:sz="0" w:space="0" w:color="auto"/>
            <w:left w:val="none" w:sz="0" w:space="0" w:color="auto"/>
            <w:bottom w:val="none" w:sz="0" w:space="0" w:color="auto"/>
            <w:right w:val="none" w:sz="0" w:space="0" w:color="auto"/>
          </w:divBdr>
        </w:div>
      </w:divsChild>
    </w:div>
    <w:div w:id="1963532612">
      <w:marLeft w:val="0"/>
      <w:marRight w:val="0"/>
      <w:marTop w:val="0"/>
      <w:marBottom w:val="0"/>
      <w:divBdr>
        <w:top w:val="none" w:sz="0" w:space="0" w:color="auto"/>
        <w:left w:val="none" w:sz="0" w:space="0" w:color="auto"/>
        <w:bottom w:val="none" w:sz="0" w:space="0" w:color="auto"/>
        <w:right w:val="none" w:sz="0" w:space="0" w:color="auto"/>
      </w:divBdr>
      <w:divsChild>
        <w:div w:id="1871255615">
          <w:marLeft w:val="0"/>
          <w:marRight w:val="0"/>
          <w:marTop w:val="0"/>
          <w:marBottom w:val="0"/>
          <w:divBdr>
            <w:top w:val="none" w:sz="0" w:space="0" w:color="auto"/>
            <w:left w:val="none" w:sz="0" w:space="0" w:color="auto"/>
            <w:bottom w:val="none" w:sz="0" w:space="0" w:color="auto"/>
            <w:right w:val="none" w:sz="0" w:space="0" w:color="auto"/>
          </w:divBdr>
        </w:div>
        <w:div w:id="1122382221">
          <w:marLeft w:val="0"/>
          <w:marRight w:val="0"/>
          <w:marTop w:val="0"/>
          <w:marBottom w:val="0"/>
          <w:divBdr>
            <w:top w:val="none" w:sz="0" w:space="0" w:color="auto"/>
            <w:left w:val="none" w:sz="0" w:space="0" w:color="auto"/>
            <w:bottom w:val="none" w:sz="0" w:space="0" w:color="auto"/>
            <w:right w:val="none" w:sz="0" w:space="0" w:color="auto"/>
          </w:divBdr>
        </w:div>
        <w:div w:id="1976678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Depth to Water Table</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Depth to Water Table</dc:title>
  <dc:subject/>
  <dc:creator>Achen, Aaron - NRCS, Lincoln, NE</dc:creator>
  <cp:keywords/>
  <dc:description/>
  <cp:lastModifiedBy>Achen, Aaron - NRCS, Lincoln, NE</cp:lastModifiedBy>
  <cp:revision>6</cp:revision>
  <dcterms:created xsi:type="dcterms:W3CDTF">2019-08-07T19:26:00Z</dcterms:created>
  <dcterms:modified xsi:type="dcterms:W3CDTF">2019-08-09T14:56:00Z</dcterms:modified>
</cp:coreProperties>
</file>