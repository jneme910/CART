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1CC9A" w14:textId="77777777" w:rsidR="00000000" w:rsidRDefault="00173898">
      <w:pPr>
        <w:pStyle w:val="Heading1"/>
        <w:divId w:val="406652381"/>
        <w:rPr>
          <w:rFonts w:eastAsia="Times New Roman"/>
          <w:sz w:val="57"/>
          <w:szCs w:val="57"/>
        </w:rPr>
      </w:pPr>
      <w:r>
        <w:rPr>
          <w:rFonts w:eastAsia="Times New Roman"/>
          <w:sz w:val="57"/>
          <w:szCs w:val="57"/>
        </w:rPr>
        <w:t>Soil Property List &amp; Column Descriptions</w:t>
      </w:r>
    </w:p>
    <w:p w14:paraId="06D323CA" w14:textId="77777777" w:rsidR="00000000" w:rsidRDefault="00173898">
      <w:pPr>
        <w:pStyle w:val="Heading4"/>
        <w:divId w:val="406652381"/>
        <w:rPr>
          <w:rFonts w:eastAsia="Times New Roman"/>
        </w:rPr>
      </w:pPr>
      <w:r>
        <w:rPr>
          <w:rFonts w:eastAsia="Times New Roman"/>
        </w:rPr>
        <w:t>Jason Nemecek</w:t>
      </w:r>
    </w:p>
    <w:p w14:paraId="6D10A8D0" w14:textId="77777777" w:rsidR="00000000" w:rsidRDefault="00173898">
      <w:pPr>
        <w:pStyle w:val="Heading4"/>
        <w:divId w:val="406652381"/>
        <w:rPr>
          <w:rFonts w:eastAsia="Times New Roman"/>
        </w:rPr>
      </w:pPr>
      <w:r>
        <w:rPr>
          <w:rFonts w:eastAsia="Times New Roman"/>
        </w:rPr>
        <w:t>2019-06-26</w:t>
      </w:r>
    </w:p>
    <w:tbl>
      <w:tblPr>
        <w:tblW w:w="5000" w:type="pct"/>
        <w:tblCellSpacing w:w="15" w:type="dxa"/>
        <w:tblLook w:val="04A0" w:firstRow="1" w:lastRow="0" w:firstColumn="1" w:lastColumn="0" w:noHBand="0" w:noVBand="1"/>
        <w:tblPrChange w:id="0" w:author="Achen, Aaron - NRCS, Lincoln, NE" w:date="2019-07-23T14:25:00Z">
          <w:tblPr>
            <w:tblW w:w="5000" w:type="pct"/>
            <w:tblCellSpacing w:w="15" w:type="dxa"/>
            <w:tblLook w:val="04A0" w:firstRow="1" w:lastRow="0" w:firstColumn="1" w:lastColumn="0" w:noHBand="0" w:noVBand="1"/>
          </w:tblPr>
        </w:tblPrChange>
      </w:tblPr>
      <w:tblGrid>
        <w:gridCol w:w="1196"/>
        <w:gridCol w:w="2570"/>
        <w:gridCol w:w="969"/>
        <w:gridCol w:w="950"/>
        <w:gridCol w:w="1860"/>
        <w:gridCol w:w="1689"/>
        <w:gridCol w:w="1556"/>
        <w:tblGridChange w:id="1">
          <w:tblGrid>
            <w:gridCol w:w="1369"/>
            <w:gridCol w:w="1978"/>
            <w:gridCol w:w="1261"/>
            <w:gridCol w:w="864"/>
            <w:gridCol w:w="1425"/>
            <w:gridCol w:w="1931"/>
            <w:gridCol w:w="1782"/>
          </w:tblGrid>
        </w:tblGridChange>
      </w:tblGrid>
      <w:tr w:rsidR="00000000" w14:paraId="6F4A9CC9" w14:textId="77777777">
        <w:trPr>
          <w:divId w:val="1152939773"/>
          <w:tblHeader/>
          <w:tblCellSpacing w:w="15" w:type="dxa"/>
          <w:trPrChange w:id="2" w:author="Achen, Aaron - NRCS, Lincoln, NE" w:date="2019-07-23T14:25:00Z">
            <w:trPr>
              <w:divId w:val="1152939773"/>
              <w:tblHeader/>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332928C0" w14:textId="77777777" w:rsidR="00000000" w:rsidRDefault="00173898">
            <w:pPr>
              <w:rPr>
                <w:rFonts w:eastAsia="Times New Roman"/>
                <w:b/>
                <w:bCs/>
                <w:sz w:val="18"/>
                <w:szCs w:val="18"/>
              </w:rPr>
            </w:pPr>
            <w:r>
              <w:rPr>
                <w:rFonts w:eastAsia="Times New Roman"/>
                <w:b/>
                <w:bCs/>
                <w:sz w:val="18"/>
                <w:szCs w:val="18"/>
              </w:rPr>
              <w:t>Column</w:t>
            </w:r>
            <w:ins w:id="4" w:author="Achen, Aaron - NRCS, Lincoln, NE" w:date="2019-07-23T14:25:00Z">
              <w:r>
                <w:rPr>
                  <w:rFonts w:eastAsia="Times New Roman"/>
                  <w:b/>
                  <w:bCs/>
                  <w:sz w:val="18"/>
                  <w:szCs w:val="18"/>
                </w:rPr>
                <w:t xml:space="preserve"> </w:t>
              </w:r>
            </w:ins>
            <w:del w:id="5" w:author="Achen, Aaron - NRCS, Lincoln, NE" w:date="2019-07-23T14:25:00Z">
              <w:r>
                <w:rPr>
                  <w:rFonts w:eastAsia="Times New Roman"/>
                  <w:b/>
                  <w:bCs/>
                  <w:sz w:val="18"/>
                  <w:szCs w:val="18"/>
                </w:rPr>
                <w:delText>P</w:delText>
              </w:r>
            </w:del>
            <w:ins w:id="6" w:author="Achen, Aaron - NRCS, Lincoln, NE" w:date="2019-07-23T14:25:00Z">
              <w:r>
                <w:rPr>
                  <w:rFonts w:eastAsia="Times New Roman"/>
                  <w:b/>
                  <w:bCs/>
                  <w:sz w:val="18"/>
                  <w:szCs w:val="18"/>
                </w:rPr>
                <w:t>p</w:t>
              </w:r>
            </w:ins>
            <w:r>
              <w:rPr>
                <w:rFonts w:eastAsia="Times New Roman"/>
                <w:b/>
                <w:bCs/>
                <w:sz w:val="18"/>
                <w:szCs w:val="18"/>
              </w:rPr>
              <w:t>hysical</w:t>
            </w:r>
            <w:ins w:id="7" w:author="Achen, Aaron - NRCS, Lincoln, NE" w:date="2019-07-23T14:25:00Z">
              <w:r>
                <w:rPr>
                  <w:rFonts w:eastAsia="Times New Roman"/>
                  <w:b/>
                  <w:bCs/>
                  <w:sz w:val="18"/>
                  <w:szCs w:val="18"/>
                </w:rPr>
                <w:t xml:space="preserve"> </w:t>
              </w:r>
            </w:ins>
            <w:del w:id="8" w:author="Achen, Aaron - NRCS, Lincoln, NE" w:date="2019-07-23T14:25:00Z">
              <w:r>
                <w:rPr>
                  <w:rFonts w:eastAsia="Times New Roman"/>
                  <w:b/>
                  <w:bCs/>
                  <w:sz w:val="18"/>
                  <w:szCs w:val="18"/>
                </w:rPr>
                <w:delText>N</w:delText>
              </w:r>
            </w:del>
            <w:ins w:id="9" w:author="Achen, Aaron - NRCS, Lincoln, NE" w:date="2019-07-23T14:25:00Z">
              <w:r>
                <w:rPr>
                  <w:rFonts w:eastAsia="Times New Roman"/>
                  <w:b/>
                  <w:bCs/>
                  <w:sz w:val="18"/>
                  <w:szCs w:val="18"/>
                </w:rPr>
                <w:t>n</w:t>
              </w:r>
            </w:ins>
            <w:r>
              <w:rPr>
                <w:rFonts w:eastAsia="Times New Roman"/>
                <w:b/>
                <w:bCs/>
                <w:sz w:val="18"/>
                <w:szCs w:val="18"/>
              </w:rPr>
              <w:t xml:space="preserve">ame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0"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4D0D2AE3" w14:textId="77777777" w:rsidR="00000000" w:rsidRDefault="00173898">
            <w:pPr>
              <w:rPr>
                <w:rFonts w:eastAsia="Times New Roman"/>
                <w:b/>
                <w:bCs/>
                <w:sz w:val="18"/>
                <w:szCs w:val="18"/>
              </w:rPr>
            </w:pPr>
            <w:r>
              <w:rPr>
                <w:rFonts w:eastAsia="Times New Roman"/>
                <w:b/>
                <w:bCs/>
                <w:sz w:val="18"/>
                <w:szCs w:val="18"/>
              </w:rPr>
              <w:t>Column</w:t>
            </w:r>
            <w:ins w:id="11" w:author="Achen, Aaron - NRCS, Lincoln, NE" w:date="2019-07-23T14:25:00Z">
              <w:r>
                <w:rPr>
                  <w:rFonts w:eastAsia="Times New Roman"/>
                  <w:b/>
                  <w:bCs/>
                  <w:sz w:val="18"/>
                  <w:szCs w:val="18"/>
                </w:rPr>
                <w:t xml:space="preserve"> </w:t>
              </w:r>
            </w:ins>
            <w:del w:id="12" w:author="Achen, Aaron - NRCS, Lincoln, NE" w:date="2019-07-23T14:25:00Z">
              <w:r>
                <w:rPr>
                  <w:rFonts w:eastAsia="Times New Roman"/>
                  <w:b/>
                  <w:bCs/>
                  <w:sz w:val="18"/>
                  <w:szCs w:val="18"/>
                </w:rPr>
                <w:delText>L</w:delText>
              </w:r>
            </w:del>
            <w:ins w:id="13" w:author="Achen, Aaron - NRCS, Lincoln, NE" w:date="2019-07-23T14:25:00Z">
              <w:r>
                <w:rPr>
                  <w:rFonts w:eastAsia="Times New Roman"/>
                  <w:b/>
                  <w:bCs/>
                  <w:sz w:val="18"/>
                  <w:szCs w:val="18"/>
                </w:rPr>
                <w:t>l</w:t>
              </w:r>
            </w:ins>
            <w:r>
              <w:rPr>
                <w:rFonts w:eastAsia="Times New Roman"/>
                <w:b/>
                <w:bCs/>
                <w:sz w:val="18"/>
                <w:szCs w:val="18"/>
              </w:rPr>
              <w:t>ogical</w:t>
            </w:r>
            <w:ins w:id="14" w:author="Achen, Aaron - NRCS, Lincoln, NE" w:date="2019-07-23T14:25:00Z">
              <w:r>
                <w:rPr>
                  <w:rFonts w:eastAsia="Times New Roman"/>
                  <w:b/>
                  <w:bCs/>
                  <w:sz w:val="18"/>
                  <w:szCs w:val="18"/>
                </w:rPr>
                <w:t xml:space="preserve"> </w:t>
              </w:r>
            </w:ins>
            <w:del w:id="15" w:author="Achen, Aaron - NRCS, Lincoln, NE" w:date="2019-07-23T14:25:00Z">
              <w:r>
                <w:rPr>
                  <w:rFonts w:eastAsia="Times New Roman"/>
                  <w:b/>
                  <w:bCs/>
                  <w:sz w:val="18"/>
                  <w:szCs w:val="18"/>
                </w:rPr>
                <w:delText>N</w:delText>
              </w:r>
            </w:del>
            <w:ins w:id="16" w:author="Achen, Aaron - NRCS, Lincoln, NE" w:date="2019-07-23T14:25:00Z">
              <w:r>
                <w:rPr>
                  <w:rFonts w:eastAsia="Times New Roman"/>
                  <w:b/>
                  <w:bCs/>
                  <w:sz w:val="18"/>
                  <w:szCs w:val="18"/>
                </w:rPr>
                <w:t>n</w:t>
              </w:r>
            </w:ins>
            <w:r>
              <w:rPr>
                <w:rFonts w:eastAsia="Times New Roman"/>
                <w:b/>
                <w:bCs/>
                <w:sz w:val="18"/>
                <w:szCs w:val="18"/>
              </w:rPr>
              <w:t xml:space="preserve">ame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7"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0D3317D7" w14:textId="77777777" w:rsidR="00000000" w:rsidRDefault="00173898">
            <w:pPr>
              <w:rPr>
                <w:rFonts w:eastAsia="Times New Roman"/>
                <w:b/>
                <w:bCs/>
                <w:sz w:val="18"/>
                <w:szCs w:val="18"/>
              </w:rPr>
            </w:pPr>
            <w:r>
              <w:rPr>
                <w:rFonts w:eastAsia="Times New Roman"/>
                <w:b/>
                <w:bCs/>
                <w:sz w:val="18"/>
                <w:szCs w:val="18"/>
              </w:rPr>
              <w:t>Column</w:t>
            </w:r>
            <w:ins w:id="18" w:author="Achen, Aaron - NRCS, Lincoln, NE" w:date="2019-07-23T14:25:00Z">
              <w:r>
                <w:rPr>
                  <w:rFonts w:eastAsia="Times New Roman"/>
                  <w:b/>
                  <w:bCs/>
                  <w:sz w:val="18"/>
                  <w:szCs w:val="18"/>
                </w:rPr>
                <w:t xml:space="preserve"> </w:t>
              </w:r>
            </w:ins>
            <w:del w:id="19" w:author="Achen, Aaron - NRCS, Lincoln, NE" w:date="2019-07-23T14:26:00Z">
              <w:r>
                <w:rPr>
                  <w:rFonts w:eastAsia="Times New Roman"/>
                  <w:b/>
                  <w:bCs/>
                  <w:sz w:val="18"/>
                  <w:szCs w:val="18"/>
                </w:rPr>
                <w:delText>G</w:delText>
              </w:r>
            </w:del>
            <w:ins w:id="20" w:author="Achen, Aaron - NRCS, Lincoln, NE" w:date="2019-07-23T14:26:00Z">
              <w:r>
                <w:rPr>
                  <w:rFonts w:eastAsia="Times New Roman"/>
                  <w:b/>
                  <w:bCs/>
                  <w:sz w:val="18"/>
                  <w:szCs w:val="18"/>
                </w:rPr>
                <w:t>g</w:t>
              </w:r>
            </w:ins>
            <w:r>
              <w:rPr>
                <w:rFonts w:eastAsia="Times New Roman"/>
                <w:b/>
                <w:bCs/>
                <w:sz w:val="18"/>
                <w:szCs w:val="18"/>
              </w:rPr>
              <w:t>roup</w:t>
            </w:r>
            <w:ins w:id="21" w:author="Achen, Aaron - NRCS, Lincoln, NE" w:date="2019-07-23T14:26:00Z">
              <w:r>
                <w:rPr>
                  <w:rFonts w:eastAsia="Times New Roman"/>
                  <w:b/>
                  <w:bCs/>
                  <w:sz w:val="18"/>
                  <w:szCs w:val="18"/>
                </w:rPr>
                <w:t xml:space="preserve"> </w:t>
              </w:r>
            </w:ins>
            <w:del w:id="22" w:author="Achen, Aaron - NRCS, Lincoln, NE" w:date="2019-07-23T14:26:00Z">
              <w:r>
                <w:rPr>
                  <w:rFonts w:eastAsia="Times New Roman"/>
                  <w:b/>
                  <w:bCs/>
                  <w:sz w:val="18"/>
                  <w:szCs w:val="18"/>
                </w:rPr>
                <w:delText>L</w:delText>
              </w:r>
            </w:del>
            <w:ins w:id="23" w:author="Achen, Aaron - NRCS, Lincoln, NE" w:date="2019-07-23T14:26:00Z">
              <w:r>
                <w:rPr>
                  <w:rFonts w:eastAsia="Times New Roman"/>
                  <w:b/>
                  <w:bCs/>
                  <w:sz w:val="18"/>
                  <w:szCs w:val="18"/>
                </w:rPr>
                <w:t>l</w:t>
              </w:r>
            </w:ins>
            <w:r>
              <w:rPr>
                <w:rFonts w:eastAsia="Times New Roman"/>
                <w:b/>
                <w:bCs/>
                <w:sz w:val="18"/>
                <w:szCs w:val="18"/>
              </w:rPr>
              <w:t xml:space="preserve">abel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4"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7C26509E" w14:textId="77777777" w:rsidR="00000000" w:rsidRDefault="00173898">
            <w:pPr>
              <w:rPr>
                <w:rFonts w:eastAsia="Times New Roman"/>
                <w:b/>
                <w:bCs/>
                <w:sz w:val="18"/>
                <w:szCs w:val="18"/>
              </w:rPr>
            </w:pPr>
            <w:r>
              <w:rPr>
                <w:rFonts w:eastAsia="Times New Roman"/>
                <w:b/>
                <w:bCs/>
                <w:sz w:val="18"/>
                <w:szCs w:val="18"/>
              </w:rPr>
              <w:t>Column</w:t>
            </w:r>
            <w:ins w:id="25" w:author="Achen, Aaron - NRCS, Lincoln, NE" w:date="2019-07-23T14:27:00Z">
              <w:r>
                <w:rPr>
                  <w:rFonts w:eastAsia="Times New Roman"/>
                  <w:b/>
                  <w:bCs/>
                  <w:sz w:val="18"/>
                  <w:szCs w:val="18"/>
                </w:rPr>
                <w:t xml:space="preserve"> </w:t>
              </w:r>
            </w:ins>
            <w:del w:id="26" w:author="Achen, Aaron - NRCS, Lincoln, NE" w:date="2019-07-23T14:27:00Z">
              <w:r>
                <w:rPr>
                  <w:rFonts w:eastAsia="Times New Roman"/>
                  <w:b/>
                  <w:bCs/>
                  <w:sz w:val="18"/>
                  <w:szCs w:val="18"/>
                </w:rPr>
                <w:delText>L</w:delText>
              </w:r>
            </w:del>
            <w:ins w:id="27" w:author="Achen, Aaron - NRCS, Lincoln, NE" w:date="2019-07-23T14:27:00Z">
              <w:r>
                <w:rPr>
                  <w:rFonts w:eastAsia="Times New Roman"/>
                  <w:b/>
                  <w:bCs/>
                  <w:sz w:val="18"/>
                  <w:szCs w:val="18"/>
                </w:rPr>
                <w:t>l</w:t>
              </w:r>
            </w:ins>
            <w:r>
              <w:rPr>
                <w:rFonts w:eastAsia="Times New Roman"/>
                <w:b/>
                <w:bCs/>
                <w:sz w:val="18"/>
                <w:szCs w:val="18"/>
              </w:rPr>
              <w:t xml:space="preserve">abel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8"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64EFC278" w14:textId="77777777" w:rsidR="00000000" w:rsidRDefault="00173898">
            <w:pPr>
              <w:rPr>
                <w:rFonts w:eastAsia="Times New Roman"/>
                <w:b/>
                <w:bCs/>
                <w:sz w:val="18"/>
                <w:szCs w:val="18"/>
              </w:rPr>
            </w:pPr>
            <w:r>
              <w:rPr>
                <w:rFonts w:eastAsia="Times New Roman"/>
                <w:b/>
                <w:bCs/>
                <w:sz w:val="18"/>
                <w:szCs w:val="18"/>
              </w:rPr>
              <w:t>Column</w:t>
            </w:r>
            <w:ins w:id="29" w:author="Achen, Aaron - NRCS, Lincoln, NE" w:date="2019-07-23T14:27:00Z">
              <w:r>
                <w:rPr>
                  <w:rFonts w:eastAsia="Times New Roman"/>
                  <w:b/>
                  <w:bCs/>
                  <w:sz w:val="18"/>
                  <w:szCs w:val="18"/>
                </w:rPr>
                <w:t xml:space="preserve"> </w:t>
              </w:r>
            </w:ins>
            <w:del w:id="30" w:author="Achen, Aaron - NRCS, Lincoln, NE" w:date="2019-07-23T14:27:00Z">
              <w:r>
                <w:rPr>
                  <w:rFonts w:eastAsia="Times New Roman"/>
                  <w:b/>
                  <w:bCs/>
                  <w:sz w:val="18"/>
                  <w:szCs w:val="18"/>
                </w:rPr>
                <w:delText>D</w:delText>
              </w:r>
            </w:del>
            <w:ins w:id="31" w:author="Achen, Aaron - NRCS, Lincoln, NE" w:date="2019-07-23T14:27:00Z">
              <w:r>
                <w:rPr>
                  <w:rFonts w:eastAsia="Times New Roman"/>
                  <w:b/>
                  <w:bCs/>
                  <w:sz w:val="18"/>
                  <w:szCs w:val="18"/>
                </w:rPr>
                <w:t>d</w:t>
              </w:r>
            </w:ins>
            <w:r>
              <w:rPr>
                <w:rFonts w:eastAsia="Times New Roman"/>
                <w:b/>
                <w:bCs/>
                <w:sz w:val="18"/>
                <w:szCs w:val="18"/>
              </w:rPr>
              <w:t xml:space="preserve">escription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2"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5D046636" w14:textId="77777777" w:rsidR="00000000" w:rsidRDefault="00173898">
            <w:pPr>
              <w:rPr>
                <w:rFonts w:eastAsia="Times New Roman"/>
                <w:b/>
                <w:bCs/>
                <w:sz w:val="18"/>
                <w:szCs w:val="18"/>
              </w:rPr>
            </w:pPr>
            <w:r>
              <w:rPr>
                <w:rFonts w:eastAsia="Times New Roman"/>
                <w:b/>
                <w:bCs/>
                <w:sz w:val="18"/>
                <w:szCs w:val="18"/>
              </w:rPr>
              <w:t>Units</w:t>
            </w:r>
            <w:ins w:id="33" w:author="Achen, Aaron - NRCS, Lincoln, NE" w:date="2019-07-23T14:27:00Z">
              <w:r>
                <w:rPr>
                  <w:rFonts w:eastAsia="Times New Roman"/>
                  <w:b/>
                  <w:bCs/>
                  <w:sz w:val="18"/>
                  <w:szCs w:val="18"/>
                </w:rPr>
                <w:t xml:space="preserve"> </w:t>
              </w:r>
            </w:ins>
            <w:del w:id="34" w:author="Achen, Aaron - NRCS, Lincoln, NE" w:date="2019-07-23T14:27:00Z">
              <w:r>
                <w:rPr>
                  <w:rFonts w:eastAsia="Times New Roman"/>
                  <w:b/>
                  <w:bCs/>
                  <w:sz w:val="18"/>
                  <w:szCs w:val="18"/>
                </w:rPr>
                <w:delText>O</w:delText>
              </w:r>
            </w:del>
            <w:ins w:id="35" w:author="Achen, Aaron - NRCS, Lincoln, NE" w:date="2019-07-23T14:27:00Z">
              <w:r>
                <w:rPr>
                  <w:rFonts w:eastAsia="Times New Roman"/>
                  <w:b/>
                  <w:bCs/>
                  <w:sz w:val="18"/>
                  <w:szCs w:val="18"/>
                </w:rPr>
                <w:t>o</w:t>
              </w:r>
            </w:ins>
            <w:r>
              <w:rPr>
                <w:rFonts w:eastAsia="Times New Roman"/>
                <w:b/>
                <w:bCs/>
                <w:sz w:val="18"/>
                <w:szCs w:val="18"/>
              </w:rPr>
              <w:t>f</w:t>
            </w:r>
            <w:ins w:id="36" w:author="Achen, Aaron - NRCS, Lincoln, NE" w:date="2019-07-23T14:27:00Z">
              <w:r>
                <w:rPr>
                  <w:rFonts w:eastAsia="Times New Roman"/>
                  <w:b/>
                  <w:bCs/>
                  <w:sz w:val="18"/>
                  <w:szCs w:val="18"/>
                </w:rPr>
                <w:t xml:space="preserve"> </w:t>
              </w:r>
            </w:ins>
            <w:del w:id="37" w:author="Achen, Aaron - NRCS, Lincoln, NE" w:date="2019-07-23T14:27:00Z">
              <w:r>
                <w:rPr>
                  <w:rFonts w:eastAsia="Times New Roman"/>
                  <w:b/>
                  <w:bCs/>
                  <w:sz w:val="18"/>
                  <w:szCs w:val="18"/>
                </w:rPr>
                <w:delText>M</w:delText>
              </w:r>
            </w:del>
            <w:ins w:id="38" w:author="Achen, Aaron - NRCS, Lincoln, NE" w:date="2019-07-23T14:27:00Z">
              <w:r>
                <w:rPr>
                  <w:rFonts w:eastAsia="Times New Roman"/>
                  <w:b/>
                  <w:bCs/>
                  <w:sz w:val="18"/>
                  <w:szCs w:val="18"/>
                </w:rPr>
                <w:t>m</w:t>
              </w:r>
            </w:ins>
            <w:r>
              <w:rPr>
                <w:rFonts w:eastAsia="Times New Roman"/>
                <w:b/>
                <w:bCs/>
                <w:sz w:val="18"/>
                <w:szCs w:val="18"/>
              </w:rPr>
              <w:t>easure</w:t>
            </w:r>
            <w:ins w:id="39" w:author="Achen, Aaron - NRCS, Lincoln, NE" w:date="2019-07-23T14:27:00Z">
              <w:r>
                <w:rPr>
                  <w:rFonts w:eastAsia="Times New Roman"/>
                  <w:b/>
                  <w:bCs/>
                  <w:sz w:val="18"/>
                  <w:szCs w:val="18"/>
                </w:rPr>
                <w:t xml:space="preserve">: </w:t>
              </w:r>
            </w:ins>
            <w:r>
              <w:rPr>
                <w:rFonts w:eastAsia="Times New Roman"/>
                <w:b/>
                <w:bCs/>
                <w:sz w:val="18"/>
                <w:szCs w:val="18"/>
              </w:rPr>
              <w:t xml:space="preserve">Unabbreviated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0"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0CD1FFAF" w14:textId="77777777" w:rsidR="00000000" w:rsidRDefault="00173898">
            <w:pPr>
              <w:rPr>
                <w:rFonts w:eastAsia="Times New Roman"/>
                <w:b/>
                <w:bCs/>
                <w:sz w:val="18"/>
                <w:szCs w:val="18"/>
              </w:rPr>
            </w:pPr>
            <w:r>
              <w:rPr>
                <w:rFonts w:eastAsia="Times New Roman"/>
                <w:b/>
                <w:bCs/>
                <w:sz w:val="18"/>
                <w:szCs w:val="18"/>
              </w:rPr>
              <w:t>Units</w:t>
            </w:r>
            <w:ins w:id="41" w:author="Achen, Aaron - NRCS, Lincoln, NE" w:date="2019-07-23T14:27:00Z">
              <w:r>
                <w:rPr>
                  <w:rFonts w:eastAsia="Times New Roman"/>
                  <w:b/>
                  <w:bCs/>
                  <w:sz w:val="18"/>
                  <w:szCs w:val="18"/>
                </w:rPr>
                <w:t xml:space="preserve"> </w:t>
              </w:r>
            </w:ins>
            <w:del w:id="42" w:author="Achen, Aaron - NRCS, Lincoln, NE" w:date="2019-07-23T14:27:00Z">
              <w:r>
                <w:rPr>
                  <w:rFonts w:eastAsia="Times New Roman"/>
                  <w:b/>
                  <w:bCs/>
                  <w:sz w:val="18"/>
                  <w:szCs w:val="18"/>
                </w:rPr>
                <w:delText>O</w:delText>
              </w:r>
            </w:del>
            <w:ins w:id="43" w:author="Achen, Aaron - NRCS, Lincoln, NE" w:date="2019-07-23T14:27:00Z">
              <w:r>
                <w:rPr>
                  <w:rFonts w:eastAsia="Times New Roman"/>
                  <w:b/>
                  <w:bCs/>
                  <w:sz w:val="18"/>
                  <w:szCs w:val="18"/>
                </w:rPr>
                <w:t>o</w:t>
              </w:r>
            </w:ins>
            <w:r>
              <w:rPr>
                <w:rFonts w:eastAsia="Times New Roman"/>
                <w:b/>
                <w:bCs/>
                <w:sz w:val="18"/>
                <w:szCs w:val="18"/>
              </w:rPr>
              <w:t>f</w:t>
            </w:r>
            <w:ins w:id="44" w:author="Achen, Aaron - NRCS, Lincoln, NE" w:date="2019-07-23T14:27:00Z">
              <w:r>
                <w:rPr>
                  <w:rFonts w:eastAsia="Times New Roman"/>
                  <w:b/>
                  <w:bCs/>
                  <w:sz w:val="18"/>
                  <w:szCs w:val="18"/>
                </w:rPr>
                <w:t xml:space="preserve"> </w:t>
              </w:r>
            </w:ins>
            <w:del w:id="45" w:author="Achen, Aaron - NRCS, Lincoln, NE" w:date="2019-07-23T14:27:00Z">
              <w:r>
                <w:rPr>
                  <w:rFonts w:eastAsia="Times New Roman"/>
                  <w:b/>
                  <w:bCs/>
                  <w:sz w:val="18"/>
                  <w:szCs w:val="18"/>
                </w:rPr>
                <w:delText>M</w:delText>
              </w:r>
            </w:del>
            <w:ins w:id="46" w:author="Achen, Aaron - NRCS, Lincoln, NE" w:date="2019-07-23T14:27:00Z">
              <w:r>
                <w:rPr>
                  <w:rFonts w:eastAsia="Times New Roman"/>
                  <w:b/>
                  <w:bCs/>
                  <w:sz w:val="18"/>
                  <w:szCs w:val="18"/>
                </w:rPr>
                <w:t>m</w:t>
              </w:r>
            </w:ins>
            <w:r>
              <w:rPr>
                <w:rFonts w:eastAsia="Times New Roman"/>
                <w:b/>
                <w:bCs/>
                <w:sz w:val="18"/>
                <w:szCs w:val="18"/>
              </w:rPr>
              <w:t>easure</w:t>
            </w:r>
            <w:ins w:id="47" w:author="Achen, Aaron - NRCS, Lincoln, NE" w:date="2019-07-23T14:27:00Z">
              <w:r>
                <w:rPr>
                  <w:rFonts w:eastAsia="Times New Roman"/>
                  <w:b/>
                  <w:bCs/>
                  <w:sz w:val="18"/>
                  <w:szCs w:val="18"/>
                </w:rPr>
                <w:t xml:space="preserve">: </w:t>
              </w:r>
            </w:ins>
            <w:r>
              <w:rPr>
                <w:rFonts w:eastAsia="Times New Roman"/>
                <w:b/>
                <w:bCs/>
                <w:sz w:val="18"/>
                <w:szCs w:val="18"/>
              </w:rPr>
              <w:t xml:space="preserve">Abbreviated </w:t>
            </w:r>
          </w:p>
        </w:tc>
      </w:tr>
      <w:tr w:rsidR="00000000" w14:paraId="2AB2CE1A" w14:textId="77777777">
        <w:trPr>
          <w:divId w:val="1152939773"/>
          <w:tblCellSpacing w:w="15" w:type="dxa"/>
          <w:trPrChange w:id="48"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9"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1C6DBE69" w14:textId="77777777" w:rsidR="00000000" w:rsidRDefault="00173898">
            <w:pPr>
              <w:rPr>
                <w:rFonts w:eastAsia="Times New Roman"/>
                <w:sz w:val="18"/>
                <w:szCs w:val="18"/>
              </w:rPr>
            </w:pPr>
            <w:proofErr w:type="spellStart"/>
            <w:r>
              <w:rPr>
                <w:rFonts w:eastAsia="Times New Roman"/>
                <w:sz w:val="18"/>
                <w:szCs w:val="18"/>
              </w:rPr>
              <w:t>airtempa_h</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0"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392E917F" w14:textId="77777777" w:rsidR="00000000" w:rsidRDefault="00173898">
            <w:pPr>
              <w:rPr>
                <w:rFonts w:eastAsia="Times New Roman"/>
                <w:sz w:val="18"/>
                <w:szCs w:val="18"/>
              </w:rPr>
            </w:pPr>
            <w:proofErr w:type="spellStart"/>
            <w:r>
              <w:rPr>
                <w:rFonts w:eastAsia="Times New Roman"/>
                <w:sz w:val="18"/>
                <w:szCs w:val="18"/>
              </w:rPr>
              <w:t>mean_annual_air_temperature_h</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1"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4A907653" w14:textId="77777777" w:rsidR="00000000" w:rsidRDefault="00173898">
            <w:pPr>
              <w:rPr>
                <w:rFonts w:eastAsia="Times New Roman"/>
                <w:sz w:val="18"/>
                <w:szCs w:val="18"/>
              </w:rPr>
            </w:pPr>
            <w:r>
              <w:rPr>
                <w:rFonts w:eastAsia="Times New Roman"/>
                <w:sz w:val="18"/>
                <w:szCs w:val="18"/>
              </w:rPr>
              <w:t xml:space="preserve">MAAT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2"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2318290B" w14:textId="77777777" w:rsidR="00000000" w:rsidRDefault="00173898">
            <w:pPr>
              <w:rPr>
                <w:rFonts w:eastAsia="Times New Roman"/>
                <w:sz w:val="18"/>
                <w:szCs w:val="18"/>
              </w:rPr>
            </w:pPr>
            <w:r>
              <w:rPr>
                <w:rFonts w:eastAsia="Times New Roman"/>
                <w:sz w:val="18"/>
                <w:szCs w:val="18"/>
              </w:rPr>
              <w:t xml:space="preserve">High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3"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70EB4B22" w14:textId="77777777" w:rsidR="00000000" w:rsidRDefault="00173898">
            <w:pPr>
              <w:rPr>
                <w:rFonts w:eastAsia="Times New Roman"/>
                <w:sz w:val="18"/>
                <w:szCs w:val="18"/>
              </w:rPr>
            </w:pPr>
            <w:r>
              <w:rPr>
                <w:rFonts w:eastAsia="Times New Roman"/>
                <w:sz w:val="18"/>
                <w:szCs w:val="18"/>
              </w:rPr>
              <w:t xml:space="preserve">The arithmetic average of the daily maximum and minimum temperatures for a calendar year taken over the standard “normal” period, 1981 to 2010.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4"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0DAE43C7" w14:textId="77777777" w:rsidR="00000000" w:rsidRDefault="00173898">
            <w:pPr>
              <w:rPr>
                <w:rFonts w:eastAsia="Times New Roman"/>
                <w:sz w:val="18"/>
                <w:szCs w:val="18"/>
              </w:rPr>
            </w:pPr>
            <w:r>
              <w:rPr>
                <w:rFonts w:eastAsia="Times New Roman"/>
                <w:sz w:val="18"/>
                <w:szCs w:val="18"/>
              </w:rPr>
              <w:t xml:space="preserve">degrees centigrade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5"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716AD679" w14:textId="77777777" w:rsidR="00000000" w:rsidRDefault="00173898">
            <w:pPr>
              <w:rPr>
                <w:rFonts w:eastAsia="Times New Roman"/>
                <w:sz w:val="18"/>
                <w:szCs w:val="18"/>
              </w:rPr>
            </w:pPr>
            <w:r>
              <w:rPr>
                <w:rFonts w:eastAsia="Times New Roman"/>
                <w:sz w:val="18"/>
                <w:szCs w:val="18"/>
              </w:rPr>
              <w:t xml:space="preserve">degrees c </w:t>
            </w:r>
          </w:p>
        </w:tc>
      </w:tr>
      <w:tr w:rsidR="00000000" w14:paraId="419E1A86" w14:textId="77777777">
        <w:trPr>
          <w:divId w:val="1152939773"/>
          <w:tblCellSpacing w:w="15" w:type="dxa"/>
          <w:trPrChange w:id="56"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7"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289995E3" w14:textId="77777777" w:rsidR="00000000" w:rsidRDefault="00173898">
            <w:pPr>
              <w:rPr>
                <w:rFonts w:eastAsia="Times New Roman"/>
                <w:sz w:val="18"/>
                <w:szCs w:val="18"/>
              </w:rPr>
            </w:pPr>
            <w:proofErr w:type="spellStart"/>
            <w:r>
              <w:rPr>
                <w:rFonts w:eastAsia="Times New Roman"/>
                <w:sz w:val="18"/>
                <w:szCs w:val="18"/>
              </w:rPr>
              <w:t>airtempa_l</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8"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2717E229" w14:textId="77777777" w:rsidR="00000000" w:rsidRDefault="00173898">
            <w:pPr>
              <w:rPr>
                <w:rFonts w:eastAsia="Times New Roman"/>
                <w:sz w:val="18"/>
                <w:szCs w:val="18"/>
              </w:rPr>
            </w:pPr>
            <w:proofErr w:type="spellStart"/>
            <w:r>
              <w:rPr>
                <w:rFonts w:eastAsia="Times New Roman"/>
                <w:sz w:val="18"/>
                <w:szCs w:val="18"/>
              </w:rPr>
              <w:t>mean_annual_air_temperature_l</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9"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5A4BF750" w14:textId="77777777" w:rsidR="00000000" w:rsidRDefault="00173898">
            <w:pPr>
              <w:rPr>
                <w:rFonts w:eastAsia="Times New Roman"/>
                <w:sz w:val="18"/>
                <w:szCs w:val="18"/>
              </w:rPr>
            </w:pPr>
            <w:r>
              <w:rPr>
                <w:rFonts w:eastAsia="Times New Roman"/>
                <w:sz w:val="18"/>
                <w:szCs w:val="18"/>
              </w:rPr>
              <w:t xml:space="preserve">MAAT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0"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2F5BAFA6" w14:textId="77777777" w:rsidR="00000000" w:rsidRDefault="00173898">
            <w:pPr>
              <w:rPr>
                <w:rFonts w:eastAsia="Times New Roman"/>
                <w:sz w:val="18"/>
                <w:szCs w:val="18"/>
              </w:rPr>
            </w:pPr>
            <w:r>
              <w:rPr>
                <w:rFonts w:eastAsia="Times New Roman"/>
                <w:sz w:val="18"/>
                <w:szCs w:val="18"/>
              </w:rPr>
              <w:t xml:space="preserve">Low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1"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6B6E493F" w14:textId="77777777" w:rsidR="00000000" w:rsidRDefault="00173898">
            <w:pPr>
              <w:rPr>
                <w:rFonts w:eastAsia="Times New Roman"/>
                <w:sz w:val="18"/>
                <w:szCs w:val="18"/>
              </w:rPr>
            </w:pPr>
            <w:r>
              <w:rPr>
                <w:rFonts w:eastAsia="Times New Roman"/>
                <w:sz w:val="18"/>
                <w:szCs w:val="18"/>
              </w:rPr>
              <w:t xml:space="preserve">The arithmetic average of the daily maximum and minimum temperatures for a calendar year taken over the standard “normal” period, 1981 to 2010.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2"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00FCDCD8" w14:textId="77777777" w:rsidR="00000000" w:rsidRDefault="00173898">
            <w:pPr>
              <w:rPr>
                <w:rFonts w:eastAsia="Times New Roman"/>
                <w:sz w:val="18"/>
                <w:szCs w:val="18"/>
              </w:rPr>
            </w:pPr>
            <w:r>
              <w:rPr>
                <w:rFonts w:eastAsia="Times New Roman"/>
                <w:sz w:val="18"/>
                <w:szCs w:val="18"/>
              </w:rPr>
              <w:t xml:space="preserve">degrees centigrade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3"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7FB0EDC2" w14:textId="77777777" w:rsidR="00000000" w:rsidRDefault="00173898">
            <w:pPr>
              <w:rPr>
                <w:rFonts w:eastAsia="Times New Roman"/>
                <w:sz w:val="18"/>
                <w:szCs w:val="18"/>
              </w:rPr>
            </w:pPr>
            <w:r>
              <w:rPr>
                <w:rFonts w:eastAsia="Times New Roman"/>
                <w:sz w:val="18"/>
                <w:szCs w:val="18"/>
              </w:rPr>
              <w:t xml:space="preserve">degrees c </w:t>
            </w:r>
          </w:p>
        </w:tc>
      </w:tr>
      <w:tr w:rsidR="00000000" w14:paraId="4D8A26E4" w14:textId="77777777">
        <w:trPr>
          <w:divId w:val="1152939773"/>
          <w:tblCellSpacing w:w="15" w:type="dxa"/>
          <w:trPrChange w:id="64"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5"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696C4D09" w14:textId="77777777" w:rsidR="00000000" w:rsidRDefault="00173898">
            <w:pPr>
              <w:rPr>
                <w:rFonts w:eastAsia="Times New Roman"/>
                <w:sz w:val="18"/>
                <w:szCs w:val="18"/>
              </w:rPr>
            </w:pPr>
            <w:proofErr w:type="spellStart"/>
            <w:r>
              <w:rPr>
                <w:rFonts w:eastAsia="Times New Roman"/>
                <w:sz w:val="18"/>
                <w:szCs w:val="18"/>
              </w:rPr>
              <w:t>airtempa_r</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6"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7AD4419C" w14:textId="77777777" w:rsidR="00000000" w:rsidRDefault="00173898">
            <w:pPr>
              <w:rPr>
                <w:rFonts w:eastAsia="Times New Roman"/>
                <w:sz w:val="18"/>
                <w:szCs w:val="18"/>
              </w:rPr>
            </w:pPr>
            <w:proofErr w:type="spellStart"/>
            <w:r>
              <w:rPr>
                <w:rFonts w:eastAsia="Times New Roman"/>
                <w:sz w:val="18"/>
                <w:szCs w:val="18"/>
              </w:rPr>
              <w:t>mean_annual_air_temperatu</w:t>
            </w:r>
            <w:r>
              <w:rPr>
                <w:rFonts w:eastAsia="Times New Roman"/>
                <w:sz w:val="18"/>
                <w:szCs w:val="18"/>
              </w:rPr>
              <w:t>re_r</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7"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3BE5FABA" w14:textId="77777777" w:rsidR="00000000" w:rsidRDefault="00173898">
            <w:pPr>
              <w:rPr>
                <w:rFonts w:eastAsia="Times New Roman"/>
                <w:sz w:val="18"/>
                <w:szCs w:val="18"/>
              </w:rPr>
            </w:pPr>
            <w:r>
              <w:rPr>
                <w:rFonts w:eastAsia="Times New Roman"/>
                <w:sz w:val="18"/>
                <w:szCs w:val="18"/>
              </w:rPr>
              <w:t xml:space="preserve">MAAT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8"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00D0918F" w14:textId="77777777" w:rsidR="00000000" w:rsidRDefault="00173898">
            <w:pPr>
              <w:rPr>
                <w:rFonts w:eastAsia="Times New Roman"/>
                <w:sz w:val="18"/>
                <w:szCs w:val="18"/>
              </w:rPr>
            </w:pPr>
            <w:r>
              <w:rPr>
                <w:rFonts w:eastAsia="Times New Roman"/>
                <w:sz w:val="18"/>
                <w:szCs w:val="18"/>
              </w:rPr>
              <w:t xml:space="preserve">RV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9"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5C6CC236" w14:textId="77777777" w:rsidR="00000000" w:rsidRDefault="00173898">
            <w:pPr>
              <w:rPr>
                <w:rFonts w:eastAsia="Times New Roman"/>
                <w:sz w:val="18"/>
                <w:szCs w:val="18"/>
              </w:rPr>
            </w:pPr>
            <w:commentRangeStart w:id="70"/>
            <w:r>
              <w:rPr>
                <w:rFonts w:eastAsia="Times New Roman"/>
                <w:sz w:val="18"/>
                <w:szCs w:val="18"/>
              </w:rPr>
              <w:t xml:space="preserve">The arithmetic average of the daily maximum and minimum temperatures for a calendar year taken over the standard “normal” period, 1981 to 2010. </w:t>
            </w:r>
            <w:commentRangeEnd w:id="70"/>
            <w:r>
              <w:rPr>
                <w:rStyle w:val="CommentReference"/>
              </w:rPr>
              <w:commentReference w:id="70"/>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1"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5363725A" w14:textId="77777777" w:rsidR="00000000" w:rsidRDefault="00173898">
            <w:pPr>
              <w:rPr>
                <w:rFonts w:eastAsia="Times New Roman"/>
                <w:sz w:val="18"/>
                <w:szCs w:val="18"/>
              </w:rPr>
            </w:pPr>
            <w:r>
              <w:rPr>
                <w:rFonts w:eastAsia="Times New Roman"/>
                <w:sz w:val="18"/>
                <w:szCs w:val="18"/>
              </w:rPr>
              <w:t xml:space="preserve">degrees centigrade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2"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2926B8BE" w14:textId="77777777" w:rsidR="00000000" w:rsidRDefault="00173898">
            <w:pPr>
              <w:rPr>
                <w:rFonts w:eastAsia="Times New Roman"/>
                <w:sz w:val="18"/>
                <w:szCs w:val="18"/>
              </w:rPr>
            </w:pPr>
            <w:r>
              <w:rPr>
                <w:rFonts w:eastAsia="Times New Roman"/>
                <w:sz w:val="18"/>
                <w:szCs w:val="18"/>
              </w:rPr>
              <w:t xml:space="preserve">degrees c </w:t>
            </w:r>
          </w:p>
        </w:tc>
      </w:tr>
      <w:tr w:rsidR="00000000" w14:paraId="64B39E20" w14:textId="77777777">
        <w:trPr>
          <w:divId w:val="1152939773"/>
          <w:tblCellSpacing w:w="15" w:type="dxa"/>
          <w:trPrChange w:id="73"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4"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4802D8D0" w14:textId="77777777" w:rsidR="00000000" w:rsidRDefault="00173898">
            <w:pPr>
              <w:rPr>
                <w:rFonts w:eastAsia="Times New Roman"/>
                <w:sz w:val="18"/>
                <w:szCs w:val="18"/>
              </w:rPr>
            </w:pPr>
            <w:proofErr w:type="spellStart"/>
            <w:r>
              <w:rPr>
                <w:rFonts w:eastAsia="Times New Roman"/>
                <w:sz w:val="18"/>
                <w:szCs w:val="18"/>
              </w:rPr>
              <w:t>areasymbol</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5"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30447131" w14:textId="77777777" w:rsidR="00000000" w:rsidRDefault="00173898">
            <w:pPr>
              <w:rPr>
                <w:rFonts w:eastAsia="Times New Roman"/>
                <w:sz w:val="18"/>
                <w:szCs w:val="18"/>
              </w:rPr>
            </w:pPr>
            <w:proofErr w:type="spellStart"/>
            <w:r>
              <w:rPr>
                <w:rFonts w:eastAsia="Times New Roman"/>
                <w:sz w:val="18"/>
                <w:szCs w:val="18"/>
              </w:rPr>
              <w:t>area_symbol</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6"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4CB71F2B" w14:textId="77777777" w:rsidR="00000000" w:rsidRDefault="00173898">
            <w:pPr>
              <w:rPr>
                <w:rFonts w:eastAsia="Times New Roman"/>
                <w:sz w:val="18"/>
                <w:szCs w:val="18"/>
              </w:rPr>
            </w:pP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7"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2833A192" w14:textId="77777777" w:rsidR="00000000" w:rsidRDefault="00173898">
            <w:pPr>
              <w:rPr>
                <w:rFonts w:eastAsia="Times New Roman"/>
                <w:sz w:val="18"/>
                <w:szCs w:val="18"/>
              </w:rPr>
            </w:pPr>
            <w:r>
              <w:rPr>
                <w:rFonts w:eastAsia="Times New Roman"/>
                <w:sz w:val="18"/>
                <w:szCs w:val="18"/>
              </w:rPr>
              <w:t xml:space="preserve">Area Symbol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8"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5FCA158F" w14:textId="77777777" w:rsidR="00000000" w:rsidRDefault="00173898">
            <w:pPr>
              <w:rPr>
                <w:rFonts w:eastAsia="Times New Roman"/>
                <w:sz w:val="18"/>
                <w:szCs w:val="18"/>
              </w:rPr>
            </w:pPr>
            <w:r>
              <w:rPr>
                <w:rFonts w:eastAsia="Times New Roman"/>
                <w:sz w:val="18"/>
                <w:szCs w:val="18"/>
              </w:rPr>
              <w:t>A symbol that unique</w:t>
            </w:r>
            <w:r>
              <w:rPr>
                <w:rFonts w:eastAsia="Times New Roman"/>
                <w:sz w:val="18"/>
                <w:szCs w:val="18"/>
              </w:rPr>
              <w:t>ly identifies a single occurrence of a particular type of area (e.g. Lancaster Co</w:t>
            </w:r>
            <w:del w:id="79" w:author="Achen, Aaron - NRCS, Lincoln, NE" w:date="2019-07-23T14:30:00Z">
              <w:r>
                <w:rPr>
                  <w:rFonts w:eastAsia="Times New Roman"/>
                  <w:sz w:val="18"/>
                  <w:szCs w:val="18"/>
                </w:rPr>
                <w:delText>.</w:delText>
              </w:r>
            </w:del>
            <w:ins w:id="80" w:author="Achen, Aaron - NRCS, Lincoln, NE" w:date="2019-07-23T14:30:00Z">
              <w:r>
                <w:rPr>
                  <w:rFonts w:eastAsia="Times New Roman"/>
                  <w:sz w:val="18"/>
                  <w:szCs w:val="18"/>
                </w:rPr>
                <w:t>unty</w:t>
              </w:r>
            </w:ins>
            <w:r>
              <w:rPr>
                <w:rFonts w:eastAsia="Times New Roman"/>
                <w:sz w:val="18"/>
                <w:szCs w:val="18"/>
              </w:rPr>
              <w:t>, Nebraska</w:t>
            </w:r>
            <w:ins w:id="81" w:author="Achen, Aaron - NRCS, Lincoln, NE" w:date="2019-07-23T14:30:00Z">
              <w:r>
                <w:rPr>
                  <w:rFonts w:eastAsia="Times New Roman"/>
                  <w:sz w:val="18"/>
                  <w:szCs w:val="18"/>
                </w:rPr>
                <w:t>,</w:t>
              </w:r>
            </w:ins>
            <w:r>
              <w:rPr>
                <w:rFonts w:eastAsia="Times New Roman"/>
                <w:sz w:val="18"/>
                <w:szCs w:val="18"/>
              </w:rPr>
              <w:t xml:space="preserve"> is NE109).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2"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66A9FFA4" w14:textId="77777777" w:rsidR="00000000" w:rsidRDefault="00173898">
            <w:pPr>
              <w:rPr>
                <w:rFonts w:eastAsia="Times New Roman"/>
                <w:sz w:val="18"/>
                <w:szCs w:val="18"/>
              </w:rPr>
            </w:pPr>
            <w:r>
              <w:rPr>
                <w:rFonts w:eastAsia="Times New Roman"/>
                <w:sz w:val="18"/>
                <w:szCs w:val="18"/>
              </w:rPr>
              <w:t xml:space="preserve">NULL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3"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22C1179D" w14:textId="77777777" w:rsidR="00000000" w:rsidRDefault="00173898">
            <w:pPr>
              <w:rPr>
                <w:rFonts w:eastAsia="Times New Roman"/>
                <w:sz w:val="18"/>
                <w:szCs w:val="18"/>
              </w:rPr>
            </w:pPr>
            <w:r>
              <w:rPr>
                <w:rFonts w:eastAsia="Times New Roman"/>
                <w:sz w:val="18"/>
                <w:szCs w:val="18"/>
              </w:rPr>
              <w:t xml:space="preserve">NULL </w:t>
            </w:r>
          </w:p>
        </w:tc>
      </w:tr>
      <w:tr w:rsidR="00000000" w14:paraId="19012EF8" w14:textId="77777777">
        <w:trPr>
          <w:divId w:val="1152939773"/>
          <w:tblCellSpacing w:w="15" w:type="dxa"/>
          <w:trPrChange w:id="84"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5"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59C62563" w14:textId="77777777" w:rsidR="00000000" w:rsidRDefault="00173898">
            <w:pPr>
              <w:rPr>
                <w:rFonts w:eastAsia="Times New Roman"/>
                <w:sz w:val="18"/>
                <w:szCs w:val="18"/>
              </w:rPr>
            </w:pPr>
            <w:proofErr w:type="spellStart"/>
            <w:r>
              <w:rPr>
                <w:rFonts w:eastAsia="Times New Roman"/>
                <w:sz w:val="18"/>
                <w:szCs w:val="18"/>
              </w:rPr>
              <w:t>areatypename</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6"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21953928" w14:textId="77777777" w:rsidR="00000000" w:rsidRDefault="00173898">
            <w:pPr>
              <w:rPr>
                <w:rFonts w:eastAsia="Times New Roman"/>
                <w:sz w:val="18"/>
                <w:szCs w:val="18"/>
              </w:rPr>
            </w:pPr>
            <w:proofErr w:type="spellStart"/>
            <w:r>
              <w:rPr>
                <w:rFonts w:eastAsia="Times New Roman"/>
                <w:sz w:val="18"/>
                <w:szCs w:val="18"/>
              </w:rPr>
              <w:t>area_type_name</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7"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74BE8679" w14:textId="77777777" w:rsidR="00000000" w:rsidRDefault="00173898">
            <w:pPr>
              <w:rPr>
                <w:rFonts w:eastAsia="Times New Roman"/>
                <w:sz w:val="18"/>
                <w:szCs w:val="18"/>
              </w:rPr>
            </w:pP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8"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4C39D315" w14:textId="77777777" w:rsidR="00000000" w:rsidRDefault="00173898">
            <w:pPr>
              <w:rPr>
                <w:rFonts w:eastAsia="Times New Roman"/>
                <w:sz w:val="18"/>
                <w:szCs w:val="18"/>
              </w:rPr>
            </w:pPr>
            <w:r>
              <w:rPr>
                <w:rFonts w:eastAsia="Times New Roman"/>
                <w:sz w:val="18"/>
                <w:szCs w:val="18"/>
              </w:rPr>
              <w:t xml:space="preserve">Area Type Name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9"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6163A1AC" w14:textId="77777777" w:rsidR="00000000" w:rsidRDefault="00173898">
            <w:pPr>
              <w:rPr>
                <w:rFonts w:eastAsia="Times New Roman"/>
                <w:sz w:val="18"/>
                <w:szCs w:val="18"/>
              </w:rPr>
            </w:pPr>
            <w:r>
              <w:rPr>
                <w:rFonts w:eastAsia="Times New Roman"/>
                <w:sz w:val="18"/>
                <w:szCs w:val="18"/>
              </w:rPr>
              <w:t xml:space="preserve">The </w:t>
            </w:r>
            <w:r>
              <w:rPr>
                <w:rFonts w:eastAsia="Times New Roman"/>
                <w:sz w:val="18"/>
                <w:szCs w:val="18"/>
              </w:rPr>
              <w:t>name of a particular type of area. Area type names include “state</w:t>
            </w:r>
            <w:ins w:id="90" w:author="Achen, Aaron - NRCS, Lincoln, NE" w:date="2019-07-23T14:30:00Z">
              <w:r>
                <w:rPr>
                  <w:rFonts w:eastAsia="Times New Roman"/>
                  <w:sz w:val="18"/>
                  <w:szCs w:val="18"/>
                </w:rPr>
                <w:t>,</w:t>
              </w:r>
            </w:ins>
            <w:r>
              <w:rPr>
                <w:rFonts w:eastAsia="Times New Roman"/>
                <w:sz w:val="18"/>
                <w:szCs w:val="18"/>
              </w:rPr>
              <w:t>”</w:t>
            </w:r>
            <w:del w:id="91" w:author="Achen, Aaron - NRCS, Lincoln, NE" w:date="2019-07-23T14:30:00Z">
              <w:r>
                <w:rPr>
                  <w:rFonts w:eastAsia="Times New Roman"/>
                  <w:sz w:val="18"/>
                  <w:szCs w:val="18"/>
                </w:rPr>
                <w:delText>,</w:delText>
              </w:r>
            </w:del>
            <w:r>
              <w:rPr>
                <w:rFonts w:eastAsia="Times New Roman"/>
                <w:sz w:val="18"/>
                <w:szCs w:val="18"/>
              </w:rPr>
              <w:t xml:space="preserve"> “county</w:t>
            </w:r>
            <w:ins w:id="92" w:author="Achen, Aaron - NRCS, Lincoln, NE" w:date="2019-07-23T14:30:00Z">
              <w:r>
                <w:rPr>
                  <w:rFonts w:eastAsia="Times New Roman"/>
                  <w:sz w:val="18"/>
                  <w:szCs w:val="18"/>
                </w:rPr>
                <w:t>,</w:t>
              </w:r>
            </w:ins>
            <w:r>
              <w:rPr>
                <w:rFonts w:eastAsia="Times New Roman"/>
                <w:sz w:val="18"/>
                <w:szCs w:val="18"/>
              </w:rPr>
              <w:t>”</w:t>
            </w:r>
            <w:del w:id="93" w:author="Achen, Aaron - NRCS, Lincoln, NE" w:date="2019-07-23T14:30:00Z">
              <w:r>
                <w:rPr>
                  <w:rFonts w:eastAsia="Times New Roman"/>
                  <w:sz w:val="18"/>
                  <w:szCs w:val="18"/>
                </w:rPr>
                <w:delText>,</w:delText>
              </w:r>
            </w:del>
            <w:r>
              <w:rPr>
                <w:rFonts w:eastAsia="Times New Roman"/>
                <w:sz w:val="18"/>
                <w:szCs w:val="18"/>
              </w:rPr>
              <w:t xml:space="preserve"> “</w:t>
            </w:r>
            <w:proofErr w:type="spellStart"/>
            <w:r>
              <w:rPr>
                <w:rFonts w:eastAsia="Times New Roman"/>
                <w:sz w:val="18"/>
                <w:szCs w:val="18"/>
              </w:rPr>
              <w:t>mlra</w:t>
            </w:r>
            <w:proofErr w:type="spellEnd"/>
            <w:ins w:id="94" w:author="Achen, Aaron - NRCS, Lincoln, NE" w:date="2019-07-23T14:30:00Z">
              <w:r>
                <w:rPr>
                  <w:rFonts w:eastAsia="Times New Roman"/>
                  <w:sz w:val="18"/>
                  <w:szCs w:val="18"/>
                </w:rPr>
                <w:t>,</w:t>
              </w:r>
            </w:ins>
            <w:r>
              <w:rPr>
                <w:rFonts w:eastAsia="Times New Roman"/>
                <w:sz w:val="18"/>
                <w:szCs w:val="18"/>
              </w:rPr>
              <w:t>”</w:t>
            </w:r>
            <w:del w:id="95" w:author="Achen, Aaron - NRCS, Lincoln, NE" w:date="2019-07-23T14:30:00Z">
              <w:r>
                <w:rPr>
                  <w:rFonts w:eastAsia="Times New Roman"/>
                  <w:sz w:val="18"/>
                  <w:szCs w:val="18"/>
                </w:rPr>
                <w:delText>,</w:delText>
              </w:r>
            </w:del>
            <w:r>
              <w:rPr>
                <w:rFonts w:eastAsia="Times New Roman"/>
                <w:sz w:val="18"/>
                <w:szCs w:val="18"/>
              </w:rPr>
              <w:t xml:space="preserve"> etc.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96"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463E238B" w14:textId="77777777" w:rsidR="00000000" w:rsidRDefault="00173898">
            <w:pPr>
              <w:rPr>
                <w:rFonts w:eastAsia="Times New Roman"/>
                <w:sz w:val="18"/>
                <w:szCs w:val="18"/>
              </w:rPr>
            </w:pPr>
            <w:r>
              <w:rPr>
                <w:rFonts w:eastAsia="Times New Roman"/>
                <w:sz w:val="18"/>
                <w:szCs w:val="18"/>
              </w:rPr>
              <w:t xml:space="preserve">NULL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97"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58E66017" w14:textId="77777777" w:rsidR="00000000" w:rsidRDefault="00173898">
            <w:pPr>
              <w:rPr>
                <w:rFonts w:eastAsia="Times New Roman"/>
                <w:sz w:val="18"/>
                <w:szCs w:val="18"/>
              </w:rPr>
            </w:pPr>
            <w:r>
              <w:rPr>
                <w:rFonts w:eastAsia="Times New Roman"/>
                <w:sz w:val="18"/>
                <w:szCs w:val="18"/>
              </w:rPr>
              <w:t xml:space="preserve">NULL </w:t>
            </w:r>
          </w:p>
        </w:tc>
      </w:tr>
      <w:tr w:rsidR="00000000" w14:paraId="15E0F664" w14:textId="77777777">
        <w:trPr>
          <w:divId w:val="1152939773"/>
          <w:tblCellSpacing w:w="15" w:type="dxa"/>
          <w:trPrChange w:id="98"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99"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5D73A70D" w14:textId="77777777" w:rsidR="00000000" w:rsidRDefault="00173898">
            <w:pPr>
              <w:rPr>
                <w:rFonts w:eastAsia="Times New Roman"/>
                <w:sz w:val="18"/>
                <w:szCs w:val="18"/>
              </w:rPr>
            </w:pPr>
            <w:proofErr w:type="spellStart"/>
            <w:r>
              <w:rPr>
                <w:rFonts w:eastAsia="Times New Roman"/>
                <w:sz w:val="18"/>
                <w:szCs w:val="18"/>
              </w:rPr>
              <w:t>awc_r</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00"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38DC7816" w14:textId="77777777" w:rsidR="00000000" w:rsidRDefault="00173898">
            <w:pPr>
              <w:rPr>
                <w:rFonts w:eastAsia="Times New Roman"/>
                <w:sz w:val="18"/>
                <w:szCs w:val="18"/>
              </w:rPr>
            </w:pPr>
            <w:proofErr w:type="spellStart"/>
            <w:r>
              <w:rPr>
                <w:rFonts w:eastAsia="Times New Roman"/>
                <w:sz w:val="18"/>
                <w:szCs w:val="18"/>
              </w:rPr>
              <w:t>available_water_capacity_r</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01"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7CF7C013" w14:textId="77777777" w:rsidR="00000000" w:rsidRDefault="00173898">
            <w:pPr>
              <w:rPr>
                <w:rFonts w:eastAsia="Times New Roman"/>
                <w:sz w:val="18"/>
                <w:szCs w:val="18"/>
              </w:rPr>
            </w:pPr>
            <w:r>
              <w:rPr>
                <w:rFonts w:eastAsia="Times New Roman"/>
                <w:sz w:val="18"/>
                <w:szCs w:val="18"/>
              </w:rPr>
              <w:t xml:space="preserve">AWC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02"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4790A22C" w14:textId="77777777" w:rsidR="00000000" w:rsidRDefault="00173898">
            <w:pPr>
              <w:rPr>
                <w:rFonts w:eastAsia="Times New Roman"/>
                <w:sz w:val="18"/>
                <w:szCs w:val="18"/>
              </w:rPr>
            </w:pPr>
            <w:r>
              <w:rPr>
                <w:rFonts w:eastAsia="Times New Roman"/>
                <w:sz w:val="18"/>
                <w:szCs w:val="18"/>
              </w:rPr>
              <w:t xml:space="preserve">RV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03"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12AA42D6" w14:textId="77777777" w:rsidR="00000000" w:rsidRDefault="00173898">
            <w:pPr>
              <w:rPr>
                <w:rFonts w:eastAsia="Times New Roman"/>
                <w:sz w:val="18"/>
                <w:szCs w:val="18"/>
              </w:rPr>
            </w:pPr>
            <w:r>
              <w:rPr>
                <w:rFonts w:eastAsia="Times New Roman"/>
                <w:sz w:val="18"/>
                <w:szCs w:val="18"/>
              </w:rPr>
              <w:t xml:space="preserve">The amount of water that an increment of soil depth, inclusive of fragments, can store </w:t>
            </w:r>
            <w:ins w:id="104" w:author="Achen, Aaron - NRCS, Lincoln, NE" w:date="2019-07-23T14:31:00Z">
              <w:r>
                <w:rPr>
                  <w:rFonts w:eastAsia="Times New Roman"/>
                  <w:sz w:val="18"/>
                  <w:szCs w:val="18"/>
                </w:rPr>
                <w:t xml:space="preserve">and </w:t>
              </w:r>
            </w:ins>
            <w:r>
              <w:rPr>
                <w:rFonts w:eastAsia="Times New Roman"/>
                <w:sz w:val="18"/>
                <w:szCs w:val="18"/>
              </w:rPr>
              <w:t>that is avail</w:t>
            </w:r>
            <w:r>
              <w:rPr>
                <w:rFonts w:eastAsia="Times New Roman"/>
                <w:sz w:val="18"/>
                <w:szCs w:val="18"/>
              </w:rPr>
              <w:t>able to plants. AWC is expressed as a volume fraction</w:t>
            </w:r>
            <w:del w:id="105" w:author="Achen, Aaron - NRCS, Lincoln, NE" w:date="2019-07-23T14:31:00Z">
              <w:r>
                <w:rPr>
                  <w:rFonts w:eastAsia="Times New Roman"/>
                  <w:sz w:val="18"/>
                  <w:szCs w:val="18"/>
                </w:rPr>
                <w:delText>,</w:delText>
              </w:r>
            </w:del>
            <w:r>
              <w:rPr>
                <w:rFonts w:eastAsia="Times New Roman"/>
                <w:sz w:val="18"/>
                <w:szCs w:val="18"/>
              </w:rPr>
              <w:t xml:space="preserve"> and is commonly estimated as the difference between the water contents at 1/10</w:t>
            </w:r>
            <w:ins w:id="106" w:author="Achen, Aaron - NRCS, Lincoln, NE" w:date="2019-07-23T14:31:00Z">
              <w:r>
                <w:rPr>
                  <w:rFonts w:eastAsia="Times New Roman"/>
                  <w:sz w:val="18"/>
                  <w:szCs w:val="18"/>
                </w:rPr>
                <w:t>-</w:t>
              </w:r>
            </w:ins>
            <w:r>
              <w:rPr>
                <w:rFonts w:eastAsia="Times New Roman"/>
                <w:sz w:val="18"/>
                <w:szCs w:val="18"/>
              </w:rPr>
              <w:t xml:space="preserve"> or 1/3</w:t>
            </w:r>
            <w:del w:id="107" w:author="Achen, Aaron - NRCS, Lincoln, NE" w:date="2019-07-23T14:31:00Z">
              <w:r>
                <w:rPr>
                  <w:rFonts w:eastAsia="Times New Roman"/>
                  <w:sz w:val="18"/>
                  <w:szCs w:val="18"/>
                </w:rPr>
                <w:delText xml:space="preserve"> </w:delText>
              </w:r>
            </w:del>
            <w:ins w:id="108" w:author="Achen, Aaron - NRCS, Lincoln, NE" w:date="2019-07-23T14:31:00Z">
              <w:r>
                <w:rPr>
                  <w:rFonts w:eastAsia="Times New Roman"/>
                  <w:sz w:val="18"/>
                  <w:szCs w:val="18"/>
                </w:rPr>
                <w:t>-</w:t>
              </w:r>
            </w:ins>
            <w:r>
              <w:rPr>
                <w:rFonts w:eastAsia="Times New Roman"/>
                <w:sz w:val="18"/>
                <w:szCs w:val="18"/>
              </w:rPr>
              <w:t>bar (field capacity) and 15</w:t>
            </w:r>
            <w:del w:id="109" w:author="Achen, Aaron - NRCS, Lincoln, NE" w:date="2019-07-23T14:31:00Z">
              <w:r>
                <w:rPr>
                  <w:rFonts w:eastAsia="Times New Roman"/>
                  <w:sz w:val="18"/>
                  <w:szCs w:val="18"/>
                </w:rPr>
                <w:delText xml:space="preserve"> </w:delText>
              </w:r>
            </w:del>
            <w:ins w:id="110" w:author="Achen, Aaron - NRCS, Lincoln, NE" w:date="2019-07-23T14:31:00Z">
              <w:r>
                <w:rPr>
                  <w:rFonts w:eastAsia="Times New Roman"/>
                  <w:sz w:val="18"/>
                  <w:szCs w:val="18"/>
                </w:rPr>
                <w:t>-</w:t>
              </w:r>
            </w:ins>
            <w:r>
              <w:rPr>
                <w:rFonts w:eastAsia="Times New Roman"/>
                <w:sz w:val="18"/>
                <w:szCs w:val="18"/>
              </w:rPr>
              <w:t>bars (permanent wilting point) tension and adjusted for salinity</w:t>
            </w:r>
            <w:del w:id="111" w:author="Achen, Aaron - NRCS, Lincoln, NE" w:date="2019-07-23T14:32:00Z">
              <w:r>
                <w:rPr>
                  <w:rFonts w:eastAsia="Times New Roman"/>
                  <w:sz w:val="18"/>
                  <w:szCs w:val="18"/>
                </w:rPr>
                <w:delText>,</w:delText>
              </w:r>
            </w:del>
            <w:r>
              <w:rPr>
                <w:rFonts w:eastAsia="Times New Roman"/>
                <w:sz w:val="18"/>
                <w:szCs w:val="18"/>
              </w:rPr>
              <w:t xml:space="preserve"> and fragments.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12"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28D2BED8" w14:textId="77777777" w:rsidR="00000000" w:rsidRDefault="00173898">
            <w:pPr>
              <w:rPr>
                <w:rFonts w:eastAsia="Times New Roman"/>
                <w:sz w:val="18"/>
                <w:szCs w:val="18"/>
              </w:rPr>
            </w:pPr>
            <w:r>
              <w:rPr>
                <w:rFonts w:eastAsia="Times New Roman"/>
                <w:sz w:val="18"/>
                <w:szCs w:val="18"/>
              </w:rPr>
              <w:t>ce</w:t>
            </w:r>
            <w:r>
              <w:rPr>
                <w:rFonts w:eastAsia="Times New Roman"/>
                <w:sz w:val="18"/>
                <w:szCs w:val="18"/>
              </w:rPr>
              <w:t xml:space="preserve">ntimeters per centimeter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13"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37F039AA" w14:textId="77777777" w:rsidR="00000000" w:rsidRDefault="00173898">
            <w:pPr>
              <w:rPr>
                <w:rFonts w:eastAsia="Times New Roman"/>
                <w:sz w:val="18"/>
                <w:szCs w:val="18"/>
              </w:rPr>
            </w:pPr>
            <w:r>
              <w:rPr>
                <w:rFonts w:eastAsia="Times New Roman"/>
                <w:sz w:val="18"/>
                <w:szCs w:val="18"/>
              </w:rPr>
              <w:t xml:space="preserve">cm/cm </w:t>
            </w:r>
          </w:p>
        </w:tc>
      </w:tr>
      <w:tr w:rsidR="00000000" w14:paraId="72E8137A" w14:textId="77777777">
        <w:trPr>
          <w:divId w:val="1152939773"/>
          <w:tblCellSpacing w:w="15" w:type="dxa"/>
          <w:trPrChange w:id="114"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15"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725926AD" w14:textId="77777777" w:rsidR="00000000" w:rsidRDefault="00173898">
            <w:pPr>
              <w:rPr>
                <w:rFonts w:eastAsia="Times New Roman"/>
                <w:sz w:val="18"/>
                <w:szCs w:val="18"/>
              </w:rPr>
            </w:pPr>
            <w:r>
              <w:rPr>
                <w:rFonts w:eastAsia="Times New Roman"/>
                <w:sz w:val="18"/>
                <w:szCs w:val="18"/>
              </w:rPr>
              <w:t xml:space="preserve">aws0150wta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16"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612DBE92" w14:textId="77777777" w:rsidR="00000000" w:rsidRDefault="00173898">
            <w:pPr>
              <w:rPr>
                <w:rFonts w:eastAsia="Times New Roman"/>
                <w:sz w:val="18"/>
                <w:szCs w:val="18"/>
              </w:rPr>
            </w:pPr>
            <w:r>
              <w:rPr>
                <w:rFonts w:eastAsia="Times New Roman"/>
                <w:sz w:val="18"/>
                <w:szCs w:val="18"/>
              </w:rPr>
              <w:t xml:space="preserve">aws_0_150_wta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17"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32F4CD78" w14:textId="77777777" w:rsidR="00000000" w:rsidRDefault="00173898">
            <w:pPr>
              <w:rPr>
                <w:rFonts w:eastAsia="Times New Roman"/>
                <w:sz w:val="18"/>
                <w:szCs w:val="18"/>
              </w:rPr>
            </w:pP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18"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747B33AE" w14:textId="77777777" w:rsidR="00000000" w:rsidRDefault="00173898">
            <w:pPr>
              <w:rPr>
                <w:rFonts w:eastAsia="Times New Roman"/>
                <w:sz w:val="18"/>
                <w:szCs w:val="18"/>
              </w:rPr>
            </w:pPr>
            <w:r>
              <w:rPr>
                <w:rFonts w:eastAsia="Times New Roman"/>
                <w:sz w:val="18"/>
                <w:szCs w:val="18"/>
              </w:rPr>
              <w:t xml:space="preserve">Available Water Storage 0-150 cm - </w:t>
            </w:r>
            <w:r>
              <w:rPr>
                <w:rFonts w:eastAsia="Times New Roman"/>
                <w:sz w:val="18"/>
                <w:szCs w:val="18"/>
              </w:rPr>
              <w:lastRenderedPageBreak/>
              <w:t xml:space="preserve">Weighted Average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19"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357A982B" w14:textId="77777777" w:rsidR="00000000" w:rsidRDefault="00173898">
            <w:pPr>
              <w:rPr>
                <w:rFonts w:eastAsia="Times New Roman"/>
                <w:sz w:val="18"/>
                <w:szCs w:val="18"/>
              </w:rPr>
            </w:pPr>
            <w:r>
              <w:rPr>
                <w:rFonts w:eastAsia="Times New Roman"/>
                <w:sz w:val="18"/>
                <w:szCs w:val="18"/>
              </w:rPr>
              <w:lastRenderedPageBreak/>
              <w:t xml:space="preserve">Available </w:t>
            </w:r>
            <w:r>
              <w:rPr>
                <w:rFonts w:eastAsia="Times New Roman"/>
                <w:sz w:val="18"/>
                <w:szCs w:val="18"/>
              </w:rPr>
              <w:t xml:space="preserve">water storage (AWS). The volume of water that the soil, to a depth of 150 centimeters, can store </w:t>
            </w:r>
            <w:r>
              <w:rPr>
                <w:rFonts w:eastAsia="Times New Roman"/>
                <w:sz w:val="18"/>
                <w:szCs w:val="18"/>
              </w:rPr>
              <w:lastRenderedPageBreak/>
              <w:t>that is available to plants. It is reported as the weighted average of all components in the map unit</w:t>
            </w:r>
            <w:del w:id="120" w:author="Achen, Aaron - NRCS, Lincoln, NE" w:date="2019-07-23T14:32:00Z">
              <w:r>
                <w:rPr>
                  <w:rFonts w:eastAsia="Times New Roman"/>
                  <w:sz w:val="18"/>
                  <w:szCs w:val="18"/>
                </w:rPr>
                <w:delText>,</w:delText>
              </w:r>
            </w:del>
            <w:r>
              <w:rPr>
                <w:rFonts w:eastAsia="Times New Roman"/>
                <w:sz w:val="18"/>
                <w:szCs w:val="18"/>
              </w:rPr>
              <w:t xml:space="preserve"> and is expressed as centimeters of water.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21"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3B2C6A23" w14:textId="77777777" w:rsidR="00000000" w:rsidRDefault="00173898">
            <w:pPr>
              <w:rPr>
                <w:rFonts w:eastAsia="Times New Roman"/>
                <w:sz w:val="18"/>
                <w:szCs w:val="18"/>
              </w:rPr>
            </w:pP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22"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31F08341" w14:textId="77777777" w:rsidR="00000000" w:rsidRDefault="00173898">
            <w:pPr>
              <w:rPr>
                <w:rFonts w:eastAsia="Times New Roman"/>
                <w:sz w:val="20"/>
                <w:szCs w:val="20"/>
              </w:rPr>
            </w:pPr>
          </w:p>
        </w:tc>
      </w:tr>
      <w:tr w:rsidR="00000000" w14:paraId="7F1F1456" w14:textId="77777777">
        <w:trPr>
          <w:divId w:val="1152939773"/>
          <w:tblCellSpacing w:w="15" w:type="dxa"/>
          <w:trPrChange w:id="123"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24"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4C40185F" w14:textId="77777777" w:rsidR="00000000" w:rsidRDefault="00173898">
            <w:pPr>
              <w:rPr>
                <w:rFonts w:eastAsia="Times New Roman"/>
                <w:sz w:val="18"/>
                <w:szCs w:val="18"/>
              </w:rPr>
            </w:pPr>
            <w:r>
              <w:rPr>
                <w:rFonts w:eastAsia="Times New Roman"/>
                <w:sz w:val="18"/>
                <w:szCs w:val="18"/>
              </w:rPr>
              <w:t xml:space="preserve">cec7_h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25"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51F3C176" w14:textId="77777777" w:rsidR="00000000" w:rsidRDefault="00173898">
            <w:pPr>
              <w:rPr>
                <w:rFonts w:eastAsia="Times New Roman"/>
                <w:sz w:val="18"/>
                <w:szCs w:val="18"/>
              </w:rPr>
            </w:pPr>
            <w:r>
              <w:rPr>
                <w:rFonts w:eastAsia="Times New Roman"/>
                <w:sz w:val="18"/>
                <w:szCs w:val="18"/>
              </w:rPr>
              <w:t>ca</w:t>
            </w:r>
            <w:r>
              <w:rPr>
                <w:rFonts w:eastAsia="Times New Roman"/>
                <w:sz w:val="18"/>
                <w:szCs w:val="18"/>
              </w:rPr>
              <w:t xml:space="preserve">tion_exch_capcty_nh4oacph7_h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26"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0F51BA9D" w14:textId="77777777" w:rsidR="00000000" w:rsidRDefault="00173898">
            <w:pPr>
              <w:rPr>
                <w:rFonts w:eastAsia="Times New Roman"/>
                <w:sz w:val="18"/>
                <w:szCs w:val="18"/>
              </w:rPr>
            </w:pPr>
            <w:r>
              <w:rPr>
                <w:rFonts w:eastAsia="Times New Roman"/>
                <w:sz w:val="18"/>
                <w:szCs w:val="18"/>
              </w:rPr>
              <w:t xml:space="preserve">CEC-7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27"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4D70DE58" w14:textId="77777777" w:rsidR="00000000" w:rsidRDefault="00173898">
            <w:pPr>
              <w:rPr>
                <w:rFonts w:eastAsia="Times New Roman"/>
                <w:sz w:val="18"/>
                <w:szCs w:val="18"/>
              </w:rPr>
            </w:pPr>
            <w:r>
              <w:rPr>
                <w:rFonts w:eastAsia="Times New Roman"/>
                <w:sz w:val="18"/>
                <w:szCs w:val="18"/>
              </w:rPr>
              <w:t xml:space="preserve">High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28"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7E0EB07B" w14:textId="77777777" w:rsidR="00000000" w:rsidRDefault="00173898">
            <w:pPr>
              <w:rPr>
                <w:rFonts w:eastAsia="Times New Roman"/>
                <w:sz w:val="18"/>
                <w:szCs w:val="18"/>
              </w:rPr>
            </w:pPr>
            <w:r>
              <w:rPr>
                <w:rFonts w:eastAsia="Times New Roman"/>
                <w:sz w:val="18"/>
                <w:szCs w:val="18"/>
              </w:rPr>
              <w:t xml:space="preserve">The amount of readily exchangeable cations that can be electrically adsorbed to </w:t>
            </w:r>
            <w:r>
              <w:rPr>
                <w:rFonts w:eastAsia="Times New Roman"/>
                <w:sz w:val="18"/>
                <w:szCs w:val="18"/>
              </w:rPr>
              <w:t xml:space="preserve">negative charges in the soil, soil constituent, or other material, at pH 7.0, as estimated by the ammonium acetate method.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29"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149548B6" w14:textId="77777777" w:rsidR="00000000" w:rsidRDefault="00173898">
            <w:pPr>
              <w:rPr>
                <w:rFonts w:eastAsia="Times New Roman"/>
                <w:sz w:val="18"/>
                <w:szCs w:val="18"/>
              </w:rPr>
            </w:pPr>
            <w:r>
              <w:rPr>
                <w:rFonts w:eastAsia="Times New Roman"/>
                <w:sz w:val="18"/>
                <w:szCs w:val="18"/>
              </w:rPr>
              <w:t xml:space="preserve">centimoles of charge per kilogram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30"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3E13227E" w14:textId="77777777" w:rsidR="00000000" w:rsidRDefault="00173898">
            <w:pPr>
              <w:rPr>
                <w:rFonts w:eastAsia="Times New Roman"/>
                <w:sz w:val="18"/>
                <w:szCs w:val="18"/>
              </w:rPr>
            </w:pPr>
            <w:proofErr w:type="spellStart"/>
            <w:r>
              <w:rPr>
                <w:rFonts w:eastAsia="Times New Roman"/>
                <w:sz w:val="18"/>
                <w:szCs w:val="18"/>
              </w:rPr>
              <w:t>cmol</w:t>
            </w:r>
            <w:proofErr w:type="spellEnd"/>
            <w:r>
              <w:rPr>
                <w:rFonts w:eastAsia="Times New Roman"/>
                <w:sz w:val="18"/>
                <w:szCs w:val="18"/>
              </w:rPr>
              <w:t xml:space="preserve">(+)/kg </w:t>
            </w:r>
          </w:p>
        </w:tc>
      </w:tr>
      <w:tr w:rsidR="00000000" w14:paraId="7E5251C0" w14:textId="77777777">
        <w:trPr>
          <w:divId w:val="1152939773"/>
          <w:tblCellSpacing w:w="15" w:type="dxa"/>
          <w:trPrChange w:id="131"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32"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665C1BE7" w14:textId="77777777" w:rsidR="00000000" w:rsidRDefault="00173898">
            <w:pPr>
              <w:rPr>
                <w:rFonts w:eastAsia="Times New Roman"/>
                <w:sz w:val="18"/>
                <w:szCs w:val="18"/>
              </w:rPr>
            </w:pPr>
            <w:r>
              <w:rPr>
                <w:rFonts w:eastAsia="Times New Roman"/>
                <w:sz w:val="18"/>
                <w:szCs w:val="18"/>
              </w:rPr>
              <w:t xml:space="preserve">cec7_l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33"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76A76613" w14:textId="77777777" w:rsidR="00000000" w:rsidRDefault="00173898">
            <w:pPr>
              <w:rPr>
                <w:rFonts w:eastAsia="Times New Roman"/>
                <w:sz w:val="18"/>
                <w:szCs w:val="18"/>
              </w:rPr>
            </w:pPr>
            <w:r>
              <w:rPr>
                <w:rFonts w:eastAsia="Times New Roman"/>
                <w:sz w:val="18"/>
                <w:szCs w:val="18"/>
              </w:rPr>
              <w:t xml:space="preserve">cation_exch_capcty_nh4oacph7_l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34"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0F03DC18" w14:textId="77777777" w:rsidR="00000000" w:rsidRDefault="00173898">
            <w:pPr>
              <w:rPr>
                <w:rFonts w:eastAsia="Times New Roman"/>
                <w:sz w:val="18"/>
                <w:szCs w:val="18"/>
              </w:rPr>
            </w:pPr>
            <w:r>
              <w:rPr>
                <w:rFonts w:eastAsia="Times New Roman"/>
                <w:sz w:val="18"/>
                <w:szCs w:val="18"/>
              </w:rPr>
              <w:t xml:space="preserve">CEC-7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35"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221F3B7E" w14:textId="77777777" w:rsidR="00000000" w:rsidRDefault="00173898">
            <w:pPr>
              <w:rPr>
                <w:rFonts w:eastAsia="Times New Roman"/>
                <w:sz w:val="18"/>
                <w:szCs w:val="18"/>
              </w:rPr>
            </w:pPr>
            <w:r>
              <w:rPr>
                <w:rFonts w:eastAsia="Times New Roman"/>
                <w:sz w:val="18"/>
                <w:szCs w:val="18"/>
              </w:rPr>
              <w:t xml:space="preserve">Low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36"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233A2226" w14:textId="77777777" w:rsidR="00000000" w:rsidRDefault="00173898">
            <w:pPr>
              <w:rPr>
                <w:rFonts w:eastAsia="Times New Roman"/>
                <w:sz w:val="18"/>
                <w:szCs w:val="18"/>
              </w:rPr>
            </w:pPr>
            <w:r>
              <w:rPr>
                <w:rFonts w:eastAsia="Times New Roman"/>
                <w:sz w:val="18"/>
                <w:szCs w:val="18"/>
              </w:rPr>
              <w:t>The amount of readily exchangeab</w:t>
            </w:r>
            <w:r>
              <w:rPr>
                <w:rFonts w:eastAsia="Times New Roman"/>
                <w:sz w:val="18"/>
                <w:szCs w:val="18"/>
              </w:rPr>
              <w:t xml:space="preserve">le cations that can be electrically adsorbed to negative charges in the soil, soil constituent, or other material, at pH 7.0, as estimated by the ammonium acetate method.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37"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083CC953" w14:textId="77777777" w:rsidR="00000000" w:rsidRDefault="00173898">
            <w:pPr>
              <w:rPr>
                <w:rFonts w:eastAsia="Times New Roman"/>
                <w:sz w:val="18"/>
                <w:szCs w:val="18"/>
              </w:rPr>
            </w:pPr>
            <w:r>
              <w:rPr>
                <w:rFonts w:eastAsia="Times New Roman"/>
                <w:sz w:val="18"/>
                <w:szCs w:val="18"/>
              </w:rPr>
              <w:t xml:space="preserve">centimoles of charge per kilogram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38"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1F042D80" w14:textId="77777777" w:rsidR="00000000" w:rsidRDefault="00173898">
            <w:pPr>
              <w:rPr>
                <w:rFonts w:eastAsia="Times New Roman"/>
                <w:sz w:val="18"/>
                <w:szCs w:val="18"/>
              </w:rPr>
            </w:pPr>
            <w:proofErr w:type="spellStart"/>
            <w:r>
              <w:rPr>
                <w:rFonts w:eastAsia="Times New Roman"/>
                <w:sz w:val="18"/>
                <w:szCs w:val="18"/>
              </w:rPr>
              <w:t>cmol</w:t>
            </w:r>
            <w:proofErr w:type="spellEnd"/>
            <w:r>
              <w:rPr>
                <w:rFonts w:eastAsia="Times New Roman"/>
                <w:sz w:val="18"/>
                <w:szCs w:val="18"/>
              </w:rPr>
              <w:t xml:space="preserve">(+)/kg </w:t>
            </w:r>
          </w:p>
        </w:tc>
      </w:tr>
      <w:tr w:rsidR="00000000" w14:paraId="6CE92E7F" w14:textId="77777777">
        <w:trPr>
          <w:divId w:val="1152939773"/>
          <w:tblCellSpacing w:w="15" w:type="dxa"/>
          <w:trPrChange w:id="139"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40"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3717332E" w14:textId="77777777" w:rsidR="00000000" w:rsidRDefault="00173898">
            <w:pPr>
              <w:rPr>
                <w:rFonts w:eastAsia="Times New Roman"/>
                <w:sz w:val="18"/>
                <w:szCs w:val="18"/>
              </w:rPr>
            </w:pPr>
            <w:r>
              <w:rPr>
                <w:rFonts w:eastAsia="Times New Roman"/>
                <w:sz w:val="18"/>
                <w:szCs w:val="18"/>
              </w:rPr>
              <w:t xml:space="preserve">cec7_r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41"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10132C14" w14:textId="77777777" w:rsidR="00000000" w:rsidRDefault="00173898">
            <w:pPr>
              <w:rPr>
                <w:rFonts w:eastAsia="Times New Roman"/>
                <w:sz w:val="18"/>
                <w:szCs w:val="18"/>
              </w:rPr>
            </w:pPr>
            <w:r>
              <w:rPr>
                <w:rFonts w:eastAsia="Times New Roman"/>
                <w:sz w:val="18"/>
                <w:szCs w:val="18"/>
              </w:rPr>
              <w:t>cation_exch_capcty_nh4oacph7</w:t>
            </w:r>
            <w:r>
              <w:rPr>
                <w:rFonts w:eastAsia="Times New Roman"/>
                <w:sz w:val="18"/>
                <w:szCs w:val="18"/>
              </w:rPr>
              <w:t xml:space="preserve">_r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42"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4A8EAFDD" w14:textId="77777777" w:rsidR="00000000" w:rsidRDefault="00173898">
            <w:pPr>
              <w:rPr>
                <w:rFonts w:eastAsia="Times New Roman"/>
                <w:sz w:val="18"/>
                <w:szCs w:val="18"/>
              </w:rPr>
            </w:pPr>
            <w:r>
              <w:rPr>
                <w:rFonts w:eastAsia="Times New Roman"/>
                <w:sz w:val="18"/>
                <w:szCs w:val="18"/>
              </w:rPr>
              <w:t xml:space="preserve">CEC-7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43"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5EFD9EC1" w14:textId="77777777" w:rsidR="00000000" w:rsidRDefault="00173898">
            <w:pPr>
              <w:rPr>
                <w:rFonts w:eastAsia="Times New Roman"/>
                <w:sz w:val="18"/>
                <w:szCs w:val="18"/>
              </w:rPr>
            </w:pPr>
            <w:r>
              <w:rPr>
                <w:rFonts w:eastAsia="Times New Roman"/>
                <w:sz w:val="18"/>
                <w:szCs w:val="18"/>
              </w:rPr>
              <w:t xml:space="preserve">RV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44"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42C03A6A" w14:textId="77777777" w:rsidR="00000000" w:rsidRDefault="00173898">
            <w:pPr>
              <w:rPr>
                <w:rFonts w:eastAsia="Times New Roman"/>
                <w:sz w:val="18"/>
                <w:szCs w:val="18"/>
              </w:rPr>
            </w:pPr>
            <w:r>
              <w:rPr>
                <w:rFonts w:eastAsia="Times New Roman"/>
                <w:sz w:val="18"/>
                <w:szCs w:val="18"/>
              </w:rPr>
              <w:t xml:space="preserve">The amount of readily exchangeable cations that can be electrically adsorbed to negative charges in the soil, soil constituent, or other material, at pH 7.0, as estimated by the ammonium acetate method.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45"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638DC85A" w14:textId="77777777" w:rsidR="00000000" w:rsidRDefault="00173898">
            <w:pPr>
              <w:rPr>
                <w:rFonts w:eastAsia="Times New Roman"/>
                <w:sz w:val="18"/>
                <w:szCs w:val="18"/>
              </w:rPr>
            </w:pPr>
            <w:r>
              <w:rPr>
                <w:rFonts w:eastAsia="Times New Roman"/>
                <w:sz w:val="18"/>
                <w:szCs w:val="18"/>
              </w:rPr>
              <w:t xml:space="preserve">centimoles of charge per kilogram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46"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514C0859" w14:textId="77777777" w:rsidR="00000000" w:rsidRDefault="00173898">
            <w:pPr>
              <w:rPr>
                <w:rFonts w:eastAsia="Times New Roman"/>
                <w:sz w:val="18"/>
                <w:szCs w:val="18"/>
              </w:rPr>
            </w:pPr>
            <w:proofErr w:type="spellStart"/>
            <w:r>
              <w:rPr>
                <w:rFonts w:eastAsia="Times New Roman"/>
                <w:sz w:val="18"/>
                <w:szCs w:val="18"/>
              </w:rPr>
              <w:t>cm</w:t>
            </w:r>
            <w:r>
              <w:rPr>
                <w:rFonts w:eastAsia="Times New Roman"/>
                <w:sz w:val="18"/>
                <w:szCs w:val="18"/>
              </w:rPr>
              <w:t>ol</w:t>
            </w:r>
            <w:proofErr w:type="spellEnd"/>
            <w:r>
              <w:rPr>
                <w:rFonts w:eastAsia="Times New Roman"/>
                <w:sz w:val="18"/>
                <w:szCs w:val="18"/>
              </w:rPr>
              <w:t xml:space="preserve">(+)/kg </w:t>
            </w:r>
          </w:p>
        </w:tc>
      </w:tr>
      <w:tr w:rsidR="00000000" w14:paraId="307797DA" w14:textId="77777777">
        <w:trPr>
          <w:divId w:val="1152939773"/>
          <w:tblCellSpacing w:w="15" w:type="dxa"/>
          <w:trPrChange w:id="147"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48"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48A9BB1E" w14:textId="77777777" w:rsidR="00000000" w:rsidRDefault="00173898">
            <w:pPr>
              <w:rPr>
                <w:rFonts w:eastAsia="Times New Roman"/>
                <w:sz w:val="18"/>
                <w:szCs w:val="18"/>
              </w:rPr>
            </w:pPr>
            <w:proofErr w:type="spellStart"/>
            <w:r>
              <w:rPr>
                <w:rFonts w:eastAsia="Times New Roman"/>
                <w:sz w:val="18"/>
                <w:szCs w:val="18"/>
              </w:rPr>
              <w:t>chkey</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49"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327C46D7" w14:textId="77777777" w:rsidR="00000000" w:rsidRDefault="00173898">
            <w:pPr>
              <w:rPr>
                <w:rFonts w:eastAsia="Times New Roman"/>
                <w:sz w:val="18"/>
                <w:szCs w:val="18"/>
              </w:rPr>
            </w:pPr>
            <w:proofErr w:type="spellStart"/>
            <w:r>
              <w:rPr>
                <w:rFonts w:eastAsia="Times New Roman"/>
                <w:sz w:val="18"/>
                <w:szCs w:val="18"/>
              </w:rPr>
              <w:t>chorizon_key</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50"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64B670E2" w14:textId="77777777" w:rsidR="00000000" w:rsidRDefault="00173898">
            <w:pPr>
              <w:rPr>
                <w:rFonts w:eastAsia="Times New Roman"/>
                <w:sz w:val="18"/>
                <w:szCs w:val="18"/>
              </w:rPr>
            </w:pP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51"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46157295" w14:textId="77777777" w:rsidR="00000000" w:rsidRDefault="00173898">
            <w:pPr>
              <w:rPr>
                <w:rFonts w:eastAsia="Times New Roman"/>
                <w:sz w:val="18"/>
                <w:szCs w:val="18"/>
              </w:rPr>
            </w:pPr>
            <w:proofErr w:type="spellStart"/>
            <w:r>
              <w:rPr>
                <w:rFonts w:eastAsia="Times New Roman"/>
                <w:sz w:val="18"/>
                <w:szCs w:val="18"/>
              </w:rPr>
              <w:t>Chorizon</w:t>
            </w:r>
            <w:proofErr w:type="spellEnd"/>
            <w:r>
              <w:rPr>
                <w:rFonts w:eastAsia="Times New Roman"/>
                <w:sz w:val="18"/>
                <w:szCs w:val="18"/>
              </w:rPr>
              <w:t xml:space="preserve"> Key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52"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3FD987DC" w14:textId="77777777" w:rsidR="00000000" w:rsidRDefault="00173898">
            <w:pPr>
              <w:rPr>
                <w:rFonts w:eastAsia="Times New Roman"/>
                <w:sz w:val="18"/>
                <w:szCs w:val="18"/>
              </w:rPr>
            </w:pPr>
            <w:r>
              <w:rPr>
                <w:rFonts w:eastAsia="Times New Roman"/>
                <w:sz w:val="18"/>
                <w:szCs w:val="18"/>
              </w:rPr>
              <w:t xml:space="preserve">A non-connotative string of characters used to uniquely identify a record in the Horizon table.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53"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173DD293" w14:textId="77777777" w:rsidR="00000000" w:rsidRDefault="00173898">
            <w:pPr>
              <w:rPr>
                <w:rFonts w:eastAsia="Times New Roman"/>
                <w:sz w:val="18"/>
                <w:szCs w:val="18"/>
              </w:rPr>
            </w:pPr>
            <w:r>
              <w:rPr>
                <w:rFonts w:eastAsia="Times New Roman"/>
                <w:sz w:val="18"/>
                <w:szCs w:val="18"/>
              </w:rPr>
              <w:t xml:space="preserve">NULL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54"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39C4081A" w14:textId="77777777" w:rsidR="00000000" w:rsidRDefault="00173898">
            <w:pPr>
              <w:rPr>
                <w:rFonts w:eastAsia="Times New Roman"/>
                <w:sz w:val="18"/>
                <w:szCs w:val="18"/>
              </w:rPr>
            </w:pPr>
            <w:r>
              <w:rPr>
                <w:rFonts w:eastAsia="Times New Roman"/>
                <w:sz w:val="18"/>
                <w:szCs w:val="18"/>
              </w:rPr>
              <w:t xml:space="preserve">NULL </w:t>
            </w:r>
          </w:p>
        </w:tc>
      </w:tr>
      <w:tr w:rsidR="00000000" w14:paraId="0B76E9E4" w14:textId="77777777">
        <w:trPr>
          <w:divId w:val="1152939773"/>
          <w:tblCellSpacing w:w="15" w:type="dxa"/>
          <w:trPrChange w:id="155"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56"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770947D4" w14:textId="77777777" w:rsidR="00000000" w:rsidRDefault="00173898">
            <w:pPr>
              <w:rPr>
                <w:rFonts w:eastAsia="Times New Roman"/>
                <w:sz w:val="18"/>
                <w:szCs w:val="18"/>
              </w:rPr>
            </w:pPr>
            <w:proofErr w:type="spellStart"/>
            <w:r>
              <w:rPr>
                <w:rFonts w:eastAsia="Times New Roman"/>
                <w:sz w:val="18"/>
                <w:szCs w:val="18"/>
              </w:rPr>
              <w:t>claytotal_h</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57"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3A1594B7" w14:textId="77777777" w:rsidR="00000000" w:rsidRDefault="00173898">
            <w:pPr>
              <w:rPr>
                <w:rFonts w:eastAsia="Times New Roman"/>
                <w:sz w:val="18"/>
                <w:szCs w:val="18"/>
              </w:rPr>
            </w:pPr>
            <w:proofErr w:type="spellStart"/>
            <w:r>
              <w:rPr>
                <w:rFonts w:eastAsia="Times New Roman"/>
                <w:sz w:val="18"/>
                <w:szCs w:val="18"/>
              </w:rPr>
              <w:t>clay_total_separate_h</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58"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68F6FE54" w14:textId="77777777" w:rsidR="00000000" w:rsidRDefault="00173898">
            <w:pPr>
              <w:rPr>
                <w:rFonts w:eastAsia="Times New Roman"/>
                <w:sz w:val="18"/>
                <w:szCs w:val="18"/>
              </w:rPr>
            </w:pPr>
            <w:r>
              <w:rPr>
                <w:rFonts w:eastAsia="Times New Roman"/>
                <w:sz w:val="18"/>
                <w:szCs w:val="18"/>
              </w:rPr>
              <w:t xml:space="preserve">Total Clay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59"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6687D227" w14:textId="77777777" w:rsidR="00000000" w:rsidRDefault="00173898">
            <w:pPr>
              <w:rPr>
                <w:rFonts w:eastAsia="Times New Roman"/>
                <w:sz w:val="18"/>
                <w:szCs w:val="18"/>
              </w:rPr>
            </w:pPr>
            <w:r>
              <w:rPr>
                <w:rFonts w:eastAsia="Times New Roman"/>
                <w:sz w:val="18"/>
                <w:szCs w:val="18"/>
              </w:rPr>
              <w:t xml:space="preserve">High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60"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039602C1" w14:textId="77777777" w:rsidR="00000000" w:rsidRDefault="00173898">
            <w:pPr>
              <w:rPr>
                <w:rFonts w:eastAsia="Times New Roman"/>
                <w:sz w:val="18"/>
                <w:szCs w:val="18"/>
              </w:rPr>
            </w:pPr>
            <w:r>
              <w:rPr>
                <w:rFonts w:eastAsia="Times New Roman"/>
                <w:sz w:val="18"/>
                <w:szCs w:val="18"/>
              </w:rPr>
              <w:t xml:space="preserve">Mineral </w:t>
            </w:r>
            <w:r>
              <w:rPr>
                <w:rFonts w:eastAsia="Times New Roman"/>
                <w:sz w:val="18"/>
                <w:szCs w:val="18"/>
              </w:rPr>
              <w:t>particles less than 0.002</w:t>
            </w:r>
            <w:ins w:id="161" w:author="Achen, Aaron - NRCS, Lincoln, NE" w:date="2019-07-23T14:33:00Z">
              <w:r>
                <w:rPr>
                  <w:rFonts w:eastAsia="Times New Roman"/>
                  <w:sz w:val="18"/>
                  <w:szCs w:val="18"/>
                </w:rPr>
                <w:t xml:space="preserve"> </w:t>
              </w:r>
            </w:ins>
            <w:r>
              <w:rPr>
                <w:rFonts w:eastAsia="Times New Roman"/>
                <w:sz w:val="18"/>
                <w:szCs w:val="18"/>
              </w:rPr>
              <w:t>mm in equivalent diameter as a weight percentage of the less</w:t>
            </w:r>
            <w:ins w:id="162" w:author="Achen, Aaron - NRCS, Lincoln, NE" w:date="2019-07-23T14:34:00Z">
              <w:r>
                <w:rPr>
                  <w:rFonts w:eastAsia="Times New Roman"/>
                  <w:sz w:val="18"/>
                  <w:szCs w:val="18"/>
                </w:rPr>
                <w:t>-</w:t>
              </w:r>
            </w:ins>
            <w:del w:id="163" w:author="Achen, Aaron - NRCS, Lincoln, NE" w:date="2019-07-23T14:34:00Z">
              <w:r>
                <w:rPr>
                  <w:rFonts w:eastAsia="Times New Roman"/>
                  <w:sz w:val="18"/>
                  <w:szCs w:val="18"/>
                </w:rPr>
                <w:delText xml:space="preserve"> </w:delText>
              </w:r>
            </w:del>
            <w:r>
              <w:rPr>
                <w:rFonts w:eastAsia="Times New Roman"/>
                <w:sz w:val="18"/>
                <w:szCs w:val="18"/>
              </w:rPr>
              <w:t>than</w:t>
            </w:r>
            <w:ins w:id="164" w:author="Achen, Aaron - NRCS, Lincoln, NE" w:date="2019-07-23T14:34:00Z">
              <w:r>
                <w:rPr>
                  <w:rFonts w:eastAsia="Times New Roman"/>
                  <w:sz w:val="18"/>
                  <w:szCs w:val="18"/>
                </w:rPr>
                <w:t>-</w:t>
              </w:r>
            </w:ins>
            <w:del w:id="165" w:author="Achen, Aaron - NRCS, Lincoln, NE" w:date="2019-07-23T14:34:00Z">
              <w:r>
                <w:rPr>
                  <w:rFonts w:eastAsia="Times New Roman"/>
                  <w:sz w:val="18"/>
                  <w:szCs w:val="18"/>
                </w:rPr>
                <w:delText xml:space="preserve"> </w:delText>
              </w:r>
            </w:del>
            <w:r>
              <w:rPr>
                <w:rFonts w:eastAsia="Times New Roman"/>
                <w:sz w:val="18"/>
                <w:szCs w:val="18"/>
              </w:rPr>
              <w:t>2.0</w:t>
            </w:r>
            <w:ins w:id="166" w:author="Achen, Aaron - NRCS, Lincoln, NE" w:date="2019-07-23T14:34:00Z">
              <w:r>
                <w:rPr>
                  <w:rFonts w:eastAsia="Times New Roman"/>
                  <w:sz w:val="18"/>
                  <w:szCs w:val="18"/>
                </w:rPr>
                <w:t>-</w:t>
              </w:r>
            </w:ins>
            <w:r>
              <w:rPr>
                <w:rFonts w:eastAsia="Times New Roman"/>
                <w:sz w:val="18"/>
                <w:szCs w:val="18"/>
              </w:rPr>
              <w:t xml:space="preserve">mm fraction.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67"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2CF45EC3" w14:textId="77777777" w:rsidR="00000000" w:rsidRDefault="00173898">
            <w:pPr>
              <w:rPr>
                <w:rFonts w:eastAsia="Times New Roman"/>
                <w:sz w:val="18"/>
                <w:szCs w:val="18"/>
              </w:rPr>
            </w:pPr>
            <w:r>
              <w:rPr>
                <w:rFonts w:eastAsia="Times New Roman"/>
                <w:sz w:val="18"/>
                <w:szCs w:val="18"/>
              </w:rPr>
              <w:t xml:space="preserve">percent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68"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35E41E9B" w14:textId="77777777" w:rsidR="00000000" w:rsidRDefault="00173898">
            <w:pPr>
              <w:rPr>
                <w:rFonts w:eastAsia="Times New Roman"/>
                <w:sz w:val="18"/>
                <w:szCs w:val="18"/>
              </w:rPr>
            </w:pPr>
            <w:r>
              <w:rPr>
                <w:rFonts w:eastAsia="Times New Roman"/>
                <w:sz w:val="18"/>
                <w:szCs w:val="18"/>
              </w:rPr>
              <w:t xml:space="preserve">percent </w:t>
            </w:r>
          </w:p>
        </w:tc>
      </w:tr>
      <w:tr w:rsidR="00000000" w14:paraId="71655C31" w14:textId="77777777">
        <w:trPr>
          <w:divId w:val="1152939773"/>
          <w:tblCellSpacing w:w="15" w:type="dxa"/>
          <w:trPrChange w:id="169"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70"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6BF7918A" w14:textId="77777777" w:rsidR="00000000" w:rsidRDefault="00173898">
            <w:pPr>
              <w:rPr>
                <w:rFonts w:eastAsia="Times New Roman"/>
                <w:sz w:val="18"/>
                <w:szCs w:val="18"/>
              </w:rPr>
            </w:pPr>
            <w:proofErr w:type="spellStart"/>
            <w:r>
              <w:rPr>
                <w:rFonts w:eastAsia="Times New Roman"/>
                <w:sz w:val="18"/>
                <w:szCs w:val="18"/>
              </w:rPr>
              <w:t>claytotal_l</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71"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13974070" w14:textId="77777777" w:rsidR="00000000" w:rsidRDefault="00173898">
            <w:pPr>
              <w:rPr>
                <w:rFonts w:eastAsia="Times New Roman"/>
                <w:sz w:val="18"/>
                <w:szCs w:val="18"/>
              </w:rPr>
            </w:pPr>
            <w:proofErr w:type="spellStart"/>
            <w:r>
              <w:rPr>
                <w:rFonts w:eastAsia="Times New Roman"/>
                <w:sz w:val="18"/>
                <w:szCs w:val="18"/>
              </w:rPr>
              <w:t>clay_total_separate_l</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72"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2C8FD258" w14:textId="77777777" w:rsidR="00000000" w:rsidRDefault="00173898">
            <w:pPr>
              <w:rPr>
                <w:rFonts w:eastAsia="Times New Roman"/>
                <w:sz w:val="18"/>
                <w:szCs w:val="18"/>
              </w:rPr>
            </w:pPr>
            <w:r>
              <w:rPr>
                <w:rFonts w:eastAsia="Times New Roman"/>
                <w:sz w:val="18"/>
                <w:szCs w:val="18"/>
              </w:rPr>
              <w:t xml:space="preserve">Total Clay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73"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248542A7" w14:textId="77777777" w:rsidR="00000000" w:rsidRDefault="00173898">
            <w:pPr>
              <w:rPr>
                <w:rFonts w:eastAsia="Times New Roman"/>
                <w:sz w:val="18"/>
                <w:szCs w:val="18"/>
              </w:rPr>
            </w:pPr>
            <w:r>
              <w:rPr>
                <w:rFonts w:eastAsia="Times New Roman"/>
                <w:sz w:val="18"/>
                <w:szCs w:val="18"/>
              </w:rPr>
              <w:t xml:space="preserve">Low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74"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275ABB7D" w14:textId="77777777" w:rsidR="00000000" w:rsidRDefault="00173898">
            <w:pPr>
              <w:rPr>
                <w:rFonts w:eastAsia="Times New Roman"/>
                <w:sz w:val="18"/>
                <w:szCs w:val="18"/>
              </w:rPr>
            </w:pPr>
            <w:r>
              <w:rPr>
                <w:rFonts w:eastAsia="Times New Roman"/>
                <w:sz w:val="18"/>
                <w:szCs w:val="18"/>
              </w:rPr>
              <w:t>Mineral particles less than 0.002</w:t>
            </w:r>
            <w:ins w:id="175" w:author="Achen, Aaron - NRCS, Lincoln, NE" w:date="2019-07-23T14:34:00Z">
              <w:r>
                <w:rPr>
                  <w:rFonts w:eastAsia="Times New Roman"/>
                  <w:sz w:val="18"/>
                  <w:szCs w:val="18"/>
                </w:rPr>
                <w:t xml:space="preserve"> </w:t>
              </w:r>
            </w:ins>
            <w:r>
              <w:rPr>
                <w:rFonts w:eastAsia="Times New Roman"/>
                <w:sz w:val="18"/>
                <w:szCs w:val="18"/>
              </w:rPr>
              <w:t xml:space="preserve">mm in equivalent diameter as a weight </w:t>
            </w:r>
            <w:r>
              <w:rPr>
                <w:rFonts w:eastAsia="Times New Roman"/>
                <w:sz w:val="18"/>
                <w:szCs w:val="18"/>
              </w:rPr>
              <w:t>percentage of the less</w:t>
            </w:r>
            <w:del w:id="176" w:author="Achen, Aaron - NRCS, Lincoln, NE" w:date="2019-07-23T14:34:00Z">
              <w:r>
                <w:rPr>
                  <w:rFonts w:eastAsia="Times New Roman"/>
                  <w:sz w:val="18"/>
                  <w:szCs w:val="18"/>
                </w:rPr>
                <w:delText xml:space="preserve"> </w:delText>
              </w:r>
            </w:del>
            <w:ins w:id="177" w:author="Achen, Aaron - NRCS, Lincoln, NE" w:date="2019-07-23T14:34:00Z">
              <w:r>
                <w:rPr>
                  <w:rFonts w:eastAsia="Times New Roman"/>
                  <w:sz w:val="18"/>
                  <w:szCs w:val="18"/>
                </w:rPr>
                <w:t>-</w:t>
              </w:r>
            </w:ins>
            <w:r>
              <w:rPr>
                <w:rFonts w:eastAsia="Times New Roman"/>
                <w:sz w:val="18"/>
                <w:szCs w:val="18"/>
              </w:rPr>
              <w:t>than</w:t>
            </w:r>
            <w:del w:id="178" w:author="Achen, Aaron - NRCS, Lincoln, NE" w:date="2019-07-23T14:34:00Z">
              <w:r>
                <w:rPr>
                  <w:rFonts w:eastAsia="Times New Roman"/>
                  <w:sz w:val="18"/>
                  <w:szCs w:val="18"/>
                </w:rPr>
                <w:delText xml:space="preserve"> </w:delText>
              </w:r>
            </w:del>
            <w:ins w:id="179" w:author="Achen, Aaron - NRCS, Lincoln, NE" w:date="2019-07-23T14:34:00Z">
              <w:r>
                <w:rPr>
                  <w:rFonts w:eastAsia="Times New Roman"/>
                  <w:sz w:val="18"/>
                  <w:szCs w:val="18"/>
                </w:rPr>
                <w:t>-</w:t>
              </w:r>
            </w:ins>
            <w:r>
              <w:rPr>
                <w:rFonts w:eastAsia="Times New Roman"/>
                <w:sz w:val="18"/>
                <w:szCs w:val="18"/>
              </w:rPr>
              <w:t>2.0</w:t>
            </w:r>
            <w:ins w:id="180" w:author="Achen, Aaron - NRCS, Lincoln, NE" w:date="2019-07-23T14:34:00Z">
              <w:r>
                <w:rPr>
                  <w:rFonts w:eastAsia="Times New Roman"/>
                  <w:sz w:val="18"/>
                  <w:szCs w:val="18"/>
                </w:rPr>
                <w:t>-</w:t>
              </w:r>
            </w:ins>
            <w:r>
              <w:rPr>
                <w:rFonts w:eastAsia="Times New Roman"/>
                <w:sz w:val="18"/>
                <w:szCs w:val="18"/>
              </w:rPr>
              <w:t xml:space="preserve">mm fraction.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81"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5ED77470" w14:textId="77777777" w:rsidR="00000000" w:rsidRDefault="00173898">
            <w:pPr>
              <w:rPr>
                <w:rFonts w:eastAsia="Times New Roman"/>
                <w:sz w:val="18"/>
                <w:szCs w:val="18"/>
              </w:rPr>
            </w:pPr>
            <w:r>
              <w:rPr>
                <w:rFonts w:eastAsia="Times New Roman"/>
                <w:sz w:val="18"/>
                <w:szCs w:val="18"/>
              </w:rPr>
              <w:t xml:space="preserve">percent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82"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0A9AD837" w14:textId="77777777" w:rsidR="00000000" w:rsidRDefault="00173898">
            <w:pPr>
              <w:rPr>
                <w:rFonts w:eastAsia="Times New Roman"/>
                <w:sz w:val="18"/>
                <w:szCs w:val="18"/>
              </w:rPr>
            </w:pPr>
            <w:r>
              <w:rPr>
                <w:rFonts w:eastAsia="Times New Roman"/>
                <w:sz w:val="18"/>
                <w:szCs w:val="18"/>
              </w:rPr>
              <w:t xml:space="preserve">percent </w:t>
            </w:r>
          </w:p>
        </w:tc>
      </w:tr>
      <w:tr w:rsidR="00000000" w14:paraId="4753ACF2" w14:textId="77777777">
        <w:trPr>
          <w:divId w:val="1152939773"/>
          <w:tblCellSpacing w:w="15" w:type="dxa"/>
          <w:trPrChange w:id="183"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84"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588EB611" w14:textId="77777777" w:rsidR="00000000" w:rsidRDefault="00173898">
            <w:pPr>
              <w:rPr>
                <w:rFonts w:eastAsia="Times New Roman"/>
                <w:sz w:val="18"/>
                <w:szCs w:val="18"/>
              </w:rPr>
            </w:pPr>
            <w:proofErr w:type="spellStart"/>
            <w:r>
              <w:rPr>
                <w:rFonts w:eastAsia="Times New Roman"/>
                <w:sz w:val="18"/>
                <w:szCs w:val="18"/>
              </w:rPr>
              <w:t>claytotal_r</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85"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75EB8429" w14:textId="77777777" w:rsidR="00000000" w:rsidRDefault="00173898">
            <w:pPr>
              <w:rPr>
                <w:rFonts w:eastAsia="Times New Roman"/>
                <w:sz w:val="18"/>
                <w:szCs w:val="18"/>
              </w:rPr>
            </w:pPr>
            <w:proofErr w:type="spellStart"/>
            <w:r>
              <w:rPr>
                <w:rFonts w:eastAsia="Times New Roman"/>
                <w:sz w:val="18"/>
                <w:szCs w:val="18"/>
              </w:rPr>
              <w:t>clay_total_separate_r</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86"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673A1EDD" w14:textId="77777777" w:rsidR="00000000" w:rsidRDefault="00173898">
            <w:pPr>
              <w:rPr>
                <w:rFonts w:eastAsia="Times New Roman"/>
                <w:sz w:val="18"/>
                <w:szCs w:val="18"/>
              </w:rPr>
            </w:pPr>
            <w:r>
              <w:rPr>
                <w:rFonts w:eastAsia="Times New Roman"/>
                <w:sz w:val="18"/>
                <w:szCs w:val="18"/>
              </w:rPr>
              <w:t xml:space="preserve">Total Clay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87"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3BBEFBCC" w14:textId="77777777" w:rsidR="00000000" w:rsidRDefault="00173898">
            <w:pPr>
              <w:rPr>
                <w:rFonts w:eastAsia="Times New Roman"/>
                <w:sz w:val="18"/>
                <w:szCs w:val="18"/>
              </w:rPr>
            </w:pPr>
            <w:r>
              <w:rPr>
                <w:rFonts w:eastAsia="Times New Roman"/>
                <w:sz w:val="18"/>
                <w:szCs w:val="18"/>
              </w:rPr>
              <w:t xml:space="preserve">RV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88"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28CE9016" w14:textId="77777777" w:rsidR="00000000" w:rsidRDefault="00173898">
            <w:pPr>
              <w:rPr>
                <w:rFonts w:eastAsia="Times New Roman"/>
                <w:sz w:val="18"/>
                <w:szCs w:val="18"/>
              </w:rPr>
            </w:pPr>
            <w:r>
              <w:rPr>
                <w:rFonts w:eastAsia="Times New Roman"/>
                <w:sz w:val="18"/>
                <w:szCs w:val="18"/>
              </w:rPr>
              <w:t>Mineral particles less than 0.002</w:t>
            </w:r>
            <w:ins w:id="189" w:author="Achen, Aaron - NRCS, Lincoln, NE" w:date="2019-07-23T14:34:00Z">
              <w:r>
                <w:rPr>
                  <w:rFonts w:eastAsia="Times New Roman"/>
                  <w:sz w:val="18"/>
                  <w:szCs w:val="18"/>
                </w:rPr>
                <w:t xml:space="preserve"> </w:t>
              </w:r>
            </w:ins>
            <w:r>
              <w:rPr>
                <w:rFonts w:eastAsia="Times New Roman"/>
                <w:sz w:val="18"/>
                <w:szCs w:val="18"/>
              </w:rPr>
              <w:t>mm in equivalent diameter as a weight percentage of the less</w:t>
            </w:r>
            <w:del w:id="190" w:author="Achen, Aaron - NRCS, Lincoln, NE" w:date="2019-07-23T14:34:00Z">
              <w:r>
                <w:rPr>
                  <w:rFonts w:eastAsia="Times New Roman"/>
                  <w:sz w:val="18"/>
                  <w:szCs w:val="18"/>
                </w:rPr>
                <w:delText xml:space="preserve"> </w:delText>
              </w:r>
            </w:del>
            <w:ins w:id="191" w:author="Achen, Aaron - NRCS, Lincoln, NE" w:date="2019-07-23T14:34:00Z">
              <w:r>
                <w:rPr>
                  <w:rFonts w:eastAsia="Times New Roman"/>
                  <w:sz w:val="18"/>
                  <w:szCs w:val="18"/>
                </w:rPr>
                <w:t>-</w:t>
              </w:r>
            </w:ins>
            <w:r>
              <w:rPr>
                <w:rFonts w:eastAsia="Times New Roman"/>
                <w:sz w:val="18"/>
                <w:szCs w:val="18"/>
              </w:rPr>
              <w:t>than</w:t>
            </w:r>
            <w:del w:id="192" w:author="Achen, Aaron - NRCS, Lincoln, NE" w:date="2019-07-23T14:34:00Z">
              <w:r>
                <w:rPr>
                  <w:rFonts w:eastAsia="Times New Roman"/>
                  <w:sz w:val="18"/>
                  <w:szCs w:val="18"/>
                </w:rPr>
                <w:delText xml:space="preserve"> </w:delText>
              </w:r>
            </w:del>
            <w:ins w:id="193" w:author="Achen, Aaron - NRCS, Lincoln, NE" w:date="2019-07-23T14:34:00Z">
              <w:r>
                <w:rPr>
                  <w:rFonts w:eastAsia="Times New Roman"/>
                  <w:sz w:val="18"/>
                  <w:szCs w:val="18"/>
                </w:rPr>
                <w:t>-</w:t>
              </w:r>
            </w:ins>
            <w:r>
              <w:rPr>
                <w:rFonts w:eastAsia="Times New Roman"/>
                <w:sz w:val="18"/>
                <w:szCs w:val="18"/>
              </w:rPr>
              <w:t>2.0</w:t>
            </w:r>
            <w:ins w:id="194" w:author="Achen, Aaron - NRCS, Lincoln, NE" w:date="2019-07-23T14:34:00Z">
              <w:r>
                <w:rPr>
                  <w:rFonts w:eastAsia="Times New Roman"/>
                  <w:sz w:val="18"/>
                  <w:szCs w:val="18"/>
                </w:rPr>
                <w:t>-</w:t>
              </w:r>
            </w:ins>
            <w:r>
              <w:rPr>
                <w:rFonts w:eastAsia="Times New Roman"/>
                <w:sz w:val="18"/>
                <w:szCs w:val="18"/>
              </w:rPr>
              <w:t xml:space="preserve">mm fraction.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95"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177A60B4" w14:textId="77777777" w:rsidR="00000000" w:rsidRDefault="00173898">
            <w:pPr>
              <w:rPr>
                <w:rFonts w:eastAsia="Times New Roman"/>
                <w:sz w:val="18"/>
                <w:szCs w:val="18"/>
              </w:rPr>
            </w:pPr>
            <w:r>
              <w:rPr>
                <w:rFonts w:eastAsia="Times New Roman"/>
                <w:sz w:val="18"/>
                <w:szCs w:val="18"/>
              </w:rPr>
              <w:t xml:space="preserve">percent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96"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4CDCA285" w14:textId="77777777" w:rsidR="00000000" w:rsidRDefault="00173898">
            <w:pPr>
              <w:rPr>
                <w:rFonts w:eastAsia="Times New Roman"/>
                <w:sz w:val="18"/>
                <w:szCs w:val="18"/>
              </w:rPr>
            </w:pPr>
            <w:r>
              <w:rPr>
                <w:rFonts w:eastAsia="Times New Roman"/>
                <w:sz w:val="18"/>
                <w:szCs w:val="18"/>
              </w:rPr>
              <w:t xml:space="preserve">percent </w:t>
            </w:r>
          </w:p>
        </w:tc>
      </w:tr>
      <w:tr w:rsidR="00000000" w14:paraId="0F050574" w14:textId="77777777">
        <w:trPr>
          <w:divId w:val="1152939773"/>
          <w:tblCellSpacing w:w="15" w:type="dxa"/>
          <w:trPrChange w:id="197"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98"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701E9794" w14:textId="77777777" w:rsidR="00000000" w:rsidRDefault="00173898">
            <w:pPr>
              <w:rPr>
                <w:rFonts w:eastAsia="Times New Roman"/>
                <w:sz w:val="18"/>
                <w:szCs w:val="18"/>
              </w:rPr>
            </w:pPr>
            <w:proofErr w:type="spellStart"/>
            <w:r>
              <w:rPr>
                <w:rFonts w:eastAsia="Times New Roman"/>
                <w:sz w:val="18"/>
                <w:szCs w:val="18"/>
              </w:rPr>
              <w:t>cokey</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199"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60A9F689" w14:textId="77777777" w:rsidR="00000000" w:rsidRDefault="00173898">
            <w:pPr>
              <w:rPr>
                <w:rFonts w:eastAsia="Times New Roman"/>
                <w:sz w:val="18"/>
                <w:szCs w:val="18"/>
              </w:rPr>
            </w:pPr>
            <w:proofErr w:type="spellStart"/>
            <w:r>
              <w:rPr>
                <w:rFonts w:eastAsia="Times New Roman"/>
                <w:sz w:val="18"/>
                <w:szCs w:val="18"/>
              </w:rPr>
              <w:t>component_key</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00"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7363C3A7" w14:textId="77777777" w:rsidR="00000000" w:rsidRDefault="00173898">
            <w:pPr>
              <w:rPr>
                <w:rFonts w:eastAsia="Times New Roman"/>
                <w:sz w:val="18"/>
                <w:szCs w:val="18"/>
              </w:rPr>
            </w:pP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01"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5555CE5C" w14:textId="77777777" w:rsidR="00000000" w:rsidRDefault="00173898">
            <w:pPr>
              <w:rPr>
                <w:rFonts w:eastAsia="Times New Roman"/>
                <w:sz w:val="18"/>
                <w:szCs w:val="18"/>
              </w:rPr>
            </w:pPr>
            <w:r>
              <w:rPr>
                <w:rFonts w:eastAsia="Times New Roman"/>
                <w:sz w:val="18"/>
                <w:szCs w:val="18"/>
              </w:rPr>
              <w:t xml:space="preserve">Component Key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02"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57DA8074" w14:textId="77777777" w:rsidR="00000000" w:rsidRDefault="00173898">
            <w:pPr>
              <w:rPr>
                <w:rFonts w:eastAsia="Times New Roman"/>
                <w:sz w:val="18"/>
                <w:szCs w:val="18"/>
              </w:rPr>
            </w:pPr>
            <w:r>
              <w:rPr>
                <w:rFonts w:eastAsia="Times New Roman"/>
                <w:sz w:val="18"/>
                <w:szCs w:val="18"/>
              </w:rPr>
              <w:t xml:space="preserve">A non-connotative string of characters used </w:t>
            </w:r>
            <w:r>
              <w:rPr>
                <w:rFonts w:eastAsia="Times New Roman"/>
                <w:sz w:val="18"/>
                <w:szCs w:val="18"/>
              </w:rPr>
              <w:lastRenderedPageBreak/>
              <w:t xml:space="preserve">to uniquely identify a record in the Component table.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03"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747EC498" w14:textId="77777777" w:rsidR="00000000" w:rsidRDefault="00173898">
            <w:pPr>
              <w:rPr>
                <w:rFonts w:eastAsia="Times New Roman"/>
                <w:sz w:val="18"/>
                <w:szCs w:val="18"/>
              </w:rPr>
            </w:pPr>
            <w:r>
              <w:rPr>
                <w:rFonts w:eastAsia="Times New Roman"/>
                <w:sz w:val="18"/>
                <w:szCs w:val="18"/>
              </w:rPr>
              <w:lastRenderedPageBreak/>
              <w:t xml:space="preserve">NULL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04"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3E48EEFC" w14:textId="77777777" w:rsidR="00000000" w:rsidRDefault="00173898">
            <w:pPr>
              <w:rPr>
                <w:rFonts w:eastAsia="Times New Roman"/>
                <w:sz w:val="18"/>
                <w:szCs w:val="18"/>
              </w:rPr>
            </w:pPr>
            <w:r>
              <w:rPr>
                <w:rFonts w:eastAsia="Times New Roman"/>
                <w:sz w:val="18"/>
                <w:szCs w:val="18"/>
              </w:rPr>
              <w:t xml:space="preserve">NULL </w:t>
            </w:r>
          </w:p>
        </w:tc>
      </w:tr>
      <w:tr w:rsidR="00000000" w14:paraId="32F5FF97" w14:textId="77777777">
        <w:trPr>
          <w:divId w:val="1152939773"/>
          <w:tblCellSpacing w:w="15" w:type="dxa"/>
          <w:trPrChange w:id="205"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06"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4EAEE6B1" w14:textId="77777777" w:rsidR="00000000" w:rsidRDefault="00173898">
            <w:pPr>
              <w:rPr>
                <w:rFonts w:eastAsia="Times New Roman"/>
                <w:sz w:val="18"/>
                <w:szCs w:val="18"/>
              </w:rPr>
            </w:pPr>
            <w:proofErr w:type="spellStart"/>
            <w:r>
              <w:rPr>
                <w:rFonts w:eastAsia="Times New Roman"/>
                <w:sz w:val="18"/>
                <w:szCs w:val="18"/>
              </w:rPr>
              <w:t>compname</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07"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26D4ECF1" w14:textId="77777777" w:rsidR="00000000" w:rsidRDefault="00173898">
            <w:pPr>
              <w:rPr>
                <w:rFonts w:eastAsia="Times New Roman"/>
                <w:sz w:val="18"/>
                <w:szCs w:val="18"/>
              </w:rPr>
            </w:pPr>
            <w:proofErr w:type="spellStart"/>
            <w:r>
              <w:rPr>
                <w:rFonts w:eastAsia="Times New Roman"/>
                <w:sz w:val="18"/>
                <w:szCs w:val="18"/>
              </w:rPr>
              <w:t>component_name</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08"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5192AED2" w14:textId="77777777" w:rsidR="00000000" w:rsidRDefault="00173898">
            <w:pPr>
              <w:rPr>
                <w:rFonts w:eastAsia="Times New Roman"/>
                <w:sz w:val="18"/>
                <w:szCs w:val="18"/>
              </w:rPr>
            </w:pP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09"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03497CE5" w14:textId="77777777" w:rsidR="00000000" w:rsidRDefault="00173898">
            <w:pPr>
              <w:rPr>
                <w:rFonts w:eastAsia="Times New Roman"/>
                <w:sz w:val="18"/>
                <w:szCs w:val="18"/>
              </w:rPr>
            </w:pPr>
            <w:r>
              <w:rPr>
                <w:rFonts w:eastAsia="Times New Roman"/>
                <w:sz w:val="18"/>
                <w:szCs w:val="18"/>
              </w:rPr>
              <w:t xml:space="preserve">Component Name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10"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3548FF0F" w14:textId="77777777" w:rsidR="00000000" w:rsidRDefault="00173898">
            <w:pPr>
              <w:rPr>
                <w:rFonts w:eastAsia="Times New Roman"/>
                <w:sz w:val="18"/>
                <w:szCs w:val="18"/>
              </w:rPr>
            </w:pPr>
            <w:r>
              <w:rPr>
                <w:rFonts w:eastAsia="Times New Roman"/>
                <w:sz w:val="18"/>
                <w:szCs w:val="18"/>
              </w:rPr>
              <w:t xml:space="preserve">Name </w:t>
            </w:r>
            <w:r>
              <w:rPr>
                <w:rFonts w:eastAsia="Times New Roman"/>
                <w:sz w:val="18"/>
                <w:szCs w:val="18"/>
              </w:rPr>
              <w:t xml:space="preserve">assigned to a component based on its range of properties.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11"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4C6DC030" w14:textId="77777777" w:rsidR="00000000" w:rsidRDefault="00173898">
            <w:pPr>
              <w:rPr>
                <w:rFonts w:eastAsia="Times New Roman"/>
                <w:sz w:val="18"/>
                <w:szCs w:val="18"/>
              </w:rPr>
            </w:pPr>
            <w:r>
              <w:rPr>
                <w:rFonts w:eastAsia="Times New Roman"/>
                <w:sz w:val="18"/>
                <w:szCs w:val="18"/>
              </w:rPr>
              <w:t xml:space="preserve">NULL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12"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2972C4D6" w14:textId="77777777" w:rsidR="00000000" w:rsidRDefault="00173898">
            <w:pPr>
              <w:rPr>
                <w:rFonts w:eastAsia="Times New Roman"/>
                <w:sz w:val="18"/>
                <w:szCs w:val="18"/>
              </w:rPr>
            </w:pPr>
            <w:r>
              <w:rPr>
                <w:rFonts w:eastAsia="Times New Roman"/>
                <w:sz w:val="18"/>
                <w:szCs w:val="18"/>
              </w:rPr>
              <w:t xml:space="preserve">NULL </w:t>
            </w:r>
          </w:p>
        </w:tc>
      </w:tr>
      <w:tr w:rsidR="00000000" w14:paraId="08540D8A" w14:textId="77777777">
        <w:trPr>
          <w:divId w:val="1152939773"/>
          <w:tblCellSpacing w:w="15" w:type="dxa"/>
          <w:trPrChange w:id="213"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14"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225B0006" w14:textId="77777777" w:rsidR="00000000" w:rsidRDefault="00173898">
            <w:pPr>
              <w:rPr>
                <w:rFonts w:eastAsia="Times New Roman"/>
                <w:sz w:val="18"/>
                <w:szCs w:val="18"/>
              </w:rPr>
            </w:pPr>
            <w:proofErr w:type="spellStart"/>
            <w:r>
              <w:rPr>
                <w:rFonts w:eastAsia="Times New Roman"/>
                <w:sz w:val="18"/>
                <w:szCs w:val="18"/>
              </w:rPr>
              <w:t>comppct_r</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15"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181CBA8D" w14:textId="77777777" w:rsidR="00000000" w:rsidRDefault="00173898">
            <w:pPr>
              <w:rPr>
                <w:rFonts w:eastAsia="Times New Roman"/>
                <w:sz w:val="18"/>
                <w:szCs w:val="18"/>
              </w:rPr>
            </w:pPr>
            <w:proofErr w:type="spellStart"/>
            <w:r>
              <w:rPr>
                <w:rFonts w:eastAsia="Times New Roman"/>
                <w:sz w:val="18"/>
                <w:szCs w:val="18"/>
              </w:rPr>
              <w:t>component_percent_r</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16"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212D7AEE" w14:textId="77777777" w:rsidR="00000000" w:rsidRDefault="00173898">
            <w:pPr>
              <w:rPr>
                <w:rFonts w:eastAsia="Times New Roman"/>
                <w:sz w:val="18"/>
                <w:szCs w:val="18"/>
              </w:rPr>
            </w:pPr>
            <w:r>
              <w:rPr>
                <w:rFonts w:eastAsia="Times New Roman"/>
                <w:sz w:val="18"/>
                <w:szCs w:val="18"/>
              </w:rPr>
              <w:t xml:space="preserve">Comp %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17"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68D1CFC7" w14:textId="77777777" w:rsidR="00000000" w:rsidRDefault="00173898">
            <w:pPr>
              <w:rPr>
                <w:rFonts w:eastAsia="Times New Roman"/>
                <w:sz w:val="18"/>
                <w:szCs w:val="18"/>
              </w:rPr>
            </w:pPr>
            <w:r>
              <w:rPr>
                <w:rFonts w:eastAsia="Times New Roman"/>
                <w:sz w:val="18"/>
                <w:szCs w:val="18"/>
              </w:rPr>
              <w:t xml:space="preserve">RV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18"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541D04E5" w14:textId="77777777" w:rsidR="00000000" w:rsidRDefault="00173898">
            <w:pPr>
              <w:rPr>
                <w:rFonts w:eastAsia="Times New Roman"/>
                <w:sz w:val="18"/>
                <w:szCs w:val="18"/>
              </w:rPr>
            </w:pPr>
            <w:r>
              <w:rPr>
                <w:rFonts w:eastAsia="Times New Roman"/>
                <w:sz w:val="18"/>
                <w:szCs w:val="18"/>
              </w:rPr>
              <w:t>The percentage of the component of the map</w:t>
            </w:r>
            <w:ins w:id="219" w:author="Achen, Aaron - NRCS, Lincoln, NE" w:date="2019-07-23T14:35:00Z">
              <w:r>
                <w:rPr>
                  <w:rFonts w:eastAsia="Times New Roman"/>
                  <w:sz w:val="18"/>
                  <w:szCs w:val="18"/>
                </w:rPr>
                <w:t xml:space="preserve"> </w:t>
              </w:r>
            </w:ins>
            <w:r>
              <w:rPr>
                <w:rFonts w:eastAsia="Times New Roman"/>
                <w:sz w:val="18"/>
                <w:szCs w:val="18"/>
              </w:rPr>
              <w:t xml:space="preserve">unit.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20"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7851ABD7" w14:textId="77777777" w:rsidR="00000000" w:rsidRDefault="00173898">
            <w:pPr>
              <w:rPr>
                <w:rFonts w:eastAsia="Times New Roman"/>
                <w:sz w:val="18"/>
                <w:szCs w:val="18"/>
              </w:rPr>
            </w:pPr>
            <w:r>
              <w:rPr>
                <w:rFonts w:eastAsia="Times New Roman"/>
                <w:sz w:val="18"/>
                <w:szCs w:val="18"/>
              </w:rPr>
              <w:t xml:space="preserve">percent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21"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703A5176" w14:textId="77777777" w:rsidR="00000000" w:rsidRDefault="00173898">
            <w:pPr>
              <w:rPr>
                <w:rFonts w:eastAsia="Times New Roman"/>
                <w:sz w:val="18"/>
                <w:szCs w:val="18"/>
              </w:rPr>
            </w:pPr>
            <w:r>
              <w:rPr>
                <w:rFonts w:eastAsia="Times New Roman"/>
                <w:sz w:val="18"/>
                <w:szCs w:val="18"/>
              </w:rPr>
              <w:t xml:space="preserve">percent </w:t>
            </w:r>
          </w:p>
        </w:tc>
      </w:tr>
      <w:tr w:rsidR="00000000" w14:paraId="55D18DC7" w14:textId="77777777">
        <w:trPr>
          <w:divId w:val="1152939773"/>
          <w:tblCellSpacing w:w="15" w:type="dxa"/>
          <w:trPrChange w:id="222"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23"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1B980961" w14:textId="77777777" w:rsidR="00000000" w:rsidRDefault="00173898">
            <w:pPr>
              <w:rPr>
                <w:rFonts w:eastAsia="Times New Roman"/>
                <w:sz w:val="18"/>
                <w:szCs w:val="18"/>
              </w:rPr>
            </w:pPr>
            <w:proofErr w:type="spellStart"/>
            <w:r>
              <w:rPr>
                <w:rFonts w:eastAsia="Times New Roman"/>
                <w:sz w:val="18"/>
                <w:szCs w:val="18"/>
              </w:rPr>
              <w:t>dbthirdbar_r</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24"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32AC8217" w14:textId="77777777" w:rsidR="00000000" w:rsidRDefault="00173898">
            <w:pPr>
              <w:rPr>
                <w:rFonts w:eastAsia="Times New Roman"/>
                <w:sz w:val="18"/>
                <w:szCs w:val="18"/>
              </w:rPr>
            </w:pPr>
            <w:proofErr w:type="spellStart"/>
            <w:r>
              <w:rPr>
                <w:rFonts w:eastAsia="Times New Roman"/>
                <w:sz w:val="18"/>
                <w:szCs w:val="18"/>
              </w:rPr>
              <w:t>bulk_density_one_third_bar_r</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25"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1F077A82" w14:textId="77777777" w:rsidR="00000000" w:rsidRDefault="00173898">
            <w:pPr>
              <w:rPr>
                <w:rFonts w:eastAsia="Times New Roman"/>
                <w:sz w:val="18"/>
                <w:szCs w:val="18"/>
              </w:rPr>
            </w:pPr>
            <w:r>
              <w:rPr>
                <w:rFonts w:eastAsia="Times New Roman"/>
                <w:sz w:val="18"/>
                <w:szCs w:val="18"/>
              </w:rPr>
              <w:t xml:space="preserve">Db 0.33 bar H2O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26"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7CF39202" w14:textId="77777777" w:rsidR="00000000" w:rsidRDefault="00173898">
            <w:pPr>
              <w:rPr>
                <w:rFonts w:eastAsia="Times New Roman"/>
                <w:sz w:val="18"/>
                <w:szCs w:val="18"/>
              </w:rPr>
            </w:pPr>
            <w:r>
              <w:rPr>
                <w:rFonts w:eastAsia="Times New Roman"/>
                <w:sz w:val="18"/>
                <w:szCs w:val="18"/>
              </w:rPr>
              <w:t xml:space="preserve">RV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27"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27354D31" w14:textId="77777777" w:rsidR="00000000" w:rsidRDefault="00173898">
            <w:pPr>
              <w:rPr>
                <w:rFonts w:eastAsia="Times New Roman"/>
                <w:sz w:val="18"/>
                <w:szCs w:val="18"/>
              </w:rPr>
            </w:pPr>
            <w:r>
              <w:rPr>
                <w:rFonts w:eastAsia="Times New Roman"/>
                <w:sz w:val="18"/>
                <w:szCs w:val="18"/>
              </w:rPr>
              <w:t xml:space="preserve">The </w:t>
            </w:r>
            <w:r>
              <w:rPr>
                <w:rFonts w:eastAsia="Times New Roman"/>
                <w:sz w:val="18"/>
                <w:szCs w:val="18"/>
              </w:rPr>
              <w:t>oven</w:t>
            </w:r>
            <w:del w:id="228" w:author="Achen, Aaron - NRCS, Lincoln, NE" w:date="2019-07-23T14:35:00Z">
              <w:r>
                <w:rPr>
                  <w:rFonts w:eastAsia="Times New Roman"/>
                  <w:sz w:val="18"/>
                  <w:szCs w:val="18"/>
                </w:rPr>
                <w:delText xml:space="preserve"> </w:delText>
              </w:r>
            </w:del>
            <w:r>
              <w:rPr>
                <w:rFonts w:eastAsia="Times New Roman"/>
                <w:sz w:val="18"/>
                <w:szCs w:val="18"/>
              </w:rPr>
              <w:t>dry weight of the less</w:t>
            </w:r>
            <w:ins w:id="229" w:author="Achen, Aaron - NRCS, Lincoln, NE" w:date="2019-07-23T14:36:00Z">
              <w:r>
                <w:rPr>
                  <w:rFonts w:eastAsia="Times New Roman"/>
                  <w:sz w:val="18"/>
                  <w:szCs w:val="18"/>
                </w:rPr>
                <w:t>-</w:t>
              </w:r>
            </w:ins>
            <w:del w:id="230" w:author="Achen, Aaron - NRCS, Lincoln, NE" w:date="2019-07-23T14:36:00Z">
              <w:r>
                <w:rPr>
                  <w:rFonts w:eastAsia="Times New Roman"/>
                  <w:sz w:val="18"/>
                  <w:szCs w:val="18"/>
                </w:rPr>
                <w:delText xml:space="preserve"> </w:delText>
              </w:r>
            </w:del>
            <w:r>
              <w:rPr>
                <w:rFonts w:eastAsia="Times New Roman"/>
                <w:sz w:val="18"/>
                <w:szCs w:val="18"/>
              </w:rPr>
              <w:t>than</w:t>
            </w:r>
            <w:ins w:id="231" w:author="Achen, Aaron - NRCS, Lincoln, NE" w:date="2019-07-23T14:36:00Z">
              <w:r>
                <w:rPr>
                  <w:rFonts w:eastAsia="Times New Roman"/>
                  <w:sz w:val="18"/>
                  <w:szCs w:val="18"/>
                </w:rPr>
                <w:t>-</w:t>
              </w:r>
            </w:ins>
            <w:del w:id="232" w:author="Achen, Aaron - NRCS, Lincoln, NE" w:date="2019-07-23T14:36:00Z">
              <w:r>
                <w:rPr>
                  <w:rFonts w:eastAsia="Times New Roman"/>
                  <w:sz w:val="18"/>
                  <w:szCs w:val="18"/>
                </w:rPr>
                <w:delText xml:space="preserve"> </w:delText>
              </w:r>
            </w:del>
            <w:r>
              <w:rPr>
                <w:rFonts w:eastAsia="Times New Roman"/>
                <w:sz w:val="18"/>
                <w:szCs w:val="18"/>
              </w:rPr>
              <w:t>2</w:t>
            </w:r>
            <w:ins w:id="233" w:author="Achen, Aaron - NRCS, Lincoln, NE" w:date="2019-07-23T14:36:00Z">
              <w:r>
                <w:rPr>
                  <w:rFonts w:eastAsia="Times New Roman"/>
                  <w:sz w:val="18"/>
                  <w:szCs w:val="18"/>
                </w:rPr>
                <w:t>-</w:t>
              </w:r>
            </w:ins>
            <w:del w:id="234" w:author="Achen, Aaron - NRCS, Lincoln, NE" w:date="2019-07-23T14:36:00Z">
              <w:r>
                <w:rPr>
                  <w:rFonts w:eastAsia="Times New Roman"/>
                  <w:sz w:val="18"/>
                  <w:szCs w:val="18"/>
                </w:rPr>
                <w:delText xml:space="preserve"> </w:delText>
              </w:r>
            </w:del>
            <w:r>
              <w:rPr>
                <w:rFonts w:eastAsia="Times New Roman"/>
                <w:sz w:val="18"/>
                <w:szCs w:val="18"/>
              </w:rPr>
              <w:t>mm soil material per unit volume of soil at a water tension of 1/3</w:t>
            </w:r>
            <w:del w:id="235" w:author="Achen, Aaron - NRCS, Lincoln, NE" w:date="2019-07-23T14:36:00Z">
              <w:r>
                <w:rPr>
                  <w:rFonts w:eastAsia="Times New Roman"/>
                  <w:sz w:val="18"/>
                  <w:szCs w:val="18"/>
                </w:rPr>
                <w:delText xml:space="preserve"> </w:delText>
              </w:r>
            </w:del>
            <w:ins w:id="236" w:author="Achen, Aaron - NRCS, Lincoln, NE" w:date="2019-07-23T14:36:00Z">
              <w:r>
                <w:rPr>
                  <w:rFonts w:eastAsia="Times New Roman"/>
                  <w:sz w:val="18"/>
                  <w:szCs w:val="18"/>
                </w:rPr>
                <w:t xml:space="preserve"> </w:t>
              </w:r>
            </w:ins>
            <w:r>
              <w:rPr>
                <w:rFonts w:eastAsia="Times New Roman"/>
                <w:sz w:val="18"/>
                <w:szCs w:val="18"/>
              </w:rPr>
              <w:t xml:space="preserve">bar.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37"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42DF0B05" w14:textId="77777777" w:rsidR="00000000" w:rsidRDefault="00173898">
            <w:pPr>
              <w:rPr>
                <w:rFonts w:eastAsia="Times New Roman"/>
                <w:sz w:val="18"/>
                <w:szCs w:val="18"/>
              </w:rPr>
            </w:pPr>
            <w:r>
              <w:rPr>
                <w:rFonts w:eastAsia="Times New Roman"/>
                <w:sz w:val="18"/>
                <w:szCs w:val="18"/>
              </w:rPr>
              <w:t xml:space="preserve">grams per cubic centimeter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38"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01B69DD4" w14:textId="77777777" w:rsidR="00000000" w:rsidRDefault="00173898">
            <w:pPr>
              <w:rPr>
                <w:rFonts w:eastAsia="Times New Roman"/>
                <w:sz w:val="18"/>
                <w:szCs w:val="18"/>
              </w:rPr>
            </w:pPr>
            <w:r>
              <w:rPr>
                <w:rFonts w:eastAsia="Times New Roman"/>
                <w:sz w:val="18"/>
                <w:szCs w:val="18"/>
              </w:rPr>
              <w:t xml:space="preserve">g/cm3 </w:t>
            </w:r>
          </w:p>
        </w:tc>
      </w:tr>
      <w:tr w:rsidR="00000000" w14:paraId="2EDBE257" w14:textId="77777777">
        <w:trPr>
          <w:divId w:val="1152939773"/>
          <w:tblCellSpacing w:w="15" w:type="dxa"/>
          <w:trPrChange w:id="239"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40"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6338FB3D" w14:textId="77777777" w:rsidR="00000000" w:rsidRDefault="00173898">
            <w:pPr>
              <w:rPr>
                <w:rFonts w:eastAsia="Times New Roman"/>
                <w:sz w:val="18"/>
                <w:szCs w:val="18"/>
              </w:rPr>
            </w:pPr>
            <w:proofErr w:type="spellStart"/>
            <w:r>
              <w:rPr>
                <w:rFonts w:eastAsia="Times New Roman"/>
                <w:sz w:val="18"/>
                <w:szCs w:val="18"/>
              </w:rPr>
              <w:t>desgnmaster</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41"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1C0B2BE1" w14:textId="77777777" w:rsidR="00000000" w:rsidRDefault="00173898">
            <w:pPr>
              <w:rPr>
                <w:rFonts w:eastAsia="Times New Roman"/>
                <w:sz w:val="18"/>
                <w:szCs w:val="18"/>
              </w:rPr>
            </w:pPr>
            <w:proofErr w:type="spellStart"/>
            <w:r>
              <w:rPr>
                <w:rFonts w:eastAsia="Times New Roman"/>
                <w:sz w:val="18"/>
                <w:szCs w:val="18"/>
              </w:rPr>
              <w:t>horz_desgn_master</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42"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739F0C9C" w14:textId="77777777" w:rsidR="00000000" w:rsidRDefault="00173898">
            <w:pPr>
              <w:rPr>
                <w:rFonts w:eastAsia="Times New Roman"/>
                <w:sz w:val="18"/>
                <w:szCs w:val="18"/>
              </w:rPr>
            </w:pP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43"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37B3AD84" w14:textId="77777777" w:rsidR="00000000" w:rsidRDefault="00173898">
            <w:pPr>
              <w:rPr>
                <w:rFonts w:eastAsia="Times New Roman"/>
                <w:sz w:val="18"/>
                <w:szCs w:val="18"/>
              </w:rPr>
            </w:pPr>
            <w:r>
              <w:rPr>
                <w:rFonts w:eastAsia="Times New Roman"/>
                <w:sz w:val="18"/>
                <w:szCs w:val="18"/>
              </w:rPr>
              <w:t xml:space="preserve">Master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44"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031469B6" w14:textId="77777777" w:rsidR="00000000" w:rsidRDefault="00173898">
            <w:pPr>
              <w:rPr>
                <w:rFonts w:eastAsia="Times New Roman"/>
                <w:sz w:val="18"/>
                <w:szCs w:val="18"/>
              </w:rPr>
            </w:pPr>
            <w:r>
              <w:rPr>
                <w:rFonts w:eastAsia="Times New Roman"/>
                <w:sz w:val="18"/>
                <w:szCs w:val="18"/>
              </w:rPr>
              <w:t xml:space="preserve">One </w:t>
            </w:r>
            <w:r>
              <w:rPr>
                <w:rFonts w:eastAsia="Times New Roman"/>
                <w:sz w:val="18"/>
                <w:szCs w:val="18"/>
              </w:rPr>
              <w:t>of four kinds of symbols, that when concatenated, are used to distinguish different kinds of layers in soils. Master horizons and layers are the base symbols to which other characters are added to complete the designations. Capital letters, virgules (/), a</w:t>
            </w:r>
            <w:r>
              <w:rPr>
                <w:rFonts w:eastAsia="Times New Roman"/>
                <w:sz w:val="18"/>
                <w:szCs w:val="18"/>
              </w:rPr>
              <w:t xml:space="preserve">nd ampersands (&amp;) are used. (SSM)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45"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41282CE8" w14:textId="77777777" w:rsidR="00000000" w:rsidRDefault="00173898">
            <w:pPr>
              <w:rPr>
                <w:rFonts w:eastAsia="Times New Roman"/>
                <w:sz w:val="18"/>
                <w:szCs w:val="18"/>
              </w:rPr>
            </w:pPr>
            <w:r>
              <w:rPr>
                <w:rFonts w:eastAsia="Times New Roman"/>
                <w:sz w:val="18"/>
                <w:szCs w:val="18"/>
              </w:rPr>
              <w:t xml:space="preserve">NULL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46"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3D4F8631" w14:textId="77777777" w:rsidR="00000000" w:rsidRDefault="00173898">
            <w:pPr>
              <w:rPr>
                <w:rFonts w:eastAsia="Times New Roman"/>
                <w:sz w:val="18"/>
                <w:szCs w:val="18"/>
              </w:rPr>
            </w:pPr>
            <w:r>
              <w:rPr>
                <w:rFonts w:eastAsia="Times New Roman"/>
                <w:sz w:val="18"/>
                <w:szCs w:val="18"/>
              </w:rPr>
              <w:t xml:space="preserve">NULL </w:t>
            </w:r>
          </w:p>
        </w:tc>
      </w:tr>
      <w:tr w:rsidR="00000000" w14:paraId="20D0819D" w14:textId="77777777">
        <w:trPr>
          <w:divId w:val="1152939773"/>
          <w:tblCellSpacing w:w="15" w:type="dxa"/>
          <w:trPrChange w:id="247"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48"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4486E398" w14:textId="77777777" w:rsidR="00000000" w:rsidRDefault="00173898">
            <w:pPr>
              <w:rPr>
                <w:rFonts w:eastAsia="Times New Roman"/>
                <w:sz w:val="18"/>
                <w:szCs w:val="18"/>
              </w:rPr>
            </w:pPr>
            <w:proofErr w:type="spellStart"/>
            <w:r>
              <w:rPr>
                <w:rFonts w:eastAsia="Times New Roman"/>
                <w:sz w:val="18"/>
                <w:szCs w:val="18"/>
              </w:rPr>
              <w:t>drainagecl</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49"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05D61CB5" w14:textId="77777777" w:rsidR="00000000" w:rsidRDefault="00173898">
            <w:pPr>
              <w:rPr>
                <w:rFonts w:eastAsia="Times New Roman"/>
                <w:sz w:val="18"/>
                <w:szCs w:val="18"/>
              </w:rPr>
            </w:pPr>
            <w:proofErr w:type="spellStart"/>
            <w:r>
              <w:rPr>
                <w:rFonts w:eastAsia="Times New Roman"/>
                <w:sz w:val="18"/>
                <w:szCs w:val="18"/>
              </w:rPr>
              <w:t>drainage_class</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50"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0218011B" w14:textId="77777777" w:rsidR="00000000" w:rsidRDefault="00173898">
            <w:pPr>
              <w:rPr>
                <w:rFonts w:eastAsia="Times New Roman"/>
                <w:sz w:val="18"/>
                <w:szCs w:val="18"/>
              </w:rPr>
            </w:pP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51"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6DEF28DF" w14:textId="77777777" w:rsidR="00000000" w:rsidRDefault="00173898">
            <w:pPr>
              <w:rPr>
                <w:rFonts w:eastAsia="Times New Roman"/>
                <w:sz w:val="18"/>
                <w:szCs w:val="18"/>
              </w:rPr>
            </w:pPr>
            <w:r>
              <w:rPr>
                <w:rFonts w:eastAsia="Times New Roman"/>
                <w:sz w:val="18"/>
                <w:szCs w:val="18"/>
              </w:rPr>
              <w:t xml:space="preserve">Drainage Class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52"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0AFFD878" w14:textId="77777777" w:rsidR="00000000" w:rsidRDefault="00173898">
            <w:pPr>
              <w:rPr>
                <w:rFonts w:eastAsia="Times New Roman"/>
                <w:sz w:val="18"/>
                <w:szCs w:val="18"/>
              </w:rPr>
            </w:pPr>
            <w:r>
              <w:rPr>
                <w:rFonts w:eastAsia="Times New Roman"/>
                <w:sz w:val="18"/>
                <w:szCs w:val="18"/>
              </w:rPr>
              <w:t xml:space="preserve">Identifies the natural drainage conditions of the soil and refers to the frequency and duration of wet periods. An example of a drainage class is well drained.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53"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14203BE7" w14:textId="77777777" w:rsidR="00000000" w:rsidRDefault="00173898">
            <w:pPr>
              <w:rPr>
                <w:rFonts w:eastAsia="Times New Roman"/>
                <w:sz w:val="18"/>
                <w:szCs w:val="18"/>
              </w:rPr>
            </w:pPr>
            <w:r>
              <w:rPr>
                <w:rFonts w:eastAsia="Times New Roman"/>
                <w:sz w:val="18"/>
                <w:szCs w:val="18"/>
              </w:rPr>
              <w:t>NU</w:t>
            </w:r>
            <w:r>
              <w:rPr>
                <w:rFonts w:eastAsia="Times New Roman"/>
                <w:sz w:val="18"/>
                <w:szCs w:val="18"/>
              </w:rPr>
              <w:t xml:space="preserve">LL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54"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33A6CB42" w14:textId="77777777" w:rsidR="00000000" w:rsidRDefault="00173898">
            <w:pPr>
              <w:rPr>
                <w:rFonts w:eastAsia="Times New Roman"/>
                <w:sz w:val="18"/>
                <w:szCs w:val="18"/>
              </w:rPr>
            </w:pPr>
            <w:r>
              <w:rPr>
                <w:rFonts w:eastAsia="Times New Roman"/>
                <w:sz w:val="18"/>
                <w:szCs w:val="18"/>
              </w:rPr>
              <w:t xml:space="preserve">NULL </w:t>
            </w:r>
          </w:p>
        </w:tc>
      </w:tr>
      <w:tr w:rsidR="00000000" w14:paraId="0DC251E9" w14:textId="77777777">
        <w:trPr>
          <w:divId w:val="1152939773"/>
          <w:tblCellSpacing w:w="15" w:type="dxa"/>
          <w:trPrChange w:id="255"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56"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7A092751" w14:textId="77777777" w:rsidR="00000000" w:rsidRDefault="00173898">
            <w:pPr>
              <w:rPr>
                <w:rFonts w:eastAsia="Times New Roman"/>
                <w:sz w:val="18"/>
                <w:szCs w:val="18"/>
              </w:rPr>
            </w:pPr>
            <w:proofErr w:type="spellStart"/>
            <w:r>
              <w:rPr>
                <w:rFonts w:eastAsia="Times New Roman"/>
                <w:sz w:val="18"/>
                <w:szCs w:val="18"/>
              </w:rPr>
              <w:t>ec_h</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57"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4C3652F9" w14:textId="77777777" w:rsidR="00000000" w:rsidRDefault="00173898">
            <w:pPr>
              <w:rPr>
                <w:rFonts w:eastAsia="Times New Roman"/>
                <w:sz w:val="18"/>
                <w:szCs w:val="18"/>
              </w:rPr>
            </w:pPr>
            <w:proofErr w:type="spellStart"/>
            <w:r>
              <w:rPr>
                <w:rFonts w:eastAsia="Times New Roman"/>
                <w:sz w:val="18"/>
                <w:szCs w:val="18"/>
              </w:rPr>
              <w:t>electrical_conductivity_h</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58"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5B1A00BC" w14:textId="77777777" w:rsidR="00000000" w:rsidRDefault="00173898">
            <w:pPr>
              <w:rPr>
                <w:rFonts w:eastAsia="Times New Roman"/>
                <w:sz w:val="18"/>
                <w:szCs w:val="18"/>
              </w:rPr>
            </w:pPr>
            <w:r>
              <w:rPr>
                <w:rFonts w:eastAsia="Times New Roman"/>
                <w:sz w:val="18"/>
                <w:szCs w:val="18"/>
              </w:rPr>
              <w:t xml:space="preserve">EC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59"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0F9B03D1" w14:textId="77777777" w:rsidR="00000000" w:rsidRDefault="00173898">
            <w:pPr>
              <w:rPr>
                <w:rFonts w:eastAsia="Times New Roman"/>
                <w:sz w:val="18"/>
                <w:szCs w:val="18"/>
              </w:rPr>
            </w:pPr>
            <w:r>
              <w:rPr>
                <w:rFonts w:eastAsia="Times New Roman"/>
                <w:sz w:val="18"/>
                <w:szCs w:val="18"/>
              </w:rPr>
              <w:t xml:space="preserve">High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60"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48EE2265" w14:textId="77777777" w:rsidR="00000000" w:rsidRDefault="00173898">
            <w:pPr>
              <w:rPr>
                <w:rFonts w:eastAsia="Times New Roman"/>
                <w:sz w:val="18"/>
                <w:szCs w:val="18"/>
              </w:rPr>
            </w:pPr>
            <w:r>
              <w:rPr>
                <w:rFonts w:eastAsia="Times New Roman"/>
                <w:sz w:val="18"/>
                <w:szCs w:val="18"/>
              </w:rPr>
              <w:t xml:space="preserve">The electrical conductivity of an extract from saturated soil paste.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61"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72AA62BE" w14:textId="77777777" w:rsidR="00000000" w:rsidRDefault="00173898">
            <w:pPr>
              <w:rPr>
                <w:rFonts w:eastAsia="Times New Roman"/>
                <w:sz w:val="18"/>
                <w:szCs w:val="18"/>
              </w:rPr>
            </w:pPr>
            <w:proofErr w:type="spellStart"/>
            <w:r>
              <w:rPr>
                <w:rFonts w:eastAsia="Times New Roman"/>
                <w:sz w:val="18"/>
                <w:szCs w:val="18"/>
              </w:rPr>
              <w:t>decisiemens</w:t>
            </w:r>
            <w:proofErr w:type="spellEnd"/>
            <w:r>
              <w:rPr>
                <w:rFonts w:eastAsia="Times New Roman"/>
                <w:sz w:val="18"/>
                <w:szCs w:val="18"/>
              </w:rPr>
              <w:t xml:space="preserve"> per meter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62"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0D9AFC00" w14:textId="77777777" w:rsidR="00000000" w:rsidRDefault="00173898">
            <w:pPr>
              <w:rPr>
                <w:rFonts w:eastAsia="Times New Roman"/>
                <w:sz w:val="18"/>
                <w:szCs w:val="18"/>
              </w:rPr>
            </w:pPr>
            <w:proofErr w:type="spellStart"/>
            <w:r>
              <w:rPr>
                <w:rFonts w:eastAsia="Times New Roman"/>
                <w:sz w:val="18"/>
                <w:szCs w:val="18"/>
              </w:rPr>
              <w:t>dS</w:t>
            </w:r>
            <w:proofErr w:type="spellEnd"/>
            <w:r>
              <w:rPr>
                <w:rFonts w:eastAsia="Times New Roman"/>
                <w:sz w:val="18"/>
                <w:szCs w:val="18"/>
              </w:rPr>
              <w:t xml:space="preserve">/m </w:t>
            </w:r>
          </w:p>
        </w:tc>
      </w:tr>
      <w:tr w:rsidR="00000000" w14:paraId="721F1F36" w14:textId="77777777">
        <w:trPr>
          <w:divId w:val="1152939773"/>
          <w:tblCellSpacing w:w="15" w:type="dxa"/>
          <w:trPrChange w:id="263"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64"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72CD1D2D" w14:textId="77777777" w:rsidR="00000000" w:rsidRDefault="00173898">
            <w:pPr>
              <w:rPr>
                <w:rFonts w:eastAsia="Times New Roman"/>
                <w:sz w:val="18"/>
                <w:szCs w:val="18"/>
              </w:rPr>
            </w:pPr>
            <w:proofErr w:type="spellStart"/>
            <w:r>
              <w:rPr>
                <w:rFonts w:eastAsia="Times New Roman"/>
                <w:sz w:val="18"/>
                <w:szCs w:val="18"/>
              </w:rPr>
              <w:t>ec_l</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65"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41E536C4" w14:textId="77777777" w:rsidR="00000000" w:rsidRDefault="00173898">
            <w:pPr>
              <w:rPr>
                <w:rFonts w:eastAsia="Times New Roman"/>
                <w:sz w:val="18"/>
                <w:szCs w:val="18"/>
              </w:rPr>
            </w:pPr>
            <w:proofErr w:type="spellStart"/>
            <w:r>
              <w:rPr>
                <w:rFonts w:eastAsia="Times New Roman"/>
                <w:sz w:val="18"/>
                <w:szCs w:val="18"/>
              </w:rPr>
              <w:t>electrical_conductivity_l</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66"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1172DAF1" w14:textId="77777777" w:rsidR="00000000" w:rsidRDefault="00173898">
            <w:pPr>
              <w:rPr>
                <w:rFonts w:eastAsia="Times New Roman"/>
                <w:sz w:val="18"/>
                <w:szCs w:val="18"/>
              </w:rPr>
            </w:pPr>
            <w:r>
              <w:rPr>
                <w:rFonts w:eastAsia="Times New Roman"/>
                <w:sz w:val="18"/>
                <w:szCs w:val="18"/>
              </w:rPr>
              <w:t xml:space="preserve">EC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67"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7E460BF1" w14:textId="77777777" w:rsidR="00000000" w:rsidRDefault="00173898">
            <w:pPr>
              <w:rPr>
                <w:rFonts w:eastAsia="Times New Roman"/>
                <w:sz w:val="18"/>
                <w:szCs w:val="18"/>
              </w:rPr>
            </w:pPr>
            <w:r>
              <w:rPr>
                <w:rFonts w:eastAsia="Times New Roman"/>
                <w:sz w:val="18"/>
                <w:szCs w:val="18"/>
              </w:rPr>
              <w:t xml:space="preserve">Low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68"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604505D3" w14:textId="77777777" w:rsidR="00000000" w:rsidRDefault="00173898">
            <w:pPr>
              <w:rPr>
                <w:rFonts w:eastAsia="Times New Roman"/>
                <w:sz w:val="18"/>
                <w:szCs w:val="18"/>
              </w:rPr>
            </w:pPr>
            <w:r>
              <w:rPr>
                <w:rFonts w:eastAsia="Times New Roman"/>
                <w:sz w:val="18"/>
                <w:szCs w:val="18"/>
              </w:rPr>
              <w:t xml:space="preserve">The </w:t>
            </w:r>
            <w:r>
              <w:rPr>
                <w:rFonts w:eastAsia="Times New Roman"/>
                <w:sz w:val="18"/>
                <w:szCs w:val="18"/>
              </w:rPr>
              <w:t xml:space="preserve">electrical conductivity of an extract from saturated soil paste.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69"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52FD516F" w14:textId="77777777" w:rsidR="00000000" w:rsidRDefault="00173898">
            <w:pPr>
              <w:rPr>
                <w:rFonts w:eastAsia="Times New Roman"/>
                <w:sz w:val="18"/>
                <w:szCs w:val="18"/>
              </w:rPr>
            </w:pPr>
            <w:proofErr w:type="spellStart"/>
            <w:r>
              <w:rPr>
                <w:rFonts w:eastAsia="Times New Roman"/>
                <w:sz w:val="18"/>
                <w:szCs w:val="18"/>
              </w:rPr>
              <w:t>decisiemens</w:t>
            </w:r>
            <w:proofErr w:type="spellEnd"/>
            <w:r>
              <w:rPr>
                <w:rFonts w:eastAsia="Times New Roman"/>
                <w:sz w:val="18"/>
                <w:szCs w:val="18"/>
              </w:rPr>
              <w:t xml:space="preserve"> per meter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70"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5B29EABC" w14:textId="77777777" w:rsidR="00000000" w:rsidRDefault="00173898">
            <w:pPr>
              <w:rPr>
                <w:rFonts w:eastAsia="Times New Roman"/>
                <w:sz w:val="18"/>
                <w:szCs w:val="18"/>
              </w:rPr>
            </w:pPr>
            <w:proofErr w:type="spellStart"/>
            <w:r>
              <w:rPr>
                <w:rFonts w:eastAsia="Times New Roman"/>
                <w:sz w:val="18"/>
                <w:szCs w:val="18"/>
              </w:rPr>
              <w:t>dS</w:t>
            </w:r>
            <w:proofErr w:type="spellEnd"/>
            <w:r>
              <w:rPr>
                <w:rFonts w:eastAsia="Times New Roman"/>
                <w:sz w:val="18"/>
                <w:szCs w:val="18"/>
              </w:rPr>
              <w:t xml:space="preserve">/m </w:t>
            </w:r>
          </w:p>
        </w:tc>
      </w:tr>
      <w:tr w:rsidR="00000000" w14:paraId="3985647A" w14:textId="77777777">
        <w:trPr>
          <w:divId w:val="1152939773"/>
          <w:tblCellSpacing w:w="15" w:type="dxa"/>
          <w:trPrChange w:id="271"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72"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2EFD508E" w14:textId="77777777" w:rsidR="00000000" w:rsidRDefault="00173898">
            <w:pPr>
              <w:rPr>
                <w:rFonts w:eastAsia="Times New Roman"/>
                <w:sz w:val="18"/>
                <w:szCs w:val="18"/>
              </w:rPr>
            </w:pPr>
            <w:proofErr w:type="spellStart"/>
            <w:r>
              <w:rPr>
                <w:rFonts w:eastAsia="Times New Roman"/>
                <w:sz w:val="18"/>
                <w:szCs w:val="18"/>
              </w:rPr>
              <w:t>ec_r</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73"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47082DD4" w14:textId="77777777" w:rsidR="00000000" w:rsidRDefault="00173898">
            <w:pPr>
              <w:rPr>
                <w:rFonts w:eastAsia="Times New Roman"/>
                <w:sz w:val="18"/>
                <w:szCs w:val="18"/>
              </w:rPr>
            </w:pPr>
            <w:proofErr w:type="spellStart"/>
            <w:r>
              <w:rPr>
                <w:rFonts w:eastAsia="Times New Roman"/>
                <w:sz w:val="18"/>
                <w:szCs w:val="18"/>
              </w:rPr>
              <w:t>electrical_conductivity_r</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74"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1FD2FA7B" w14:textId="77777777" w:rsidR="00000000" w:rsidRDefault="00173898">
            <w:pPr>
              <w:rPr>
                <w:rFonts w:eastAsia="Times New Roman"/>
                <w:sz w:val="18"/>
                <w:szCs w:val="18"/>
              </w:rPr>
            </w:pPr>
            <w:r>
              <w:rPr>
                <w:rFonts w:eastAsia="Times New Roman"/>
                <w:sz w:val="18"/>
                <w:szCs w:val="18"/>
              </w:rPr>
              <w:t xml:space="preserve">EC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75"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7BDFF9B3" w14:textId="77777777" w:rsidR="00000000" w:rsidRDefault="00173898">
            <w:pPr>
              <w:rPr>
                <w:rFonts w:eastAsia="Times New Roman"/>
                <w:sz w:val="18"/>
                <w:szCs w:val="18"/>
              </w:rPr>
            </w:pPr>
            <w:r>
              <w:rPr>
                <w:rFonts w:eastAsia="Times New Roman"/>
                <w:sz w:val="18"/>
                <w:szCs w:val="18"/>
              </w:rPr>
              <w:t xml:space="preserve">RV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76"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5A7B50FF" w14:textId="77777777" w:rsidR="00000000" w:rsidRDefault="00173898">
            <w:pPr>
              <w:rPr>
                <w:rFonts w:eastAsia="Times New Roman"/>
                <w:sz w:val="18"/>
                <w:szCs w:val="18"/>
              </w:rPr>
            </w:pPr>
            <w:r>
              <w:rPr>
                <w:rFonts w:eastAsia="Times New Roman"/>
                <w:sz w:val="18"/>
                <w:szCs w:val="18"/>
              </w:rPr>
              <w:t xml:space="preserve">The electrical conductivity of an extract from saturated soil paste.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77"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47DF21F9" w14:textId="77777777" w:rsidR="00000000" w:rsidRDefault="00173898">
            <w:pPr>
              <w:rPr>
                <w:rFonts w:eastAsia="Times New Roman"/>
                <w:sz w:val="18"/>
                <w:szCs w:val="18"/>
              </w:rPr>
            </w:pPr>
            <w:proofErr w:type="spellStart"/>
            <w:r>
              <w:rPr>
                <w:rFonts w:eastAsia="Times New Roman"/>
                <w:sz w:val="18"/>
                <w:szCs w:val="18"/>
              </w:rPr>
              <w:t>decisiemens</w:t>
            </w:r>
            <w:proofErr w:type="spellEnd"/>
            <w:r>
              <w:rPr>
                <w:rFonts w:eastAsia="Times New Roman"/>
                <w:sz w:val="18"/>
                <w:szCs w:val="18"/>
              </w:rPr>
              <w:t xml:space="preserve"> per meter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78"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56273768" w14:textId="77777777" w:rsidR="00000000" w:rsidRDefault="00173898">
            <w:pPr>
              <w:rPr>
                <w:rFonts w:eastAsia="Times New Roman"/>
                <w:sz w:val="18"/>
                <w:szCs w:val="18"/>
              </w:rPr>
            </w:pPr>
            <w:proofErr w:type="spellStart"/>
            <w:r>
              <w:rPr>
                <w:rFonts w:eastAsia="Times New Roman"/>
                <w:sz w:val="18"/>
                <w:szCs w:val="18"/>
              </w:rPr>
              <w:t>dS</w:t>
            </w:r>
            <w:proofErr w:type="spellEnd"/>
            <w:r>
              <w:rPr>
                <w:rFonts w:eastAsia="Times New Roman"/>
                <w:sz w:val="18"/>
                <w:szCs w:val="18"/>
              </w:rPr>
              <w:t xml:space="preserve">/m </w:t>
            </w:r>
          </w:p>
        </w:tc>
      </w:tr>
      <w:tr w:rsidR="00000000" w14:paraId="34BAAF34" w14:textId="77777777">
        <w:trPr>
          <w:divId w:val="1152939773"/>
          <w:tblCellSpacing w:w="15" w:type="dxa"/>
          <w:trPrChange w:id="279"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80"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4D6C720A" w14:textId="77777777" w:rsidR="00000000" w:rsidRDefault="00173898">
            <w:pPr>
              <w:rPr>
                <w:rFonts w:eastAsia="Times New Roman"/>
                <w:sz w:val="18"/>
                <w:szCs w:val="18"/>
              </w:rPr>
            </w:pPr>
            <w:proofErr w:type="spellStart"/>
            <w:r>
              <w:rPr>
                <w:rFonts w:eastAsia="Times New Roman"/>
                <w:sz w:val="18"/>
                <w:szCs w:val="18"/>
              </w:rPr>
              <w:t>ecec_h</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81"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545FBBAE" w14:textId="77777777" w:rsidR="00000000" w:rsidRDefault="00173898">
            <w:pPr>
              <w:rPr>
                <w:rFonts w:eastAsia="Times New Roman"/>
                <w:sz w:val="18"/>
                <w:szCs w:val="18"/>
              </w:rPr>
            </w:pPr>
            <w:proofErr w:type="spellStart"/>
            <w:r>
              <w:rPr>
                <w:rFonts w:eastAsia="Times New Roman"/>
                <w:sz w:val="18"/>
                <w:szCs w:val="18"/>
              </w:rPr>
              <w:t>effective_c</w:t>
            </w:r>
            <w:r>
              <w:rPr>
                <w:rFonts w:eastAsia="Times New Roman"/>
                <w:sz w:val="18"/>
                <w:szCs w:val="18"/>
              </w:rPr>
              <w:t>ation_exch_capcty_h</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82"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77AFD813" w14:textId="77777777" w:rsidR="00000000" w:rsidRDefault="00173898">
            <w:pPr>
              <w:rPr>
                <w:rFonts w:eastAsia="Times New Roman"/>
                <w:sz w:val="18"/>
                <w:szCs w:val="18"/>
              </w:rPr>
            </w:pPr>
            <w:r>
              <w:rPr>
                <w:rFonts w:eastAsia="Times New Roman"/>
                <w:sz w:val="18"/>
                <w:szCs w:val="18"/>
              </w:rPr>
              <w:t xml:space="preserve">ECEC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83"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30015740" w14:textId="77777777" w:rsidR="00000000" w:rsidRDefault="00173898">
            <w:pPr>
              <w:rPr>
                <w:rFonts w:eastAsia="Times New Roman"/>
                <w:sz w:val="18"/>
                <w:szCs w:val="18"/>
              </w:rPr>
            </w:pPr>
            <w:r>
              <w:rPr>
                <w:rFonts w:eastAsia="Times New Roman"/>
                <w:sz w:val="18"/>
                <w:szCs w:val="18"/>
              </w:rPr>
              <w:t xml:space="preserve">High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84"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3E7CFFF3" w14:textId="77777777" w:rsidR="00000000" w:rsidRDefault="00173898">
            <w:pPr>
              <w:rPr>
                <w:rFonts w:eastAsia="Times New Roman"/>
                <w:sz w:val="18"/>
                <w:szCs w:val="18"/>
              </w:rPr>
            </w:pPr>
            <w:r>
              <w:rPr>
                <w:rFonts w:eastAsia="Times New Roman"/>
                <w:sz w:val="18"/>
                <w:szCs w:val="18"/>
              </w:rPr>
              <w:t>The sum of NH</w:t>
            </w:r>
            <w:r>
              <w:rPr>
                <w:rFonts w:eastAsia="Times New Roman"/>
                <w:sz w:val="18"/>
                <w:szCs w:val="18"/>
                <w:vertAlign w:val="subscript"/>
                <w:rPrChange w:id="285" w:author="Achen, Aaron - NRCS, Lincoln, NE" w:date="2019-07-23T14:58:00Z">
                  <w:rPr>
                    <w:rFonts w:eastAsia="Times New Roman"/>
                    <w:sz w:val="18"/>
                    <w:szCs w:val="18"/>
                  </w:rPr>
                </w:rPrChange>
              </w:rPr>
              <w:t>4</w:t>
            </w:r>
            <w:r>
              <w:rPr>
                <w:rFonts w:eastAsia="Times New Roman"/>
                <w:sz w:val="18"/>
                <w:szCs w:val="18"/>
              </w:rPr>
              <w:t xml:space="preserve">OAc extractable bases plus </w:t>
            </w:r>
            <w:proofErr w:type="spellStart"/>
            <w:r>
              <w:rPr>
                <w:rFonts w:eastAsia="Times New Roman"/>
                <w:sz w:val="18"/>
                <w:szCs w:val="18"/>
              </w:rPr>
              <w:t>KCl</w:t>
            </w:r>
            <w:proofErr w:type="spellEnd"/>
            <w:r>
              <w:rPr>
                <w:rFonts w:eastAsia="Times New Roman"/>
                <w:sz w:val="18"/>
                <w:szCs w:val="18"/>
              </w:rPr>
              <w:t xml:space="preserve"> extractable aluminum.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86"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5C73F4FA" w14:textId="77777777" w:rsidR="00000000" w:rsidRDefault="00173898">
            <w:pPr>
              <w:rPr>
                <w:rFonts w:eastAsia="Times New Roman"/>
                <w:sz w:val="18"/>
                <w:szCs w:val="18"/>
              </w:rPr>
            </w:pPr>
            <w:r>
              <w:rPr>
                <w:rFonts w:eastAsia="Times New Roman"/>
                <w:sz w:val="18"/>
                <w:szCs w:val="18"/>
              </w:rPr>
              <w:t xml:space="preserve">centimoles of charge per kilogram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87"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678A03A5" w14:textId="77777777" w:rsidR="00000000" w:rsidRDefault="00173898">
            <w:pPr>
              <w:rPr>
                <w:rFonts w:eastAsia="Times New Roman"/>
                <w:sz w:val="18"/>
                <w:szCs w:val="18"/>
              </w:rPr>
            </w:pPr>
            <w:proofErr w:type="spellStart"/>
            <w:r>
              <w:rPr>
                <w:rFonts w:eastAsia="Times New Roman"/>
                <w:sz w:val="18"/>
                <w:szCs w:val="18"/>
              </w:rPr>
              <w:t>cmol</w:t>
            </w:r>
            <w:proofErr w:type="spellEnd"/>
            <w:r>
              <w:rPr>
                <w:rFonts w:eastAsia="Times New Roman"/>
                <w:sz w:val="18"/>
                <w:szCs w:val="18"/>
              </w:rPr>
              <w:t xml:space="preserve">(+)/kg </w:t>
            </w:r>
          </w:p>
        </w:tc>
      </w:tr>
      <w:tr w:rsidR="00000000" w14:paraId="4C79E25A" w14:textId="77777777">
        <w:trPr>
          <w:divId w:val="1152939773"/>
          <w:tblCellSpacing w:w="15" w:type="dxa"/>
          <w:trPrChange w:id="288"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89"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78E024B2" w14:textId="77777777" w:rsidR="00000000" w:rsidRDefault="00173898">
            <w:pPr>
              <w:rPr>
                <w:rFonts w:eastAsia="Times New Roman"/>
                <w:sz w:val="18"/>
                <w:szCs w:val="18"/>
              </w:rPr>
            </w:pPr>
            <w:proofErr w:type="spellStart"/>
            <w:r>
              <w:rPr>
                <w:rFonts w:eastAsia="Times New Roman"/>
                <w:sz w:val="18"/>
                <w:szCs w:val="18"/>
              </w:rPr>
              <w:t>ecec_l</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90"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49ECB374" w14:textId="77777777" w:rsidR="00000000" w:rsidRDefault="00173898">
            <w:pPr>
              <w:rPr>
                <w:rFonts w:eastAsia="Times New Roman"/>
                <w:sz w:val="18"/>
                <w:szCs w:val="18"/>
              </w:rPr>
            </w:pPr>
            <w:proofErr w:type="spellStart"/>
            <w:r>
              <w:rPr>
                <w:rFonts w:eastAsia="Times New Roman"/>
                <w:sz w:val="18"/>
                <w:szCs w:val="18"/>
              </w:rPr>
              <w:t>effective_cation_exch_capcty_l</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91"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18AD4D79" w14:textId="77777777" w:rsidR="00000000" w:rsidRDefault="00173898">
            <w:pPr>
              <w:rPr>
                <w:rFonts w:eastAsia="Times New Roman"/>
                <w:sz w:val="18"/>
                <w:szCs w:val="18"/>
              </w:rPr>
            </w:pPr>
            <w:r>
              <w:rPr>
                <w:rFonts w:eastAsia="Times New Roman"/>
                <w:sz w:val="18"/>
                <w:szCs w:val="18"/>
              </w:rPr>
              <w:t xml:space="preserve">ECEC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92"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4B81D6C0" w14:textId="77777777" w:rsidR="00000000" w:rsidRDefault="00173898">
            <w:pPr>
              <w:rPr>
                <w:rFonts w:eastAsia="Times New Roman"/>
                <w:sz w:val="18"/>
                <w:szCs w:val="18"/>
              </w:rPr>
            </w:pPr>
            <w:r>
              <w:rPr>
                <w:rFonts w:eastAsia="Times New Roman"/>
                <w:sz w:val="18"/>
                <w:szCs w:val="18"/>
              </w:rPr>
              <w:t xml:space="preserve">Low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93"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4F185BA4" w14:textId="77777777" w:rsidR="00000000" w:rsidRDefault="00173898">
            <w:pPr>
              <w:rPr>
                <w:rFonts w:eastAsia="Times New Roman"/>
                <w:sz w:val="18"/>
                <w:szCs w:val="18"/>
              </w:rPr>
            </w:pPr>
            <w:r>
              <w:rPr>
                <w:rFonts w:eastAsia="Times New Roman"/>
                <w:sz w:val="18"/>
                <w:szCs w:val="18"/>
              </w:rPr>
              <w:t>The sum of NH</w:t>
            </w:r>
            <w:r>
              <w:rPr>
                <w:rFonts w:eastAsia="Times New Roman"/>
                <w:sz w:val="18"/>
                <w:szCs w:val="18"/>
                <w:vertAlign w:val="subscript"/>
                <w:rPrChange w:id="294" w:author="Achen, Aaron - NRCS, Lincoln, NE" w:date="2019-07-23T14:58:00Z">
                  <w:rPr>
                    <w:rFonts w:eastAsia="Times New Roman"/>
                    <w:sz w:val="18"/>
                    <w:szCs w:val="18"/>
                  </w:rPr>
                </w:rPrChange>
              </w:rPr>
              <w:t>4</w:t>
            </w:r>
            <w:r>
              <w:rPr>
                <w:rFonts w:eastAsia="Times New Roman"/>
                <w:sz w:val="18"/>
                <w:szCs w:val="18"/>
              </w:rPr>
              <w:t xml:space="preserve">OAc </w:t>
            </w:r>
            <w:r>
              <w:rPr>
                <w:rFonts w:eastAsia="Times New Roman"/>
                <w:sz w:val="18"/>
                <w:szCs w:val="18"/>
              </w:rPr>
              <w:t xml:space="preserve">extractable bases plus </w:t>
            </w:r>
            <w:proofErr w:type="spellStart"/>
            <w:r>
              <w:rPr>
                <w:rFonts w:eastAsia="Times New Roman"/>
                <w:sz w:val="18"/>
                <w:szCs w:val="18"/>
              </w:rPr>
              <w:t>KCl</w:t>
            </w:r>
            <w:proofErr w:type="spellEnd"/>
            <w:r>
              <w:rPr>
                <w:rFonts w:eastAsia="Times New Roman"/>
                <w:sz w:val="18"/>
                <w:szCs w:val="18"/>
              </w:rPr>
              <w:t xml:space="preserve"> extractable aluminum.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95"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74807EE3" w14:textId="77777777" w:rsidR="00000000" w:rsidRDefault="00173898">
            <w:pPr>
              <w:rPr>
                <w:rFonts w:eastAsia="Times New Roman"/>
                <w:sz w:val="18"/>
                <w:szCs w:val="18"/>
              </w:rPr>
            </w:pPr>
            <w:r>
              <w:rPr>
                <w:rFonts w:eastAsia="Times New Roman"/>
                <w:sz w:val="18"/>
                <w:szCs w:val="18"/>
              </w:rPr>
              <w:t xml:space="preserve">centimoles of charge per kilogram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96"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0090C248" w14:textId="77777777" w:rsidR="00000000" w:rsidRDefault="00173898">
            <w:pPr>
              <w:rPr>
                <w:rFonts w:eastAsia="Times New Roman"/>
                <w:sz w:val="18"/>
                <w:szCs w:val="18"/>
              </w:rPr>
            </w:pPr>
            <w:proofErr w:type="spellStart"/>
            <w:r>
              <w:rPr>
                <w:rFonts w:eastAsia="Times New Roman"/>
                <w:sz w:val="18"/>
                <w:szCs w:val="18"/>
              </w:rPr>
              <w:t>cmol</w:t>
            </w:r>
            <w:proofErr w:type="spellEnd"/>
            <w:r>
              <w:rPr>
                <w:rFonts w:eastAsia="Times New Roman"/>
                <w:sz w:val="18"/>
                <w:szCs w:val="18"/>
              </w:rPr>
              <w:t xml:space="preserve">(+)/kg </w:t>
            </w:r>
          </w:p>
        </w:tc>
      </w:tr>
      <w:tr w:rsidR="00000000" w14:paraId="32AACE92" w14:textId="77777777">
        <w:trPr>
          <w:divId w:val="1152939773"/>
          <w:tblCellSpacing w:w="15" w:type="dxa"/>
          <w:trPrChange w:id="297"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98"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7AED7840" w14:textId="77777777" w:rsidR="00000000" w:rsidRDefault="00173898">
            <w:pPr>
              <w:rPr>
                <w:rFonts w:eastAsia="Times New Roman"/>
                <w:sz w:val="18"/>
                <w:szCs w:val="18"/>
              </w:rPr>
            </w:pPr>
            <w:proofErr w:type="spellStart"/>
            <w:r>
              <w:rPr>
                <w:rFonts w:eastAsia="Times New Roman"/>
                <w:sz w:val="18"/>
                <w:szCs w:val="18"/>
              </w:rPr>
              <w:t>ecec_r</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299"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032B2797" w14:textId="77777777" w:rsidR="00000000" w:rsidRDefault="00173898">
            <w:pPr>
              <w:rPr>
                <w:rFonts w:eastAsia="Times New Roman"/>
                <w:sz w:val="18"/>
                <w:szCs w:val="18"/>
              </w:rPr>
            </w:pPr>
            <w:proofErr w:type="spellStart"/>
            <w:r>
              <w:rPr>
                <w:rFonts w:eastAsia="Times New Roman"/>
                <w:sz w:val="18"/>
                <w:szCs w:val="18"/>
              </w:rPr>
              <w:t>effective_cation_exch_capcty_r</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00"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299A748B" w14:textId="77777777" w:rsidR="00000000" w:rsidRDefault="00173898">
            <w:pPr>
              <w:rPr>
                <w:rFonts w:eastAsia="Times New Roman"/>
                <w:sz w:val="18"/>
                <w:szCs w:val="18"/>
              </w:rPr>
            </w:pPr>
            <w:r>
              <w:rPr>
                <w:rFonts w:eastAsia="Times New Roman"/>
                <w:sz w:val="18"/>
                <w:szCs w:val="18"/>
              </w:rPr>
              <w:t xml:space="preserve">ECEC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01"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2575C42E" w14:textId="77777777" w:rsidR="00000000" w:rsidRDefault="00173898">
            <w:pPr>
              <w:rPr>
                <w:rFonts w:eastAsia="Times New Roman"/>
                <w:sz w:val="18"/>
                <w:szCs w:val="18"/>
              </w:rPr>
            </w:pPr>
            <w:r>
              <w:rPr>
                <w:rFonts w:eastAsia="Times New Roman"/>
                <w:sz w:val="18"/>
                <w:szCs w:val="18"/>
              </w:rPr>
              <w:t xml:space="preserve">RV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02"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31F3CE5C" w14:textId="77777777" w:rsidR="00000000" w:rsidRDefault="00173898">
            <w:pPr>
              <w:rPr>
                <w:rFonts w:eastAsia="Times New Roman"/>
                <w:sz w:val="18"/>
                <w:szCs w:val="18"/>
              </w:rPr>
            </w:pPr>
            <w:r>
              <w:rPr>
                <w:rFonts w:eastAsia="Times New Roman"/>
                <w:sz w:val="18"/>
                <w:szCs w:val="18"/>
              </w:rPr>
              <w:t>The sum of NH</w:t>
            </w:r>
            <w:r>
              <w:rPr>
                <w:rFonts w:eastAsia="Times New Roman"/>
                <w:sz w:val="18"/>
                <w:szCs w:val="18"/>
                <w:vertAlign w:val="subscript"/>
                <w:rPrChange w:id="303" w:author="Achen, Aaron - NRCS, Lincoln, NE" w:date="2019-07-23T14:58:00Z">
                  <w:rPr>
                    <w:rFonts w:eastAsia="Times New Roman"/>
                    <w:sz w:val="18"/>
                    <w:szCs w:val="18"/>
                  </w:rPr>
                </w:rPrChange>
              </w:rPr>
              <w:t>4</w:t>
            </w:r>
            <w:r>
              <w:rPr>
                <w:rFonts w:eastAsia="Times New Roman"/>
                <w:sz w:val="18"/>
                <w:szCs w:val="18"/>
              </w:rPr>
              <w:t xml:space="preserve">OAc extractable bases plus </w:t>
            </w:r>
            <w:proofErr w:type="spellStart"/>
            <w:r>
              <w:rPr>
                <w:rFonts w:eastAsia="Times New Roman"/>
                <w:sz w:val="18"/>
                <w:szCs w:val="18"/>
              </w:rPr>
              <w:t>KCl</w:t>
            </w:r>
            <w:proofErr w:type="spellEnd"/>
            <w:r>
              <w:rPr>
                <w:rFonts w:eastAsia="Times New Roman"/>
                <w:sz w:val="18"/>
                <w:szCs w:val="18"/>
              </w:rPr>
              <w:t xml:space="preserve"> extractable aluminum.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04"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71407B5B" w14:textId="77777777" w:rsidR="00000000" w:rsidRDefault="00173898">
            <w:pPr>
              <w:rPr>
                <w:rFonts w:eastAsia="Times New Roman"/>
                <w:sz w:val="18"/>
                <w:szCs w:val="18"/>
              </w:rPr>
            </w:pPr>
            <w:r>
              <w:rPr>
                <w:rFonts w:eastAsia="Times New Roman"/>
                <w:sz w:val="18"/>
                <w:szCs w:val="18"/>
              </w:rPr>
              <w:t xml:space="preserve">centimoles of charge per kilogram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05"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51C94D64" w14:textId="77777777" w:rsidR="00000000" w:rsidRDefault="00173898">
            <w:pPr>
              <w:rPr>
                <w:rFonts w:eastAsia="Times New Roman"/>
                <w:sz w:val="18"/>
                <w:szCs w:val="18"/>
              </w:rPr>
            </w:pPr>
            <w:proofErr w:type="spellStart"/>
            <w:r>
              <w:rPr>
                <w:rFonts w:eastAsia="Times New Roman"/>
                <w:sz w:val="18"/>
                <w:szCs w:val="18"/>
              </w:rPr>
              <w:t>cmol</w:t>
            </w:r>
            <w:proofErr w:type="spellEnd"/>
            <w:r>
              <w:rPr>
                <w:rFonts w:eastAsia="Times New Roman"/>
                <w:sz w:val="18"/>
                <w:szCs w:val="18"/>
              </w:rPr>
              <w:t>(</w:t>
            </w:r>
            <w:r>
              <w:rPr>
                <w:rFonts w:eastAsia="Times New Roman"/>
                <w:sz w:val="18"/>
                <w:szCs w:val="18"/>
              </w:rPr>
              <w:t xml:space="preserve">+)/kg </w:t>
            </w:r>
          </w:p>
        </w:tc>
      </w:tr>
      <w:tr w:rsidR="00000000" w14:paraId="659B785C" w14:textId="77777777">
        <w:trPr>
          <w:divId w:val="1152939773"/>
          <w:tblCellSpacing w:w="15" w:type="dxa"/>
          <w:trPrChange w:id="306"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07"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5DC37753" w14:textId="77777777" w:rsidR="00000000" w:rsidRDefault="00173898">
            <w:pPr>
              <w:rPr>
                <w:rFonts w:eastAsia="Times New Roman"/>
                <w:sz w:val="18"/>
                <w:szCs w:val="18"/>
              </w:rPr>
            </w:pPr>
            <w:proofErr w:type="spellStart"/>
            <w:r>
              <w:rPr>
                <w:rFonts w:eastAsia="Times New Roman"/>
                <w:sz w:val="18"/>
                <w:szCs w:val="18"/>
              </w:rPr>
              <w:lastRenderedPageBreak/>
              <w:t>elev_r</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08"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2EC5A583" w14:textId="77777777" w:rsidR="00000000" w:rsidRDefault="00173898">
            <w:pPr>
              <w:rPr>
                <w:rFonts w:eastAsia="Times New Roman"/>
                <w:sz w:val="18"/>
                <w:szCs w:val="18"/>
              </w:rPr>
            </w:pPr>
            <w:proofErr w:type="spellStart"/>
            <w:r>
              <w:rPr>
                <w:rFonts w:eastAsia="Times New Roman"/>
                <w:sz w:val="18"/>
                <w:szCs w:val="18"/>
              </w:rPr>
              <w:t>elevation_r</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09"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6F6B5DD1" w14:textId="77777777" w:rsidR="00000000" w:rsidRDefault="00173898">
            <w:pPr>
              <w:rPr>
                <w:rFonts w:eastAsia="Times New Roman"/>
                <w:sz w:val="18"/>
                <w:szCs w:val="18"/>
              </w:rPr>
            </w:pPr>
            <w:r>
              <w:rPr>
                <w:rFonts w:eastAsia="Times New Roman"/>
                <w:sz w:val="18"/>
                <w:szCs w:val="18"/>
              </w:rPr>
              <w:t xml:space="preserve">Elevation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10"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04FB02DB" w14:textId="77777777" w:rsidR="00000000" w:rsidRDefault="00173898">
            <w:pPr>
              <w:rPr>
                <w:rFonts w:eastAsia="Times New Roman"/>
                <w:sz w:val="18"/>
                <w:szCs w:val="18"/>
              </w:rPr>
            </w:pPr>
            <w:r>
              <w:rPr>
                <w:rFonts w:eastAsia="Times New Roman"/>
                <w:sz w:val="18"/>
                <w:szCs w:val="18"/>
              </w:rPr>
              <w:t xml:space="preserve">RV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11"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2CA93CA3" w14:textId="77777777" w:rsidR="00000000" w:rsidRDefault="00173898">
            <w:pPr>
              <w:rPr>
                <w:rFonts w:eastAsia="Times New Roman"/>
                <w:sz w:val="18"/>
                <w:szCs w:val="18"/>
              </w:rPr>
            </w:pPr>
            <w:r>
              <w:rPr>
                <w:rFonts w:eastAsia="Times New Roman"/>
                <w:sz w:val="18"/>
                <w:szCs w:val="18"/>
              </w:rPr>
              <w:t xml:space="preserve">The vertical distance from mean sea level to a point on the earth’s surface.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12"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73881214" w14:textId="77777777" w:rsidR="00000000" w:rsidRDefault="00173898">
            <w:pPr>
              <w:rPr>
                <w:rFonts w:eastAsia="Times New Roman"/>
                <w:sz w:val="18"/>
                <w:szCs w:val="18"/>
              </w:rPr>
            </w:pPr>
            <w:r>
              <w:rPr>
                <w:rFonts w:eastAsia="Times New Roman"/>
                <w:sz w:val="18"/>
                <w:szCs w:val="18"/>
              </w:rPr>
              <w:t xml:space="preserve">meters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13"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462A7370" w14:textId="77777777" w:rsidR="00000000" w:rsidRDefault="00173898">
            <w:pPr>
              <w:rPr>
                <w:rFonts w:eastAsia="Times New Roman"/>
                <w:sz w:val="18"/>
                <w:szCs w:val="18"/>
              </w:rPr>
            </w:pPr>
            <w:r>
              <w:rPr>
                <w:rFonts w:eastAsia="Times New Roman"/>
                <w:sz w:val="18"/>
                <w:szCs w:val="18"/>
              </w:rPr>
              <w:t xml:space="preserve">meters </w:t>
            </w:r>
          </w:p>
        </w:tc>
      </w:tr>
      <w:tr w:rsidR="00000000" w14:paraId="4B1EF49F" w14:textId="77777777">
        <w:trPr>
          <w:divId w:val="1152939773"/>
          <w:tblCellSpacing w:w="15" w:type="dxa"/>
          <w:trPrChange w:id="314"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15"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1865581C" w14:textId="77777777" w:rsidR="00000000" w:rsidRDefault="00173898">
            <w:pPr>
              <w:rPr>
                <w:rFonts w:eastAsia="Times New Roman"/>
                <w:sz w:val="18"/>
                <w:szCs w:val="18"/>
              </w:rPr>
            </w:pPr>
            <w:proofErr w:type="spellStart"/>
            <w:r>
              <w:rPr>
                <w:rFonts w:eastAsia="Times New Roman"/>
                <w:sz w:val="18"/>
                <w:szCs w:val="18"/>
              </w:rPr>
              <w:t>extral_h</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16"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02F1F93A" w14:textId="77777777" w:rsidR="00000000" w:rsidRDefault="00173898">
            <w:pPr>
              <w:rPr>
                <w:rFonts w:eastAsia="Times New Roman"/>
                <w:sz w:val="18"/>
                <w:szCs w:val="18"/>
              </w:rPr>
            </w:pPr>
            <w:proofErr w:type="spellStart"/>
            <w:r>
              <w:rPr>
                <w:rFonts w:eastAsia="Times New Roman"/>
                <w:sz w:val="18"/>
                <w:szCs w:val="18"/>
              </w:rPr>
              <w:t>extractable_aluminum_h</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17"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17F2CB63" w14:textId="77777777" w:rsidR="00000000" w:rsidRDefault="00173898">
            <w:pPr>
              <w:rPr>
                <w:rFonts w:eastAsia="Times New Roman"/>
                <w:sz w:val="18"/>
                <w:szCs w:val="18"/>
              </w:rPr>
            </w:pPr>
            <w:r>
              <w:rPr>
                <w:rFonts w:eastAsia="Times New Roman"/>
                <w:sz w:val="18"/>
                <w:szCs w:val="18"/>
              </w:rPr>
              <w:t xml:space="preserve">Extract Al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18"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587159FA" w14:textId="77777777" w:rsidR="00000000" w:rsidRDefault="00173898">
            <w:pPr>
              <w:rPr>
                <w:rFonts w:eastAsia="Times New Roman"/>
                <w:sz w:val="18"/>
                <w:szCs w:val="18"/>
              </w:rPr>
            </w:pPr>
            <w:r>
              <w:rPr>
                <w:rFonts w:eastAsia="Times New Roman"/>
                <w:sz w:val="18"/>
                <w:szCs w:val="18"/>
              </w:rPr>
              <w:t xml:space="preserve">High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19"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0F95A177" w14:textId="63C36781" w:rsidR="00000000" w:rsidRDefault="00173898">
            <w:pPr>
              <w:rPr>
                <w:rFonts w:eastAsia="Times New Roman"/>
                <w:sz w:val="18"/>
                <w:szCs w:val="18"/>
              </w:rPr>
            </w:pPr>
            <w:r>
              <w:rPr>
                <w:rFonts w:eastAsia="Times New Roman"/>
                <w:sz w:val="18"/>
                <w:szCs w:val="18"/>
              </w:rPr>
              <w:t xml:space="preserve">The </w:t>
            </w:r>
            <w:r>
              <w:rPr>
                <w:rFonts w:eastAsia="Times New Roman"/>
                <w:sz w:val="18"/>
                <w:szCs w:val="18"/>
              </w:rPr>
              <w:t xml:space="preserve">amount of aluminum extracted in 1 normal potassium chloride. The following laboratory method is applied: 55 ml of 1 normal potassium chloride is extracted through 2.5 g of soil sample. The extract is analyzed by use of an atomic adsorption spectrometer or </w:t>
            </w:r>
            <w:r>
              <w:rPr>
                <w:rFonts w:eastAsia="Times New Roman"/>
                <w:sz w:val="18"/>
                <w:szCs w:val="18"/>
              </w:rPr>
              <w:t>similar instrument (SSIR #</w:t>
            </w:r>
            <w:del w:id="320" w:author="Achen, Aaron - NRCS, Lincoln, NE" w:date="2019-07-23T15:00:00Z">
              <w:r>
                <w:rPr>
                  <w:rFonts w:eastAsia="Times New Roman"/>
                  <w:sz w:val="18"/>
                  <w:szCs w:val="18"/>
                </w:rPr>
                <w:delText>1</w:delText>
              </w:r>
            </w:del>
            <w:ins w:id="321" w:author="Achen, Aaron - NRCS, Lincoln, NE" w:date="2019-07-23T15:00:00Z">
              <w:r>
                <w:rPr>
                  <w:rFonts w:eastAsia="Times New Roman"/>
                  <w:sz w:val="18"/>
                  <w:szCs w:val="18"/>
                </w:rPr>
                <w:t>42</w:t>
              </w:r>
            </w:ins>
            <w:r>
              <w:rPr>
                <w:rFonts w:eastAsia="Times New Roman"/>
                <w:sz w:val="18"/>
                <w:szCs w:val="18"/>
              </w:rPr>
              <w:t>, method 6G9a</w:t>
            </w:r>
            <w:ins w:id="322" w:author="Achen, Aaron - NRCS, Lincoln, NE" w:date="2019-08-09T11:14:00Z">
              <w:r w:rsidR="00910659">
                <w:rPr>
                  <w:rFonts w:eastAsia="Times New Roman"/>
                  <w:sz w:val="18"/>
                  <w:szCs w:val="18"/>
                </w:rPr>
                <w:t>;</w:t>
              </w:r>
            </w:ins>
            <w:r>
              <w:rPr>
                <w:rFonts w:eastAsia="Times New Roman"/>
                <w:sz w:val="18"/>
                <w:szCs w:val="18"/>
              </w:rPr>
              <w:t xml:space="preserve"> and NSSH).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23"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7A601D4E" w14:textId="77777777" w:rsidR="00000000" w:rsidRDefault="00173898">
            <w:pPr>
              <w:rPr>
                <w:rFonts w:eastAsia="Times New Roman"/>
                <w:sz w:val="18"/>
                <w:szCs w:val="18"/>
              </w:rPr>
            </w:pPr>
            <w:r>
              <w:rPr>
                <w:rFonts w:eastAsia="Times New Roman"/>
                <w:sz w:val="18"/>
                <w:szCs w:val="18"/>
              </w:rPr>
              <w:t xml:space="preserve">centimoles of charge per kilogram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24"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545139B0" w14:textId="77777777" w:rsidR="00000000" w:rsidRDefault="00173898">
            <w:pPr>
              <w:rPr>
                <w:rFonts w:eastAsia="Times New Roman"/>
                <w:sz w:val="18"/>
                <w:szCs w:val="18"/>
              </w:rPr>
            </w:pPr>
            <w:proofErr w:type="spellStart"/>
            <w:r>
              <w:rPr>
                <w:rFonts w:eastAsia="Times New Roman"/>
                <w:sz w:val="18"/>
                <w:szCs w:val="18"/>
              </w:rPr>
              <w:t>cmol</w:t>
            </w:r>
            <w:proofErr w:type="spellEnd"/>
            <w:r>
              <w:rPr>
                <w:rFonts w:eastAsia="Times New Roman"/>
                <w:sz w:val="18"/>
                <w:szCs w:val="18"/>
              </w:rPr>
              <w:t xml:space="preserve">(+)/kg </w:t>
            </w:r>
          </w:p>
        </w:tc>
      </w:tr>
      <w:tr w:rsidR="00000000" w14:paraId="16DA1EB7" w14:textId="77777777">
        <w:trPr>
          <w:divId w:val="1152939773"/>
          <w:tblCellSpacing w:w="15" w:type="dxa"/>
          <w:trPrChange w:id="325"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26"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7D9B4FE0" w14:textId="77777777" w:rsidR="00000000" w:rsidRDefault="00173898">
            <w:pPr>
              <w:rPr>
                <w:rFonts w:eastAsia="Times New Roman"/>
                <w:sz w:val="18"/>
                <w:szCs w:val="18"/>
              </w:rPr>
            </w:pPr>
            <w:proofErr w:type="spellStart"/>
            <w:r>
              <w:rPr>
                <w:rFonts w:eastAsia="Times New Roman"/>
                <w:sz w:val="18"/>
                <w:szCs w:val="18"/>
              </w:rPr>
              <w:t>extral_l</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27"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4A543597" w14:textId="77777777" w:rsidR="00000000" w:rsidRDefault="00173898">
            <w:pPr>
              <w:rPr>
                <w:rFonts w:eastAsia="Times New Roman"/>
                <w:sz w:val="18"/>
                <w:szCs w:val="18"/>
              </w:rPr>
            </w:pPr>
            <w:proofErr w:type="spellStart"/>
            <w:r>
              <w:rPr>
                <w:rFonts w:eastAsia="Times New Roman"/>
                <w:sz w:val="18"/>
                <w:szCs w:val="18"/>
              </w:rPr>
              <w:t>extractable_aluminum_l</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28"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1B98CD61" w14:textId="77777777" w:rsidR="00000000" w:rsidRDefault="00173898">
            <w:pPr>
              <w:rPr>
                <w:rFonts w:eastAsia="Times New Roman"/>
                <w:sz w:val="18"/>
                <w:szCs w:val="18"/>
              </w:rPr>
            </w:pPr>
            <w:r>
              <w:rPr>
                <w:rFonts w:eastAsia="Times New Roman"/>
                <w:sz w:val="18"/>
                <w:szCs w:val="18"/>
              </w:rPr>
              <w:t xml:space="preserve">Extract Al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29"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500BCED0" w14:textId="77777777" w:rsidR="00000000" w:rsidRDefault="00173898">
            <w:pPr>
              <w:rPr>
                <w:rFonts w:eastAsia="Times New Roman"/>
                <w:sz w:val="18"/>
                <w:szCs w:val="18"/>
              </w:rPr>
            </w:pPr>
            <w:r>
              <w:rPr>
                <w:rFonts w:eastAsia="Times New Roman"/>
                <w:sz w:val="18"/>
                <w:szCs w:val="18"/>
              </w:rPr>
              <w:t xml:space="preserve">Low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30"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7009F3D3" w14:textId="5A66A4DE" w:rsidR="00000000" w:rsidRDefault="00173898">
            <w:pPr>
              <w:rPr>
                <w:rFonts w:eastAsia="Times New Roman"/>
                <w:sz w:val="18"/>
                <w:szCs w:val="18"/>
              </w:rPr>
            </w:pPr>
            <w:r>
              <w:rPr>
                <w:rFonts w:eastAsia="Times New Roman"/>
                <w:sz w:val="18"/>
                <w:szCs w:val="18"/>
              </w:rPr>
              <w:t>The amount of aluminum extracted in 1 normal potassium chloride. The following laboratory method is ap</w:t>
            </w:r>
            <w:r>
              <w:rPr>
                <w:rFonts w:eastAsia="Times New Roman"/>
                <w:sz w:val="18"/>
                <w:szCs w:val="18"/>
              </w:rPr>
              <w:t>plied: 55 ml of 1 normal potassium chloride is extracted through 2.5 g of soil sample. The extract is analyzed by use of an atomic adsorption spectrometer or similar instrument (SSIR #</w:t>
            </w:r>
            <w:del w:id="331" w:author="Achen, Aaron - NRCS, Lincoln, NE" w:date="2019-07-23T15:00:00Z">
              <w:r>
                <w:rPr>
                  <w:rFonts w:eastAsia="Times New Roman"/>
                  <w:sz w:val="18"/>
                  <w:szCs w:val="18"/>
                </w:rPr>
                <w:delText>1</w:delText>
              </w:r>
            </w:del>
            <w:ins w:id="332" w:author="Achen, Aaron - NRCS, Lincoln, NE" w:date="2019-07-23T15:00:00Z">
              <w:r>
                <w:rPr>
                  <w:rFonts w:eastAsia="Times New Roman"/>
                  <w:sz w:val="18"/>
                  <w:szCs w:val="18"/>
                </w:rPr>
                <w:t>42</w:t>
              </w:r>
            </w:ins>
            <w:r>
              <w:rPr>
                <w:rFonts w:eastAsia="Times New Roman"/>
                <w:sz w:val="18"/>
                <w:szCs w:val="18"/>
              </w:rPr>
              <w:t>, method 6G9a</w:t>
            </w:r>
            <w:ins w:id="333" w:author="Achen, Aaron - NRCS, Lincoln, NE" w:date="2019-08-09T11:14:00Z">
              <w:r w:rsidR="00910659">
                <w:rPr>
                  <w:rFonts w:eastAsia="Times New Roman"/>
                  <w:sz w:val="18"/>
                  <w:szCs w:val="18"/>
                </w:rPr>
                <w:t>;</w:t>
              </w:r>
            </w:ins>
            <w:r>
              <w:rPr>
                <w:rFonts w:eastAsia="Times New Roman"/>
                <w:sz w:val="18"/>
                <w:szCs w:val="18"/>
              </w:rPr>
              <w:t xml:space="preserve"> and NSSH).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34"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48DBE5EE" w14:textId="77777777" w:rsidR="00000000" w:rsidRDefault="00173898">
            <w:pPr>
              <w:rPr>
                <w:rFonts w:eastAsia="Times New Roman"/>
                <w:sz w:val="18"/>
                <w:szCs w:val="18"/>
              </w:rPr>
            </w:pPr>
            <w:r>
              <w:rPr>
                <w:rFonts w:eastAsia="Times New Roman"/>
                <w:sz w:val="18"/>
                <w:szCs w:val="18"/>
              </w:rPr>
              <w:t xml:space="preserve">centimoles of charge per kilogram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35"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3710B41A" w14:textId="77777777" w:rsidR="00000000" w:rsidRDefault="00173898">
            <w:pPr>
              <w:rPr>
                <w:rFonts w:eastAsia="Times New Roman"/>
                <w:sz w:val="18"/>
                <w:szCs w:val="18"/>
              </w:rPr>
            </w:pPr>
            <w:proofErr w:type="spellStart"/>
            <w:r>
              <w:rPr>
                <w:rFonts w:eastAsia="Times New Roman"/>
                <w:sz w:val="18"/>
                <w:szCs w:val="18"/>
              </w:rPr>
              <w:t>cmol</w:t>
            </w:r>
            <w:proofErr w:type="spellEnd"/>
            <w:r>
              <w:rPr>
                <w:rFonts w:eastAsia="Times New Roman"/>
                <w:sz w:val="18"/>
                <w:szCs w:val="18"/>
              </w:rPr>
              <w:t>(+)/</w:t>
            </w:r>
            <w:r>
              <w:rPr>
                <w:rFonts w:eastAsia="Times New Roman"/>
                <w:sz w:val="18"/>
                <w:szCs w:val="18"/>
              </w:rPr>
              <w:t xml:space="preserve">kg </w:t>
            </w:r>
          </w:p>
        </w:tc>
      </w:tr>
      <w:tr w:rsidR="00000000" w14:paraId="2EDD2BD1" w14:textId="77777777">
        <w:trPr>
          <w:divId w:val="1152939773"/>
          <w:tblCellSpacing w:w="15" w:type="dxa"/>
          <w:trPrChange w:id="336"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37"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48D92114" w14:textId="77777777" w:rsidR="00000000" w:rsidRDefault="00173898">
            <w:pPr>
              <w:rPr>
                <w:rFonts w:eastAsia="Times New Roman"/>
                <w:sz w:val="18"/>
                <w:szCs w:val="18"/>
              </w:rPr>
            </w:pPr>
            <w:proofErr w:type="spellStart"/>
            <w:r>
              <w:rPr>
                <w:rFonts w:eastAsia="Times New Roman"/>
                <w:sz w:val="18"/>
                <w:szCs w:val="18"/>
              </w:rPr>
              <w:t>extral_r</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38"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4CD6EADC" w14:textId="77777777" w:rsidR="00000000" w:rsidRDefault="00173898">
            <w:pPr>
              <w:rPr>
                <w:rFonts w:eastAsia="Times New Roman"/>
                <w:sz w:val="18"/>
                <w:szCs w:val="18"/>
              </w:rPr>
            </w:pPr>
            <w:proofErr w:type="spellStart"/>
            <w:r>
              <w:rPr>
                <w:rFonts w:eastAsia="Times New Roman"/>
                <w:sz w:val="18"/>
                <w:szCs w:val="18"/>
              </w:rPr>
              <w:t>extractable_aluminum_r</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39"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6BFCD7A8" w14:textId="77777777" w:rsidR="00000000" w:rsidRDefault="00173898">
            <w:pPr>
              <w:rPr>
                <w:rFonts w:eastAsia="Times New Roman"/>
                <w:sz w:val="18"/>
                <w:szCs w:val="18"/>
              </w:rPr>
            </w:pPr>
            <w:r>
              <w:rPr>
                <w:rFonts w:eastAsia="Times New Roman"/>
                <w:sz w:val="18"/>
                <w:szCs w:val="18"/>
              </w:rPr>
              <w:t xml:space="preserve">Extract Al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40"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5DEA2AC9" w14:textId="77777777" w:rsidR="00000000" w:rsidRDefault="00173898">
            <w:pPr>
              <w:rPr>
                <w:rFonts w:eastAsia="Times New Roman"/>
                <w:sz w:val="18"/>
                <w:szCs w:val="18"/>
              </w:rPr>
            </w:pPr>
            <w:r>
              <w:rPr>
                <w:rFonts w:eastAsia="Times New Roman"/>
                <w:sz w:val="18"/>
                <w:szCs w:val="18"/>
              </w:rPr>
              <w:t xml:space="preserve">RV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41"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7B784A71" w14:textId="2ECFACCB" w:rsidR="00000000" w:rsidRDefault="00173898">
            <w:pPr>
              <w:rPr>
                <w:rFonts w:eastAsia="Times New Roman"/>
                <w:sz w:val="18"/>
                <w:szCs w:val="18"/>
              </w:rPr>
            </w:pPr>
            <w:r>
              <w:rPr>
                <w:rFonts w:eastAsia="Times New Roman"/>
                <w:sz w:val="18"/>
                <w:szCs w:val="18"/>
              </w:rPr>
              <w:t xml:space="preserve">The amount of aluminum extracted in 1 normal potassium chloride. The following laboratory method is applied: 55 ml of 1 normal potassium chloride is extracted through 2.5 g of soil sample. The extract </w:t>
            </w:r>
            <w:r>
              <w:rPr>
                <w:rFonts w:eastAsia="Times New Roman"/>
                <w:sz w:val="18"/>
                <w:szCs w:val="18"/>
              </w:rPr>
              <w:t>is analyzed by use of an atomic adsorption spectrometer or similar instrument (SSIR #</w:t>
            </w:r>
            <w:del w:id="342" w:author="Achen, Aaron - NRCS, Lincoln, NE" w:date="2019-07-23T15:00:00Z">
              <w:r>
                <w:rPr>
                  <w:rFonts w:eastAsia="Times New Roman"/>
                  <w:sz w:val="18"/>
                  <w:szCs w:val="18"/>
                </w:rPr>
                <w:delText>1</w:delText>
              </w:r>
            </w:del>
            <w:ins w:id="343" w:author="Achen, Aaron - NRCS, Lincoln, NE" w:date="2019-07-23T15:00:00Z">
              <w:r>
                <w:rPr>
                  <w:rFonts w:eastAsia="Times New Roman"/>
                  <w:sz w:val="18"/>
                  <w:szCs w:val="18"/>
                </w:rPr>
                <w:t>42</w:t>
              </w:r>
            </w:ins>
            <w:r>
              <w:rPr>
                <w:rFonts w:eastAsia="Times New Roman"/>
                <w:sz w:val="18"/>
                <w:szCs w:val="18"/>
              </w:rPr>
              <w:t>, method 6G9a</w:t>
            </w:r>
            <w:ins w:id="344" w:author="Achen, Aaron - NRCS, Lincoln, NE" w:date="2019-08-09T11:14:00Z">
              <w:r w:rsidR="00910659">
                <w:rPr>
                  <w:rFonts w:eastAsia="Times New Roman"/>
                  <w:sz w:val="18"/>
                  <w:szCs w:val="18"/>
                </w:rPr>
                <w:t>;</w:t>
              </w:r>
            </w:ins>
            <w:r>
              <w:rPr>
                <w:rFonts w:eastAsia="Times New Roman"/>
                <w:sz w:val="18"/>
                <w:szCs w:val="18"/>
              </w:rPr>
              <w:t xml:space="preserve"> and NSSH).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45"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50CCC0B1" w14:textId="77777777" w:rsidR="00000000" w:rsidRDefault="00173898">
            <w:pPr>
              <w:rPr>
                <w:rFonts w:eastAsia="Times New Roman"/>
                <w:sz w:val="18"/>
                <w:szCs w:val="18"/>
              </w:rPr>
            </w:pPr>
            <w:r>
              <w:rPr>
                <w:rFonts w:eastAsia="Times New Roman"/>
                <w:sz w:val="18"/>
                <w:szCs w:val="18"/>
              </w:rPr>
              <w:t xml:space="preserve">Centimoles of charge per kilogram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46"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5A093904" w14:textId="77777777" w:rsidR="00000000" w:rsidRDefault="00173898">
            <w:pPr>
              <w:rPr>
                <w:rFonts w:eastAsia="Times New Roman"/>
                <w:sz w:val="18"/>
                <w:szCs w:val="18"/>
              </w:rPr>
            </w:pPr>
            <w:proofErr w:type="spellStart"/>
            <w:r>
              <w:rPr>
                <w:rFonts w:eastAsia="Times New Roman"/>
                <w:sz w:val="18"/>
                <w:szCs w:val="18"/>
              </w:rPr>
              <w:t>cmol</w:t>
            </w:r>
            <w:proofErr w:type="spellEnd"/>
            <w:r>
              <w:rPr>
                <w:rFonts w:eastAsia="Times New Roman"/>
                <w:sz w:val="18"/>
                <w:szCs w:val="18"/>
              </w:rPr>
              <w:t xml:space="preserve">(+)/kg </w:t>
            </w:r>
          </w:p>
        </w:tc>
      </w:tr>
      <w:tr w:rsidR="00000000" w14:paraId="11419418" w14:textId="77777777">
        <w:trPr>
          <w:divId w:val="1152939773"/>
          <w:tblCellSpacing w:w="15" w:type="dxa"/>
          <w:trPrChange w:id="347"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48"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75E6B0D6" w14:textId="77777777" w:rsidR="00000000" w:rsidRDefault="00173898">
            <w:pPr>
              <w:rPr>
                <w:rFonts w:eastAsia="Times New Roman"/>
                <w:sz w:val="18"/>
                <w:szCs w:val="18"/>
              </w:rPr>
            </w:pPr>
            <w:proofErr w:type="spellStart"/>
            <w:r>
              <w:rPr>
                <w:rFonts w:eastAsia="Times New Roman"/>
                <w:sz w:val="18"/>
                <w:szCs w:val="18"/>
              </w:rPr>
              <w:t>ffd_h</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49"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2E1AFFA0" w14:textId="77777777" w:rsidR="00000000" w:rsidRDefault="00173898">
            <w:pPr>
              <w:rPr>
                <w:rFonts w:eastAsia="Times New Roman"/>
                <w:sz w:val="18"/>
                <w:szCs w:val="18"/>
              </w:rPr>
            </w:pPr>
            <w:proofErr w:type="spellStart"/>
            <w:r>
              <w:rPr>
                <w:rFonts w:eastAsia="Times New Roman"/>
                <w:sz w:val="18"/>
                <w:szCs w:val="18"/>
              </w:rPr>
              <w:t>mean_annual_frost_free_days_h</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50"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5CCD5698" w14:textId="77777777" w:rsidR="00000000" w:rsidRDefault="00173898">
            <w:pPr>
              <w:rPr>
                <w:rFonts w:eastAsia="Times New Roman"/>
                <w:sz w:val="18"/>
                <w:szCs w:val="18"/>
              </w:rPr>
            </w:pPr>
            <w:r>
              <w:rPr>
                <w:rFonts w:eastAsia="Times New Roman"/>
                <w:sz w:val="18"/>
                <w:szCs w:val="18"/>
              </w:rPr>
              <w:t xml:space="preserve">Frost Free Days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51"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4C7FEB45" w14:textId="77777777" w:rsidR="00000000" w:rsidRDefault="00173898">
            <w:pPr>
              <w:rPr>
                <w:rFonts w:eastAsia="Times New Roman"/>
                <w:sz w:val="18"/>
                <w:szCs w:val="18"/>
              </w:rPr>
            </w:pPr>
            <w:r>
              <w:rPr>
                <w:rFonts w:eastAsia="Times New Roman"/>
                <w:sz w:val="18"/>
                <w:szCs w:val="18"/>
              </w:rPr>
              <w:t xml:space="preserve">High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52"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62719F0A" w14:textId="77777777" w:rsidR="00000000" w:rsidRDefault="00173898">
            <w:pPr>
              <w:rPr>
                <w:rFonts w:eastAsia="Times New Roman"/>
                <w:sz w:val="18"/>
                <w:szCs w:val="18"/>
              </w:rPr>
            </w:pPr>
            <w:r>
              <w:rPr>
                <w:rFonts w:eastAsia="Times New Roman"/>
                <w:sz w:val="18"/>
                <w:szCs w:val="18"/>
              </w:rPr>
              <w:t xml:space="preserve">The </w:t>
            </w:r>
            <w:r>
              <w:rPr>
                <w:rFonts w:eastAsia="Times New Roman"/>
                <w:sz w:val="18"/>
                <w:szCs w:val="18"/>
              </w:rPr>
              <w:t>expected number of days between the last freezing temperature (0 degrees Celsius) in spring (Jan-Jul) and the first freezing temperature (0 degrees Celsius) in the fall (Aug-Dec). The number of days is based on the probability that the values for the stand</w:t>
            </w:r>
            <w:r>
              <w:rPr>
                <w:rFonts w:eastAsia="Times New Roman"/>
                <w:sz w:val="18"/>
                <w:szCs w:val="18"/>
              </w:rPr>
              <w:t xml:space="preserve">ard </w:t>
            </w:r>
            <w:r>
              <w:rPr>
                <w:rFonts w:eastAsia="Times New Roman"/>
                <w:sz w:val="18"/>
                <w:szCs w:val="18"/>
              </w:rPr>
              <w:lastRenderedPageBreak/>
              <w:t xml:space="preserve">“normal” period of 1961 to 1990 will be exceeded in 5 years out of 10.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53"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3BEF2ED4" w14:textId="77777777" w:rsidR="00000000" w:rsidRDefault="00173898">
            <w:pPr>
              <w:rPr>
                <w:rFonts w:eastAsia="Times New Roman"/>
                <w:sz w:val="18"/>
                <w:szCs w:val="18"/>
              </w:rPr>
            </w:pPr>
            <w:r>
              <w:rPr>
                <w:rFonts w:eastAsia="Times New Roman"/>
                <w:sz w:val="18"/>
                <w:szCs w:val="18"/>
              </w:rPr>
              <w:lastRenderedPageBreak/>
              <w:t xml:space="preserve">Days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54"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61E45FF1" w14:textId="77777777" w:rsidR="00000000" w:rsidRDefault="00173898">
            <w:pPr>
              <w:rPr>
                <w:rFonts w:eastAsia="Times New Roman"/>
                <w:sz w:val="18"/>
                <w:szCs w:val="18"/>
              </w:rPr>
            </w:pPr>
            <w:r>
              <w:rPr>
                <w:rFonts w:eastAsia="Times New Roman"/>
                <w:sz w:val="18"/>
                <w:szCs w:val="18"/>
              </w:rPr>
              <w:t xml:space="preserve">days </w:t>
            </w:r>
          </w:p>
        </w:tc>
      </w:tr>
      <w:tr w:rsidR="00000000" w14:paraId="54B918F9" w14:textId="77777777">
        <w:trPr>
          <w:divId w:val="1152939773"/>
          <w:tblCellSpacing w:w="15" w:type="dxa"/>
          <w:trPrChange w:id="355"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56"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1BDB13A5" w14:textId="77777777" w:rsidR="00000000" w:rsidRDefault="00173898">
            <w:pPr>
              <w:rPr>
                <w:rFonts w:eastAsia="Times New Roman"/>
                <w:sz w:val="18"/>
                <w:szCs w:val="18"/>
              </w:rPr>
            </w:pPr>
            <w:proofErr w:type="spellStart"/>
            <w:r>
              <w:rPr>
                <w:rFonts w:eastAsia="Times New Roman"/>
                <w:sz w:val="18"/>
                <w:szCs w:val="18"/>
              </w:rPr>
              <w:t>ffd_l</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57"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3E8D59E3" w14:textId="77777777" w:rsidR="00000000" w:rsidRDefault="00173898">
            <w:pPr>
              <w:rPr>
                <w:rFonts w:eastAsia="Times New Roman"/>
                <w:sz w:val="18"/>
                <w:szCs w:val="18"/>
              </w:rPr>
            </w:pPr>
            <w:proofErr w:type="spellStart"/>
            <w:r>
              <w:rPr>
                <w:rFonts w:eastAsia="Times New Roman"/>
                <w:sz w:val="18"/>
                <w:szCs w:val="18"/>
              </w:rPr>
              <w:t>mean_annual_frost_free_days_l</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58"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4FBE351A" w14:textId="77777777" w:rsidR="00000000" w:rsidRDefault="00173898">
            <w:pPr>
              <w:rPr>
                <w:rFonts w:eastAsia="Times New Roman"/>
                <w:sz w:val="18"/>
                <w:szCs w:val="18"/>
              </w:rPr>
            </w:pPr>
            <w:r>
              <w:rPr>
                <w:rFonts w:eastAsia="Times New Roman"/>
                <w:sz w:val="18"/>
                <w:szCs w:val="18"/>
              </w:rPr>
              <w:t xml:space="preserve">Frost Free Days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59"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4F0805E7" w14:textId="77777777" w:rsidR="00000000" w:rsidRDefault="00173898">
            <w:pPr>
              <w:rPr>
                <w:rFonts w:eastAsia="Times New Roman"/>
                <w:sz w:val="18"/>
                <w:szCs w:val="18"/>
              </w:rPr>
            </w:pPr>
            <w:r>
              <w:rPr>
                <w:rFonts w:eastAsia="Times New Roman"/>
                <w:sz w:val="18"/>
                <w:szCs w:val="18"/>
              </w:rPr>
              <w:t xml:space="preserve">Low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60"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01D7587F" w14:textId="77777777" w:rsidR="00000000" w:rsidRDefault="00173898">
            <w:pPr>
              <w:rPr>
                <w:rFonts w:eastAsia="Times New Roman"/>
                <w:sz w:val="18"/>
                <w:szCs w:val="18"/>
              </w:rPr>
            </w:pPr>
            <w:r>
              <w:rPr>
                <w:rFonts w:eastAsia="Times New Roman"/>
                <w:sz w:val="18"/>
                <w:szCs w:val="18"/>
              </w:rPr>
              <w:t>The expected number of days between the last freezing temperature (0 degrees Celsius) in spring (Jan-Jul) a</w:t>
            </w:r>
            <w:r>
              <w:rPr>
                <w:rFonts w:eastAsia="Times New Roman"/>
                <w:sz w:val="18"/>
                <w:szCs w:val="18"/>
              </w:rPr>
              <w:t xml:space="preserve">nd the first freezing temperature (0 degrees Celsius) in the fall (Aug-Dec). The number of days is based on the probability that the values for the standard “normal” period of 1961 to 1990 will be exceeded in 5 years out of 10.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61"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3D6AB0FE" w14:textId="77777777" w:rsidR="00000000" w:rsidRDefault="00173898">
            <w:pPr>
              <w:rPr>
                <w:rFonts w:eastAsia="Times New Roman"/>
                <w:sz w:val="18"/>
                <w:szCs w:val="18"/>
              </w:rPr>
            </w:pPr>
            <w:r>
              <w:rPr>
                <w:rFonts w:eastAsia="Times New Roman"/>
                <w:sz w:val="18"/>
                <w:szCs w:val="18"/>
              </w:rPr>
              <w:t xml:space="preserve">Days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62"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4114C43C" w14:textId="77777777" w:rsidR="00000000" w:rsidRDefault="00173898">
            <w:pPr>
              <w:rPr>
                <w:rFonts w:eastAsia="Times New Roman"/>
                <w:sz w:val="18"/>
                <w:szCs w:val="18"/>
              </w:rPr>
            </w:pPr>
            <w:r>
              <w:rPr>
                <w:rFonts w:eastAsia="Times New Roman"/>
                <w:sz w:val="18"/>
                <w:szCs w:val="18"/>
              </w:rPr>
              <w:t xml:space="preserve">days </w:t>
            </w:r>
          </w:p>
        </w:tc>
      </w:tr>
      <w:tr w:rsidR="00000000" w14:paraId="06039434" w14:textId="77777777">
        <w:trPr>
          <w:divId w:val="1152939773"/>
          <w:tblCellSpacing w:w="15" w:type="dxa"/>
          <w:trPrChange w:id="363"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64"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5BFFE6DE" w14:textId="77777777" w:rsidR="00000000" w:rsidRDefault="00173898">
            <w:pPr>
              <w:rPr>
                <w:rFonts w:eastAsia="Times New Roman"/>
                <w:sz w:val="18"/>
                <w:szCs w:val="18"/>
              </w:rPr>
            </w:pPr>
            <w:proofErr w:type="spellStart"/>
            <w:r>
              <w:rPr>
                <w:rFonts w:eastAsia="Times New Roman"/>
                <w:sz w:val="18"/>
                <w:szCs w:val="18"/>
              </w:rPr>
              <w:t>ffd_r</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65"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0348A765" w14:textId="77777777" w:rsidR="00000000" w:rsidRDefault="00173898">
            <w:pPr>
              <w:rPr>
                <w:rFonts w:eastAsia="Times New Roman"/>
                <w:sz w:val="18"/>
                <w:szCs w:val="18"/>
              </w:rPr>
            </w:pPr>
            <w:proofErr w:type="spellStart"/>
            <w:r>
              <w:rPr>
                <w:rFonts w:eastAsia="Times New Roman"/>
                <w:sz w:val="18"/>
                <w:szCs w:val="18"/>
              </w:rPr>
              <w:t>mean_an</w:t>
            </w:r>
            <w:r>
              <w:rPr>
                <w:rFonts w:eastAsia="Times New Roman"/>
                <w:sz w:val="18"/>
                <w:szCs w:val="18"/>
              </w:rPr>
              <w:t>nual_frost_free_days_r</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66"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154A91E1" w14:textId="77777777" w:rsidR="00000000" w:rsidRDefault="00173898">
            <w:pPr>
              <w:rPr>
                <w:rFonts w:eastAsia="Times New Roman"/>
                <w:sz w:val="18"/>
                <w:szCs w:val="18"/>
              </w:rPr>
            </w:pPr>
            <w:r>
              <w:rPr>
                <w:rFonts w:eastAsia="Times New Roman"/>
                <w:sz w:val="18"/>
                <w:szCs w:val="18"/>
              </w:rPr>
              <w:t xml:space="preserve">Frost Free Days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67"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68CB2374" w14:textId="77777777" w:rsidR="00000000" w:rsidRDefault="00173898">
            <w:pPr>
              <w:rPr>
                <w:rFonts w:eastAsia="Times New Roman"/>
                <w:sz w:val="18"/>
                <w:szCs w:val="18"/>
              </w:rPr>
            </w:pPr>
            <w:r>
              <w:rPr>
                <w:rFonts w:eastAsia="Times New Roman"/>
                <w:sz w:val="18"/>
                <w:szCs w:val="18"/>
              </w:rPr>
              <w:t xml:space="preserve">RV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68"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541C0B41" w14:textId="77777777" w:rsidR="00000000" w:rsidRDefault="00173898">
            <w:pPr>
              <w:rPr>
                <w:rFonts w:eastAsia="Times New Roman"/>
                <w:sz w:val="18"/>
                <w:szCs w:val="18"/>
              </w:rPr>
            </w:pPr>
            <w:r>
              <w:rPr>
                <w:rFonts w:eastAsia="Times New Roman"/>
                <w:sz w:val="18"/>
                <w:szCs w:val="18"/>
              </w:rPr>
              <w:t>The expected number of days between the last freezing temperature (0 degrees Celsius) in spring (Jan-Jul) and the first freezing temperature (0 degrees Celsius) in the fall (Aug-Dec). The number of days is based</w:t>
            </w:r>
            <w:r>
              <w:rPr>
                <w:rFonts w:eastAsia="Times New Roman"/>
                <w:sz w:val="18"/>
                <w:szCs w:val="18"/>
              </w:rPr>
              <w:t xml:space="preserve"> on the probability that the values for the standard “normal” period of 1961 to 1990 will be exceeded in 5 years out of 10.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69"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52E8AEF4" w14:textId="77777777" w:rsidR="00000000" w:rsidRDefault="00173898">
            <w:pPr>
              <w:rPr>
                <w:rFonts w:eastAsia="Times New Roman"/>
                <w:sz w:val="18"/>
                <w:szCs w:val="18"/>
              </w:rPr>
            </w:pPr>
            <w:r>
              <w:rPr>
                <w:rFonts w:eastAsia="Times New Roman"/>
                <w:sz w:val="18"/>
                <w:szCs w:val="18"/>
              </w:rPr>
              <w:t xml:space="preserve">Days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70"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438CA786" w14:textId="77777777" w:rsidR="00000000" w:rsidRDefault="00173898">
            <w:pPr>
              <w:rPr>
                <w:rFonts w:eastAsia="Times New Roman"/>
                <w:sz w:val="18"/>
                <w:szCs w:val="18"/>
              </w:rPr>
            </w:pPr>
            <w:r>
              <w:rPr>
                <w:rFonts w:eastAsia="Times New Roman"/>
                <w:sz w:val="18"/>
                <w:szCs w:val="18"/>
              </w:rPr>
              <w:t xml:space="preserve">days </w:t>
            </w:r>
          </w:p>
        </w:tc>
      </w:tr>
      <w:tr w:rsidR="00000000" w14:paraId="784FCD6B" w14:textId="77777777">
        <w:trPr>
          <w:divId w:val="1152939773"/>
          <w:tblCellSpacing w:w="15" w:type="dxa"/>
          <w:trPrChange w:id="371"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72"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52593E2B" w14:textId="77777777" w:rsidR="00000000" w:rsidRDefault="00173898">
            <w:pPr>
              <w:rPr>
                <w:rFonts w:eastAsia="Times New Roman"/>
                <w:sz w:val="18"/>
                <w:szCs w:val="18"/>
              </w:rPr>
            </w:pPr>
            <w:proofErr w:type="spellStart"/>
            <w:r>
              <w:rPr>
                <w:rFonts w:eastAsia="Times New Roman"/>
                <w:sz w:val="18"/>
                <w:szCs w:val="18"/>
              </w:rPr>
              <w:t>floddurcl</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73"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44B2E910" w14:textId="77777777" w:rsidR="00000000" w:rsidRDefault="00173898">
            <w:pPr>
              <w:rPr>
                <w:rFonts w:eastAsia="Times New Roman"/>
                <w:sz w:val="18"/>
                <w:szCs w:val="18"/>
              </w:rPr>
            </w:pPr>
            <w:proofErr w:type="spellStart"/>
            <w:r>
              <w:rPr>
                <w:rFonts w:eastAsia="Times New Roman"/>
                <w:sz w:val="18"/>
                <w:szCs w:val="18"/>
              </w:rPr>
              <w:t>flooding_duration_class</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74"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1EA3E4CE" w14:textId="77777777" w:rsidR="00000000" w:rsidRDefault="00173898">
            <w:pPr>
              <w:rPr>
                <w:rFonts w:eastAsia="Times New Roman"/>
                <w:sz w:val="18"/>
                <w:szCs w:val="18"/>
              </w:rPr>
            </w:pP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75"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108D6C16" w14:textId="77777777" w:rsidR="00000000" w:rsidRDefault="00173898">
            <w:pPr>
              <w:rPr>
                <w:rFonts w:eastAsia="Times New Roman"/>
                <w:sz w:val="18"/>
                <w:szCs w:val="18"/>
              </w:rPr>
            </w:pPr>
            <w:r>
              <w:rPr>
                <w:rFonts w:eastAsia="Times New Roman"/>
                <w:sz w:val="18"/>
                <w:szCs w:val="18"/>
              </w:rPr>
              <w:t xml:space="preserve">Flooding Duration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76"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1C7832C7" w14:textId="77777777" w:rsidR="00000000" w:rsidRDefault="00173898">
            <w:pPr>
              <w:rPr>
                <w:rFonts w:eastAsia="Times New Roman"/>
                <w:sz w:val="18"/>
                <w:szCs w:val="18"/>
              </w:rPr>
            </w:pPr>
            <w:r>
              <w:rPr>
                <w:rFonts w:eastAsia="Times New Roman"/>
                <w:sz w:val="18"/>
                <w:szCs w:val="18"/>
              </w:rPr>
              <w:t xml:space="preserve">Average </w:t>
            </w:r>
            <w:r>
              <w:rPr>
                <w:rFonts w:eastAsia="Times New Roman"/>
                <w:sz w:val="18"/>
                <w:szCs w:val="18"/>
              </w:rPr>
              <w:t xml:space="preserve">duration of inundation per flood occurrence and expressed as a class. (NSSH)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77"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4A40CB44" w14:textId="77777777" w:rsidR="00000000" w:rsidRDefault="00173898">
            <w:pPr>
              <w:rPr>
                <w:rFonts w:eastAsia="Times New Roman"/>
                <w:sz w:val="18"/>
                <w:szCs w:val="18"/>
              </w:rPr>
            </w:pPr>
            <w:r>
              <w:rPr>
                <w:rFonts w:eastAsia="Times New Roman"/>
                <w:sz w:val="18"/>
                <w:szCs w:val="18"/>
              </w:rPr>
              <w:t xml:space="preserve">NULL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78"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32C2DAC7" w14:textId="77777777" w:rsidR="00000000" w:rsidRDefault="00173898">
            <w:pPr>
              <w:rPr>
                <w:rFonts w:eastAsia="Times New Roman"/>
                <w:sz w:val="18"/>
                <w:szCs w:val="18"/>
              </w:rPr>
            </w:pPr>
            <w:r>
              <w:rPr>
                <w:rFonts w:eastAsia="Times New Roman"/>
                <w:sz w:val="18"/>
                <w:szCs w:val="18"/>
              </w:rPr>
              <w:t xml:space="preserve">NULL </w:t>
            </w:r>
          </w:p>
        </w:tc>
      </w:tr>
      <w:tr w:rsidR="00000000" w14:paraId="15AF9AEB" w14:textId="77777777">
        <w:trPr>
          <w:divId w:val="1152939773"/>
          <w:tblCellSpacing w:w="15" w:type="dxa"/>
          <w:trPrChange w:id="379"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80"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28888CDD" w14:textId="77777777" w:rsidR="00000000" w:rsidRDefault="00173898">
            <w:pPr>
              <w:rPr>
                <w:rFonts w:eastAsia="Times New Roman"/>
                <w:sz w:val="18"/>
                <w:szCs w:val="18"/>
              </w:rPr>
            </w:pPr>
            <w:proofErr w:type="spellStart"/>
            <w:r>
              <w:rPr>
                <w:rFonts w:eastAsia="Times New Roman"/>
                <w:sz w:val="18"/>
                <w:szCs w:val="18"/>
              </w:rPr>
              <w:t>flodfreqcl</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81"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1990D207" w14:textId="77777777" w:rsidR="00000000" w:rsidRDefault="00173898">
            <w:pPr>
              <w:rPr>
                <w:rFonts w:eastAsia="Times New Roman"/>
                <w:sz w:val="18"/>
                <w:szCs w:val="18"/>
              </w:rPr>
            </w:pPr>
            <w:proofErr w:type="spellStart"/>
            <w:r>
              <w:rPr>
                <w:rFonts w:eastAsia="Times New Roman"/>
                <w:sz w:val="18"/>
                <w:szCs w:val="18"/>
              </w:rPr>
              <w:t>flooding_frequency_class</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82"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63D624EB" w14:textId="77777777" w:rsidR="00000000" w:rsidRDefault="00173898">
            <w:pPr>
              <w:rPr>
                <w:rFonts w:eastAsia="Times New Roman"/>
                <w:sz w:val="18"/>
                <w:szCs w:val="18"/>
              </w:rPr>
            </w:pP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83"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29532510" w14:textId="77777777" w:rsidR="00000000" w:rsidRDefault="00173898">
            <w:pPr>
              <w:rPr>
                <w:rFonts w:eastAsia="Times New Roman"/>
                <w:sz w:val="18"/>
                <w:szCs w:val="18"/>
              </w:rPr>
            </w:pPr>
            <w:r>
              <w:rPr>
                <w:rFonts w:eastAsia="Times New Roman"/>
                <w:sz w:val="18"/>
                <w:szCs w:val="18"/>
              </w:rPr>
              <w:t xml:space="preserve">Flooding Frequency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84"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75C19A8B" w14:textId="77777777" w:rsidR="00000000" w:rsidRDefault="00173898">
            <w:pPr>
              <w:rPr>
                <w:rFonts w:eastAsia="Times New Roman"/>
                <w:sz w:val="18"/>
                <w:szCs w:val="18"/>
              </w:rPr>
            </w:pPr>
            <w:r>
              <w:rPr>
                <w:rFonts w:eastAsia="Times New Roman"/>
                <w:sz w:val="18"/>
                <w:szCs w:val="18"/>
              </w:rPr>
              <w:t xml:space="preserve">The annual probability of a flood event expressed as a class. (SSM).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85"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1F52CE7E" w14:textId="77777777" w:rsidR="00000000" w:rsidRDefault="00173898">
            <w:pPr>
              <w:rPr>
                <w:rFonts w:eastAsia="Times New Roman"/>
                <w:sz w:val="18"/>
                <w:szCs w:val="18"/>
              </w:rPr>
            </w:pPr>
            <w:r>
              <w:rPr>
                <w:rFonts w:eastAsia="Times New Roman"/>
                <w:sz w:val="18"/>
                <w:szCs w:val="18"/>
              </w:rPr>
              <w:t xml:space="preserve">NULL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86"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46C88553" w14:textId="77777777" w:rsidR="00000000" w:rsidRDefault="00173898">
            <w:pPr>
              <w:rPr>
                <w:rFonts w:eastAsia="Times New Roman"/>
                <w:sz w:val="18"/>
                <w:szCs w:val="18"/>
              </w:rPr>
            </w:pPr>
            <w:r>
              <w:rPr>
                <w:rFonts w:eastAsia="Times New Roman"/>
                <w:sz w:val="18"/>
                <w:szCs w:val="18"/>
              </w:rPr>
              <w:t xml:space="preserve">NULL </w:t>
            </w:r>
          </w:p>
        </w:tc>
      </w:tr>
      <w:tr w:rsidR="00000000" w14:paraId="4832A872" w14:textId="77777777">
        <w:trPr>
          <w:divId w:val="1152939773"/>
          <w:tblCellSpacing w:w="15" w:type="dxa"/>
          <w:trPrChange w:id="387"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88"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0CD6F414" w14:textId="77777777" w:rsidR="00000000" w:rsidRDefault="00173898">
            <w:pPr>
              <w:rPr>
                <w:rFonts w:eastAsia="Times New Roman"/>
                <w:sz w:val="18"/>
                <w:szCs w:val="18"/>
              </w:rPr>
            </w:pPr>
            <w:proofErr w:type="spellStart"/>
            <w:r>
              <w:rPr>
                <w:rFonts w:eastAsia="Times New Roman"/>
                <w:sz w:val="18"/>
                <w:szCs w:val="18"/>
              </w:rPr>
              <w:t>fragvol_r</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89"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2D5E5A6A" w14:textId="77777777" w:rsidR="00000000" w:rsidRDefault="00173898">
            <w:pPr>
              <w:rPr>
                <w:rFonts w:eastAsia="Times New Roman"/>
                <w:sz w:val="18"/>
                <w:szCs w:val="18"/>
              </w:rPr>
            </w:pPr>
            <w:proofErr w:type="spellStart"/>
            <w:r>
              <w:rPr>
                <w:rFonts w:eastAsia="Times New Roman"/>
                <w:sz w:val="18"/>
                <w:szCs w:val="18"/>
              </w:rPr>
              <w:t>fragment_vol</w:t>
            </w:r>
            <w:r>
              <w:rPr>
                <w:rFonts w:eastAsia="Times New Roman"/>
                <w:sz w:val="18"/>
                <w:szCs w:val="18"/>
              </w:rPr>
              <w:t>ume_r</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90"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17BF625C" w14:textId="77777777" w:rsidR="00000000" w:rsidRDefault="00173898">
            <w:pPr>
              <w:rPr>
                <w:rFonts w:eastAsia="Times New Roman"/>
                <w:sz w:val="18"/>
                <w:szCs w:val="18"/>
              </w:rPr>
            </w:pPr>
            <w:r>
              <w:rPr>
                <w:rFonts w:eastAsia="Times New Roman"/>
                <w:sz w:val="18"/>
                <w:szCs w:val="18"/>
              </w:rPr>
              <w:t xml:space="preserve">Vol %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91"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242D32B3" w14:textId="77777777" w:rsidR="00000000" w:rsidRDefault="00173898">
            <w:pPr>
              <w:rPr>
                <w:rFonts w:eastAsia="Times New Roman"/>
                <w:sz w:val="18"/>
                <w:szCs w:val="18"/>
              </w:rPr>
            </w:pPr>
            <w:r>
              <w:rPr>
                <w:rFonts w:eastAsia="Times New Roman"/>
                <w:sz w:val="18"/>
                <w:szCs w:val="18"/>
              </w:rPr>
              <w:t xml:space="preserve">RV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92"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74FEB73E" w14:textId="77777777" w:rsidR="00000000" w:rsidRDefault="00173898">
            <w:pPr>
              <w:rPr>
                <w:rFonts w:eastAsia="Times New Roman"/>
                <w:sz w:val="18"/>
                <w:szCs w:val="18"/>
              </w:rPr>
            </w:pPr>
            <w:r>
              <w:rPr>
                <w:rFonts w:eastAsia="Times New Roman"/>
                <w:sz w:val="18"/>
                <w:szCs w:val="18"/>
              </w:rPr>
              <w:t>The volume percentage of the horizon occupied by the 2 mm or larger fraction (20 mm or larger for wood fragments), on a whole</w:t>
            </w:r>
            <w:del w:id="393" w:author="Achen, Aaron - NRCS, Lincoln, NE" w:date="2019-07-23T15:08:00Z">
              <w:r>
                <w:rPr>
                  <w:rFonts w:eastAsia="Times New Roman"/>
                  <w:sz w:val="18"/>
                  <w:szCs w:val="18"/>
                </w:rPr>
                <w:delText xml:space="preserve"> </w:delText>
              </w:r>
            </w:del>
            <w:ins w:id="394" w:author="Achen, Aaron - NRCS, Lincoln, NE" w:date="2019-07-23T15:08:00Z">
              <w:r>
                <w:rPr>
                  <w:rFonts w:eastAsia="Times New Roman"/>
                  <w:sz w:val="18"/>
                  <w:szCs w:val="18"/>
                </w:rPr>
                <w:t>-</w:t>
              </w:r>
            </w:ins>
            <w:r>
              <w:rPr>
                <w:rFonts w:eastAsia="Times New Roman"/>
                <w:sz w:val="18"/>
                <w:szCs w:val="18"/>
              </w:rPr>
              <w:t xml:space="preserve">soil base.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95"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6AC8CAE5" w14:textId="77777777" w:rsidR="00000000" w:rsidRDefault="00173898">
            <w:pPr>
              <w:rPr>
                <w:rFonts w:eastAsia="Times New Roman"/>
                <w:sz w:val="18"/>
                <w:szCs w:val="18"/>
              </w:rPr>
            </w:pPr>
            <w:r>
              <w:rPr>
                <w:rFonts w:eastAsia="Times New Roman"/>
                <w:sz w:val="18"/>
                <w:szCs w:val="18"/>
              </w:rPr>
              <w:t xml:space="preserve">Percent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96"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341C9952" w14:textId="77777777" w:rsidR="00000000" w:rsidRDefault="00173898">
            <w:pPr>
              <w:rPr>
                <w:rFonts w:eastAsia="Times New Roman"/>
                <w:sz w:val="18"/>
                <w:szCs w:val="18"/>
              </w:rPr>
            </w:pPr>
            <w:r>
              <w:rPr>
                <w:rFonts w:eastAsia="Times New Roman"/>
                <w:sz w:val="18"/>
                <w:szCs w:val="18"/>
              </w:rPr>
              <w:t xml:space="preserve">percent </w:t>
            </w:r>
          </w:p>
        </w:tc>
      </w:tr>
      <w:tr w:rsidR="00000000" w14:paraId="424FD559" w14:textId="77777777">
        <w:trPr>
          <w:divId w:val="1152939773"/>
          <w:tblCellSpacing w:w="15" w:type="dxa"/>
          <w:trPrChange w:id="397"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98"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5A74E618" w14:textId="77777777" w:rsidR="00000000" w:rsidRDefault="00173898">
            <w:pPr>
              <w:rPr>
                <w:rFonts w:eastAsia="Times New Roman"/>
                <w:sz w:val="18"/>
                <w:szCs w:val="18"/>
              </w:rPr>
            </w:pPr>
            <w:proofErr w:type="spellStart"/>
            <w:r>
              <w:rPr>
                <w:rFonts w:eastAsia="Times New Roman"/>
                <w:sz w:val="18"/>
                <w:szCs w:val="18"/>
              </w:rPr>
              <w:t>gypsum_r</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399"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51AC07E6" w14:textId="77777777" w:rsidR="00000000" w:rsidRDefault="00173898">
            <w:pPr>
              <w:rPr>
                <w:rFonts w:eastAsia="Times New Roman"/>
                <w:sz w:val="18"/>
                <w:szCs w:val="18"/>
              </w:rPr>
            </w:pPr>
            <w:proofErr w:type="spellStart"/>
            <w:r>
              <w:rPr>
                <w:rFonts w:eastAsia="Times New Roman"/>
                <w:sz w:val="18"/>
                <w:szCs w:val="18"/>
              </w:rPr>
              <w:t>gypsum_r</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00"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4FB7F2F2" w14:textId="77777777" w:rsidR="00000000" w:rsidRDefault="00173898">
            <w:pPr>
              <w:rPr>
                <w:rFonts w:eastAsia="Times New Roman"/>
                <w:sz w:val="18"/>
                <w:szCs w:val="18"/>
              </w:rPr>
            </w:pPr>
            <w:r>
              <w:rPr>
                <w:rFonts w:eastAsia="Times New Roman"/>
                <w:sz w:val="18"/>
                <w:szCs w:val="18"/>
              </w:rPr>
              <w:t xml:space="preserve">Gypsum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01"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5EF0196F" w14:textId="77777777" w:rsidR="00000000" w:rsidRDefault="00173898">
            <w:pPr>
              <w:rPr>
                <w:rFonts w:eastAsia="Times New Roman"/>
                <w:sz w:val="18"/>
                <w:szCs w:val="18"/>
              </w:rPr>
            </w:pPr>
            <w:r>
              <w:rPr>
                <w:rFonts w:eastAsia="Times New Roman"/>
                <w:sz w:val="18"/>
                <w:szCs w:val="18"/>
              </w:rPr>
              <w:t xml:space="preserve">RV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02"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3C0CAA44" w14:textId="77777777" w:rsidR="00000000" w:rsidRDefault="00173898">
            <w:pPr>
              <w:rPr>
                <w:rFonts w:eastAsia="Times New Roman"/>
                <w:sz w:val="18"/>
                <w:szCs w:val="18"/>
              </w:rPr>
            </w:pPr>
            <w:r>
              <w:rPr>
                <w:rFonts w:eastAsia="Times New Roman"/>
                <w:sz w:val="18"/>
                <w:szCs w:val="18"/>
              </w:rPr>
              <w:t xml:space="preserve">The </w:t>
            </w:r>
            <w:r>
              <w:rPr>
                <w:rFonts w:eastAsia="Times New Roman"/>
                <w:sz w:val="18"/>
                <w:szCs w:val="18"/>
              </w:rPr>
              <w:t>percent by weight of hydrated calcium sulfate in the less</w:t>
            </w:r>
            <w:ins w:id="403" w:author="Achen, Aaron - NRCS, Lincoln, NE" w:date="2019-07-23T15:08:00Z">
              <w:r>
                <w:rPr>
                  <w:rFonts w:eastAsia="Times New Roman"/>
                  <w:sz w:val="18"/>
                  <w:szCs w:val="18"/>
                </w:rPr>
                <w:t>-</w:t>
              </w:r>
            </w:ins>
            <w:del w:id="404" w:author="Achen, Aaron - NRCS, Lincoln, NE" w:date="2019-07-23T15:08:00Z">
              <w:r>
                <w:rPr>
                  <w:rFonts w:eastAsia="Times New Roman"/>
                  <w:sz w:val="18"/>
                  <w:szCs w:val="18"/>
                </w:rPr>
                <w:delText xml:space="preserve"> </w:delText>
              </w:r>
            </w:del>
            <w:r>
              <w:rPr>
                <w:rFonts w:eastAsia="Times New Roman"/>
                <w:sz w:val="18"/>
                <w:szCs w:val="18"/>
              </w:rPr>
              <w:t>than</w:t>
            </w:r>
            <w:ins w:id="405" w:author="Achen, Aaron - NRCS, Lincoln, NE" w:date="2019-07-23T15:08:00Z">
              <w:r>
                <w:rPr>
                  <w:rFonts w:eastAsia="Times New Roman"/>
                  <w:sz w:val="18"/>
                  <w:szCs w:val="18"/>
                </w:rPr>
                <w:t>-</w:t>
              </w:r>
            </w:ins>
            <w:del w:id="406" w:author="Achen, Aaron - NRCS, Lincoln, NE" w:date="2019-07-23T15:08:00Z">
              <w:r>
                <w:rPr>
                  <w:rFonts w:eastAsia="Times New Roman"/>
                  <w:sz w:val="18"/>
                  <w:szCs w:val="18"/>
                </w:rPr>
                <w:delText xml:space="preserve"> </w:delText>
              </w:r>
            </w:del>
            <w:r>
              <w:rPr>
                <w:rFonts w:eastAsia="Times New Roman"/>
                <w:sz w:val="18"/>
                <w:szCs w:val="18"/>
              </w:rPr>
              <w:t>20</w:t>
            </w:r>
            <w:ins w:id="407" w:author="Achen, Aaron - NRCS, Lincoln, NE" w:date="2019-07-23T15:08:00Z">
              <w:r>
                <w:rPr>
                  <w:rFonts w:eastAsia="Times New Roman"/>
                  <w:sz w:val="18"/>
                  <w:szCs w:val="18"/>
                </w:rPr>
                <w:t>-</w:t>
              </w:r>
            </w:ins>
            <w:del w:id="408" w:author="Achen, Aaron - NRCS, Lincoln, NE" w:date="2019-07-23T15:08:00Z">
              <w:r>
                <w:rPr>
                  <w:rFonts w:eastAsia="Times New Roman"/>
                  <w:sz w:val="18"/>
                  <w:szCs w:val="18"/>
                </w:rPr>
                <w:delText xml:space="preserve"> </w:delText>
              </w:r>
            </w:del>
            <w:r>
              <w:rPr>
                <w:rFonts w:eastAsia="Times New Roman"/>
                <w:sz w:val="18"/>
                <w:szCs w:val="18"/>
              </w:rPr>
              <w:t xml:space="preserve">mm fraction of soil.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09"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4CECBE9B" w14:textId="77777777" w:rsidR="00000000" w:rsidRDefault="00173898">
            <w:pPr>
              <w:rPr>
                <w:rFonts w:eastAsia="Times New Roman"/>
                <w:sz w:val="18"/>
                <w:szCs w:val="18"/>
              </w:rPr>
            </w:pPr>
            <w:r>
              <w:rPr>
                <w:rFonts w:eastAsia="Times New Roman"/>
                <w:sz w:val="18"/>
                <w:szCs w:val="18"/>
              </w:rPr>
              <w:t xml:space="preserve">Percent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10"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31591A39" w14:textId="77777777" w:rsidR="00000000" w:rsidRDefault="00173898">
            <w:pPr>
              <w:rPr>
                <w:rFonts w:eastAsia="Times New Roman"/>
                <w:sz w:val="18"/>
                <w:szCs w:val="18"/>
              </w:rPr>
            </w:pPr>
            <w:r>
              <w:rPr>
                <w:rFonts w:eastAsia="Times New Roman"/>
                <w:sz w:val="18"/>
                <w:szCs w:val="18"/>
              </w:rPr>
              <w:t xml:space="preserve">percent </w:t>
            </w:r>
          </w:p>
        </w:tc>
      </w:tr>
      <w:tr w:rsidR="00000000" w14:paraId="042475B6" w14:textId="77777777">
        <w:trPr>
          <w:divId w:val="1152939773"/>
          <w:tblCellSpacing w:w="15" w:type="dxa"/>
          <w:trPrChange w:id="411"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12"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0BB88C9B" w14:textId="77777777" w:rsidR="00000000" w:rsidRDefault="00173898">
            <w:pPr>
              <w:rPr>
                <w:rFonts w:eastAsia="Times New Roman"/>
                <w:sz w:val="18"/>
                <w:szCs w:val="18"/>
              </w:rPr>
            </w:pPr>
            <w:proofErr w:type="spellStart"/>
            <w:r>
              <w:rPr>
                <w:rFonts w:eastAsia="Times New Roman"/>
                <w:sz w:val="18"/>
                <w:szCs w:val="18"/>
              </w:rPr>
              <w:t>hydricrating</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13"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41F6BE8C" w14:textId="77777777" w:rsidR="00000000" w:rsidRDefault="00173898">
            <w:pPr>
              <w:rPr>
                <w:rFonts w:eastAsia="Times New Roman"/>
                <w:sz w:val="18"/>
                <w:szCs w:val="18"/>
              </w:rPr>
            </w:pPr>
            <w:proofErr w:type="spellStart"/>
            <w:r>
              <w:rPr>
                <w:rFonts w:eastAsia="Times New Roman"/>
                <w:sz w:val="18"/>
                <w:szCs w:val="18"/>
              </w:rPr>
              <w:t>hydric_rating</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14"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31F8C917" w14:textId="77777777" w:rsidR="00000000" w:rsidRDefault="00173898">
            <w:pPr>
              <w:rPr>
                <w:rFonts w:eastAsia="Times New Roman"/>
                <w:sz w:val="18"/>
                <w:szCs w:val="18"/>
              </w:rPr>
            </w:pP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15"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30475518" w14:textId="77777777" w:rsidR="00000000" w:rsidRDefault="00173898">
            <w:pPr>
              <w:rPr>
                <w:rFonts w:eastAsia="Times New Roman"/>
                <w:sz w:val="18"/>
                <w:szCs w:val="18"/>
              </w:rPr>
            </w:pPr>
            <w:r>
              <w:rPr>
                <w:rFonts w:eastAsia="Times New Roman"/>
                <w:sz w:val="18"/>
                <w:szCs w:val="18"/>
              </w:rPr>
              <w:t xml:space="preserve">Hydric Rating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16"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3B98361D" w14:textId="77777777" w:rsidR="00000000" w:rsidRDefault="00173898">
            <w:pPr>
              <w:rPr>
                <w:rFonts w:eastAsia="Times New Roman"/>
                <w:sz w:val="18"/>
                <w:szCs w:val="18"/>
              </w:rPr>
            </w:pPr>
            <w:r>
              <w:rPr>
                <w:rFonts w:eastAsia="Times New Roman"/>
                <w:sz w:val="18"/>
                <w:szCs w:val="18"/>
              </w:rPr>
              <w:t xml:space="preserve">A </w:t>
            </w:r>
            <w:r>
              <w:rPr>
                <w:rFonts w:eastAsia="Times New Roman"/>
                <w:sz w:val="18"/>
                <w:szCs w:val="18"/>
              </w:rPr>
              <w:t>yes/no field that indicates whether or not a map unit component is classified as a “hydric soil</w:t>
            </w:r>
            <w:ins w:id="417" w:author="Achen, Aaron - NRCS, Lincoln, NE" w:date="2019-07-23T15:08:00Z">
              <w:r>
                <w:rPr>
                  <w:rFonts w:eastAsia="Times New Roman"/>
                  <w:sz w:val="18"/>
                  <w:szCs w:val="18"/>
                </w:rPr>
                <w:t>.</w:t>
              </w:r>
            </w:ins>
            <w:r>
              <w:rPr>
                <w:rFonts w:eastAsia="Times New Roman"/>
                <w:sz w:val="18"/>
                <w:szCs w:val="18"/>
              </w:rPr>
              <w:t>”</w:t>
            </w:r>
            <w:del w:id="418" w:author="Achen, Aaron - NRCS, Lincoln, NE" w:date="2019-07-23T15:08:00Z">
              <w:r>
                <w:rPr>
                  <w:rFonts w:eastAsia="Times New Roman"/>
                  <w:sz w:val="18"/>
                  <w:szCs w:val="18"/>
                </w:rPr>
                <w:delText>.</w:delText>
              </w:r>
            </w:del>
            <w:r>
              <w:rPr>
                <w:rFonts w:eastAsia="Times New Roman"/>
                <w:sz w:val="18"/>
                <w:szCs w:val="18"/>
              </w:rPr>
              <w:t xml:space="preserve"> If rated as hydric, the specific criteria met are listed in the </w:t>
            </w:r>
            <w:r>
              <w:rPr>
                <w:rFonts w:eastAsia="Times New Roman"/>
                <w:sz w:val="18"/>
                <w:szCs w:val="18"/>
              </w:rPr>
              <w:lastRenderedPageBreak/>
              <w:t xml:space="preserve">Component Hydric Criteria table.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19"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5960B972" w14:textId="77777777" w:rsidR="00000000" w:rsidRDefault="00173898">
            <w:pPr>
              <w:rPr>
                <w:rFonts w:eastAsia="Times New Roman"/>
                <w:sz w:val="18"/>
                <w:szCs w:val="18"/>
              </w:rPr>
            </w:pPr>
            <w:r>
              <w:rPr>
                <w:rFonts w:eastAsia="Times New Roman"/>
                <w:sz w:val="18"/>
                <w:szCs w:val="18"/>
              </w:rPr>
              <w:lastRenderedPageBreak/>
              <w:t xml:space="preserve">NULL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20"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6EB72C1E" w14:textId="77777777" w:rsidR="00000000" w:rsidRDefault="00173898">
            <w:pPr>
              <w:rPr>
                <w:rFonts w:eastAsia="Times New Roman"/>
                <w:sz w:val="18"/>
                <w:szCs w:val="18"/>
              </w:rPr>
            </w:pPr>
            <w:r>
              <w:rPr>
                <w:rFonts w:eastAsia="Times New Roman"/>
                <w:sz w:val="18"/>
                <w:szCs w:val="18"/>
              </w:rPr>
              <w:t xml:space="preserve">NULL </w:t>
            </w:r>
          </w:p>
        </w:tc>
      </w:tr>
      <w:tr w:rsidR="00000000" w14:paraId="33D8EAFF" w14:textId="77777777">
        <w:trPr>
          <w:divId w:val="1152939773"/>
          <w:tblCellSpacing w:w="15" w:type="dxa"/>
          <w:trPrChange w:id="421"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22"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05C46F82" w14:textId="77777777" w:rsidR="00000000" w:rsidRDefault="00173898">
            <w:pPr>
              <w:rPr>
                <w:rFonts w:eastAsia="Times New Roman"/>
                <w:sz w:val="18"/>
                <w:szCs w:val="18"/>
              </w:rPr>
            </w:pPr>
            <w:proofErr w:type="spellStart"/>
            <w:r>
              <w:rPr>
                <w:rFonts w:eastAsia="Times New Roman"/>
                <w:sz w:val="18"/>
                <w:szCs w:val="18"/>
              </w:rPr>
              <w:t>hzdepb_h</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23"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5BF67E08" w14:textId="77777777" w:rsidR="00000000" w:rsidRDefault="00173898">
            <w:pPr>
              <w:rPr>
                <w:rFonts w:eastAsia="Times New Roman"/>
                <w:sz w:val="18"/>
                <w:szCs w:val="18"/>
              </w:rPr>
            </w:pPr>
            <w:proofErr w:type="spellStart"/>
            <w:r>
              <w:rPr>
                <w:rFonts w:eastAsia="Times New Roman"/>
                <w:sz w:val="18"/>
                <w:szCs w:val="18"/>
              </w:rPr>
              <w:t>horizon_depth_to_bottom_h</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24"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1A4DCE67" w14:textId="77777777" w:rsidR="00000000" w:rsidRDefault="00173898">
            <w:pPr>
              <w:rPr>
                <w:rFonts w:eastAsia="Times New Roman"/>
                <w:sz w:val="18"/>
                <w:szCs w:val="18"/>
              </w:rPr>
            </w:pPr>
            <w:r>
              <w:rPr>
                <w:rFonts w:eastAsia="Times New Roman"/>
                <w:sz w:val="18"/>
                <w:szCs w:val="18"/>
              </w:rPr>
              <w:t>Bottom De</w:t>
            </w:r>
            <w:r>
              <w:rPr>
                <w:rFonts w:eastAsia="Times New Roman"/>
                <w:sz w:val="18"/>
                <w:szCs w:val="18"/>
              </w:rPr>
              <w:t xml:space="preserve">pth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25"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35F4028F" w14:textId="77777777" w:rsidR="00000000" w:rsidRDefault="00173898">
            <w:pPr>
              <w:rPr>
                <w:rFonts w:eastAsia="Times New Roman"/>
                <w:sz w:val="18"/>
                <w:szCs w:val="18"/>
              </w:rPr>
            </w:pPr>
            <w:r>
              <w:rPr>
                <w:rFonts w:eastAsia="Times New Roman"/>
                <w:sz w:val="18"/>
                <w:szCs w:val="18"/>
              </w:rPr>
              <w:t xml:space="preserve">High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26"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6D130A2E" w14:textId="77777777" w:rsidR="00000000" w:rsidRDefault="00173898">
            <w:pPr>
              <w:rPr>
                <w:rFonts w:eastAsia="Times New Roman"/>
                <w:sz w:val="18"/>
                <w:szCs w:val="18"/>
              </w:rPr>
            </w:pPr>
            <w:r>
              <w:rPr>
                <w:rFonts w:eastAsia="Times New Roman"/>
                <w:sz w:val="18"/>
                <w:szCs w:val="18"/>
              </w:rPr>
              <w:t xml:space="preserve">The distance from the top of the soil to the base of the soil horizon.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27"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0E7A6593" w14:textId="77777777" w:rsidR="00000000" w:rsidRDefault="00173898">
            <w:pPr>
              <w:rPr>
                <w:rFonts w:eastAsia="Times New Roman"/>
                <w:sz w:val="18"/>
                <w:szCs w:val="18"/>
              </w:rPr>
            </w:pPr>
            <w:r>
              <w:rPr>
                <w:rFonts w:eastAsia="Times New Roman"/>
                <w:sz w:val="18"/>
                <w:szCs w:val="18"/>
              </w:rPr>
              <w:t xml:space="preserve">Centimeters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28"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08976A62" w14:textId="77777777" w:rsidR="00000000" w:rsidRDefault="00173898">
            <w:pPr>
              <w:rPr>
                <w:rFonts w:eastAsia="Times New Roman"/>
                <w:sz w:val="18"/>
                <w:szCs w:val="18"/>
              </w:rPr>
            </w:pPr>
            <w:r>
              <w:rPr>
                <w:rFonts w:eastAsia="Times New Roman"/>
                <w:sz w:val="18"/>
                <w:szCs w:val="18"/>
              </w:rPr>
              <w:t xml:space="preserve">cm </w:t>
            </w:r>
          </w:p>
        </w:tc>
      </w:tr>
      <w:tr w:rsidR="00000000" w14:paraId="13DECE48" w14:textId="77777777">
        <w:trPr>
          <w:divId w:val="1152939773"/>
          <w:tblCellSpacing w:w="15" w:type="dxa"/>
          <w:trPrChange w:id="429"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30"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23BC17B9" w14:textId="77777777" w:rsidR="00000000" w:rsidRDefault="00173898">
            <w:pPr>
              <w:rPr>
                <w:rFonts w:eastAsia="Times New Roman"/>
                <w:sz w:val="18"/>
                <w:szCs w:val="18"/>
              </w:rPr>
            </w:pPr>
            <w:proofErr w:type="spellStart"/>
            <w:r>
              <w:rPr>
                <w:rFonts w:eastAsia="Times New Roman"/>
                <w:sz w:val="18"/>
                <w:szCs w:val="18"/>
              </w:rPr>
              <w:t>hzdepb_l</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31"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01E6DAF2" w14:textId="77777777" w:rsidR="00000000" w:rsidRDefault="00173898">
            <w:pPr>
              <w:rPr>
                <w:rFonts w:eastAsia="Times New Roman"/>
                <w:sz w:val="18"/>
                <w:szCs w:val="18"/>
              </w:rPr>
            </w:pPr>
            <w:proofErr w:type="spellStart"/>
            <w:r>
              <w:rPr>
                <w:rFonts w:eastAsia="Times New Roman"/>
                <w:sz w:val="18"/>
                <w:szCs w:val="18"/>
              </w:rPr>
              <w:t>horizon_depth_to_bottom_l</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32"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106A1503" w14:textId="77777777" w:rsidR="00000000" w:rsidRDefault="00173898">
            <w:pPr>
              <w:rPr>
                <w:rFonts w:eastAsia="Times New Roman"/>
                <w:sz w:val="18"/>
                <w:szCs w:val="18"/>
              </w:rPr>
            </w:pPr>
            <w:r>
              <w:rPr>
                <w:rFonts w:eastAsia="Times New Roman"/>
                <w:sz w:val="18"/>
                <w:szCs w:val="18"/>
              </w:rPr>
              <w:t xml:space="preserve">Bottom Depth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33"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50B4D62E" w14:textId="77777777" w:rsidR="00000000" w:rsidRDefault="00173898">
            <w:pPr>
              <w:rPr>
                <w:rFonts w:eastAsia="Times New Roman"/>
                <w:sz w:val="18"/>
                <w:szCs w:val="18"/>
              </w:rPr>
            </w:pPr>
            <w:r>
              <w:rPr>
                <w:rFonts w:eastAsia="Times New Roman"/>
                <w:sz w:val="18"/>
                <w:szCs w:val="18"/>
              </w:rPr>
              <w:t xml:space="preserve">Low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34"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44897522" w14:textId="77777777" w:rsidR="00000000" w:rsidRDefault="00173898">
            <w:pPr>
              <w:rPr>
                <w:rFonts w:eastAsia="Times New Roman"/>
                <w:sz w:val="18"/>
                <w:szCs w:val="18"/>
              </w:rPr>
            </w:pPr>
            <w:r>
              <w:rPr>
                <w:rFonts w:eastAsia="Times New Roman"/>
                <w:sz w:val="18"/>
                <w:szCs w:val="18"/>
              </w:rPr>
              <w:t xml:space="preserve">The distance from the top of the soil to the base of the soil horizon.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35"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685F6BB2" w14:textId="77777777" w:rsidR="00000000" w:rsidRDefault="00173898">
            <w:pPr>
              <w:rPr>
                <w:rFonts w:eastAsia="Times New Roman"/>
                <w:sz w:val="18"/>
                <w:szCs w:val="18"/>
              </w:rPr>
            </w:pPr>
            <w:r>
              <w:rPr>
                <w:rFonts w:eastAsia="Times New Roman"/>
                <w:sz w:val="18"/>
                <w:szCs w:val="18"/>
              </w:rPr>
              <w:t xml:space="preserve">Centimeters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36"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2FB37D68" w14:textId="77777777" w:rsidR="00000000" w:rsidRDefault="00173898">
            <w:pPr>
              <w:rPr>
                <w:rFonts w:eastAsia="Times New Roman"/>
                <w:sz w:val="18"/>
                <w:szCs w:val="18"/>
              </w:rPr>
            </w:pPr>
            <w:r>
              <w:rPr>
                <w:rFonts w:eastAsia="Times New Roman"/>
                <w:sz w:val="18"/>
                <w:szCs w:val="18"/>
              </w:rPr>
              <w:t xml:space="preserve">cm </w:t>
            </w:r>
          </w:p>
        </w:tc>
      </w:tr>
      <w:tr w:rsidR="00000000" w14:paraId="622D2830" w14:textId="77777777">
        <w:trPr>
          <w:divId w:val="1152939773"/>
          <w:tblCellSpacing w:w="15" w:type="dxa"/>
          <w:trPrChange w:id="437"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38"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659C6F47" w14:textId="77777777" w:rsidR="00000000" w:rsidRDefault="00173898">
            <w:pPr>
              <w:rPr>
                <w:rFonts w:eastAsia="Times New Roman"/>
                <w:sz w:val="18"/>
                <w:szCs w:val="18"/>
              </w:rPr>
            </w:pPr>
            <w:proofErr w:type="spellStart"/>
            <w:r>
              <w:rPr>
                <w:rFonts w:eastAsia="Times New Roman"/>
                <w:sz w:val="18"/>
                <w:szCs w:val="18"/>
              </w:rPr>
              <w:t>hzdepb_r</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39"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3D65EFCD" w14:textId="77777777" w:rsidR="00000000" w:rsidRDefault="00173898">
            <w:pPr>
              <w:rPr>
                <w:rFonts w:eastAsia="Times New Roman"/>
                <w:sz w:val="18"/>
                <w:szCs w:val="18"/>
              </w:rPr>
            </w:pPr>
            <w:proofErr w:type="spellStart"/>
            <w:r>
              <w:rPr>
                <w:rFonts w:eastAsia="Times New Roman"/>
                <w:sz w:val="18"/>
                <w:szCs w:val="18"/>
              </w:rPr>
              <w:t>horizon_depth_to_bottom_r</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40"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0AAD72BA" w14:textId="77777777" w:rsidR="00000000" w:rsidRDefault="00173898">
            <w:pPr>
              <w:rPr>
                <w:rFonts w:eastAsia="Times New Roman"/>
                <w:sz w:val="18"/>
                <w:szCs w:val="18"/>
              </w:rPr>
            </w:pPr>
            <w:r>
              <w:rPr>
                <w:rFonts w:eastAsia="Times New Roman"/>
                <w:sz w:val="18"/>
                <w:szCs w:val="18"/>
              </w:rPr>
              <w:t xml:space="preserve">Bottom Depth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41"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3B170896" w14:textId="77777777" w:rsidR="00000000" w:rsidRDefault="00173898">
            <w:pPr>
              <w:rPr>
                <w:rFonts w:eastAsia="Times New Roman"/>
                <w:sz w:val="18"/>
                <w:szCs w:val="18"/>
              </w:rPr>
            </w:pPr>
            <w:r>
              <w:rPr>
                <w:rFonts w:eastAsia="Times New Roman"/>
                <w:sz w:val="18"/>
                <w:szCs w:val="18"/>
              </w:rPr>
              <w:t xml:space="preserve">RV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42"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7DB1331D" w14:textId="77777777" w:rsidR="00000000" w:rsidRDefault="00173898">
            <w:pPr>
              <w:rPr>
                <w:rFonts w:eastAsia="Times New Roman"/>
                <w:sz w:val="18"/>
                <w:szCs w:val="18"/>
              </w:rPr>
            </w:pPr>
            <w:r>
              <w:rPr>
                <w:rFonts w:eastAsia="Times New Roman"/>
                <w:sz w:val="18"/>
                <w:szCs w:val="18"/>
              </w:rPr>
              <w:t xml:space="preserve">The distance from the top of the soil to the base of the soil horizon.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43"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1202CA76" w14:textId="77777777" w:rsidR="00000000" w:rsidRDefault="00173898">
            <w:pPr>
              <w:rPr>
                <w:rFonts w:eastAsia="Times New Roman"/>
                <w:sz w:val="18"/>
                <w:szCs w:val="18"/>
              </w:rPr>
            </w:pPr>
            <w:r>
              <w:rPr>
                <w:rFonts w:eastAsia="Times New Roman"/>
                <w:sz w:val="18"/>
                <w:szCs w:val="18"/>
              </w:rPr>
              <w:t xml:space="preserve">Centimeters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44"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101DCC24" w14:textId="77777777" w:rsidR="00000000" w:rsidRDefault="00173898">
            <w:pPr>
              <w:rPr>
                <w:rFonts w:eastAsia="Times New Roman"/>
                <w:sz w:val="18"/>
                <w:szCs w:val="18"/>
              </w:rPr>
            </w:pPr>
            <w:r>
              <w:rPr>
                <w:rFonts w:eastAsia="Times New Roman"/>
                <w:sz w:val="18"/>
                <w:szCs w:val="18"/>
              </w:rPr>
              <w:t xml:space="preserve">cm </w:t>
            </w:r>
          </w:p>
        </w:tc>
      </w:tr>
      <w:tr w:rsidR="00000000" w14:paraId="1AE7257F" w14:textId="77777777">
        <w:trPr>
          <w:divId w:val="1152939773"/>
          <w:tblCellSpacing w:w="15" w:type="dxa"/>
          <w:trPrChange w:id="445"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46"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796BB298" w14:textId="77777777" w:rsidR="00000000" w:rsidRDefault="00173898">
            <w:pPr>
              <w:rPr>
                <w:rFonts w:eastAsia="Times New Roman"/>
                <w:sz w:val="18"/>
                <w:szCs w:val="18"/>
              </w:rPr>
            </w:pPr>
            <w:proofErr w:type="spellStart"/>
            <w:r>
              <w:rPr>
                <w:rFonts w:eastAsia="Times New Roman"/>
                <w:sz w:val="18"/>
                <w:szCs w:val="18"/>
              </w:rPr>
              <w:t>hzdept_h</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47"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33AF6668" w14:textId="77777777" w:rsidR="00000000" w:rsidRDefault="00173898">
            <w:pPr>
              <w:rPr>
                <w:rFonts w:eastAsia="Times New Roman"/>
                <w:sz w:val="18"/>
                <w:szCs w:val="18"/>
              </w:rPr>
            </w:pPr>
            <w:proofErr w:type="spellStart"/>
            <w:r>
              <w:rPr>
                <w:rFonts w:eastAsia="Times New Roman"/>
                <w:sz w:val="18"/>
                <w:szCs w:val="18"/>
              </w:rPr>
              <w:t>horizon_depth_to_top_h</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48"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6AF880EA" w14:textId="77777777" w:rsidR="00000000" w:rsidRDefault="00173898">
            <w:pPr>
              <w:rPr>
                <w:rFonts w:eastAsia="Times New Roman"/>
                <w:sz w:val="18"/>
                <w:szCs w:val="18"/>
              </w:rPr>
            </w:pPr>
            <w:r>
              <w:rPr>
                <w:rFonts w:eastAsia="Times New Roman"/>
                <w:sz w:val="18"/>
                <w:szCs w:val="18"/>
              </w:rPr>
              <w:t xml:space="preserve">Top Depth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49"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5A7688BE" w14:textId="77777777" w:rsidR="00000000" w:rsidRDefault="00173898">
            <w:pPr>
              <w:rPr>
                <w:rFonts w:eastAsia="Times New Roman"/>
                <w:sz w:val="18"/>
                <w:szCs w:val="18"/>
              </w:rPr>
            </w:pPr>
            <w:r>
              <w:rPr>
                <w:rFonts w:eastAsia="Times New Roman"/>
                <w:sz w:val="18"/>
                <w:szCs w:val="18"/>
              </w:rPr>
              <w:t xml:space="preserve">High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50"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1068C50E" w14:textId="77777777" w:rsidR="00000000" w:rsidRDefault="00173898">
            <w:pPr>
              <w:rPr>
                <w:rFonts w:eastAsia="Times New Roman"/>
                <w:sz w:val="18"/>
                <w:szCs w:val="18"/>
              </w:rPr>
            </w:pPr>
            <w:r>
              <w:rPr>
                <w:rFonts w:eastAsia="Times New Roman"/>
                <w:sz w:val="18"/>
                <w:szCs w:val="18"/>
              </w:rPr>
              <w:t xml:space="preserve">The distance from the top of the soil to the upper boundary </w:t>
            </w:r>
            <w:r>
              <w:rPr>
                <w:rFonts w:eastAsia="Times New Roman"/>
                <w:sz w:val="18"/>
                <w:szCs w:val="18"/>
              </w:rPr>
              <w:t xml:space="preserve">of the soil horizon.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51"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1E5C705F" w14:textId="77777777" w:rsidR="00000000" w:rsidRDefault="00173898">
            <w:pPr>
              <w:rPr>
                <w:rFonts w:eastAsia="Times New Roman"/>
                <w:sz w:val="18"/>
                <w:szCs w:val="18"/>
              </w:rPr>
            </w:pPr>
            <w:r>
              <w:rPr>
                <w:rFonts w:eastAsia="Times New Roman"/>
                <w:sz w:val="18"/>
                <w:szCs w:val="18"/>
              </w:rPr>
              <w:t xml:space="preserve">Centimeters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52"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5B4FAE86" w14:textId="77777777" w:rsidR="00000000" w:rsidRDefault="00173898">
            <w:pPr>
              <w:rPr>
                <w:rFonts w:eastAsia="Times New Roman"/>
                <w:sz w:val="18"/>
                <w:szCs w:val="18"/>
              </w:rPr>
            </w:pPr>
            <w:r>
              <w:rPr>
                <w:rFonts w:eastAsia="Times New Roman"/>
                <w:sz w:val="18"/>
                <w:szCs w:val="18"/>
              </w:rPr>
              <w:t xml:space="preserve">cm </w:t>
            </w:r>
          </w:p>
        </w:tc>
      </w:tr>
      <w:tr w:rsidR="00000000" w14:paraId="6A2D9F70" w14:textId="77777777">
        <w:trPr>
          <w:divId w:val="1152939773"/>
          <w:tblCellSpacing w:w="15" w:type="dxa"/>
          <w:trPrChange w:id="453"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54"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3096324F" w14:textId="77777777" w:rsidR="00000000" w:rsidRDefault="00173898">
            <w:pPr>
              <w:rPr>
                <w:rFonts w:eastAsia="Times New Roman"/>
                <w:sz w:val="18"/>
                <w:szCs w:val="18"/>
              </w:rPr>
            </w:pPr>
            <w:proofErr w:type="spellStart"/>
            <w:r>
              <w:rPr>
                <w:rFonts w:eastAsia="Times New Roman"/>
                <w:sz w:val="18"/>
                <w:szCs w:val="18"/>
              </w:rPr>
              <w:t>hzdept_l</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55"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0D14CAE2" w14:textId="77777777" w:rsidR="00000000" w:rsidRDefault="00173898">
            <w:pPr>
              <w:rPr>
                <w:rFonts w:eastAsia="Times New Roman"/>
                <w:sz w:val="18"/>
                <w:szCs w:val="18"/>
              </w:rPr>
            </w:pPr>
            <w:proofErr w:type="spellStart"/>
            <w:r>
              <w:rPr>
                <w:rFonts w:eastAsia="Times New Roman"/>
                <w:sz w:val="18"/>
                <w:szCs w:val="18"/>
              </w:rPr>
              <w:t>horizon_depth_to_top_l</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56"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71B7ECD5" w14:textId="77777777" w:rsidR="00000000" w:rsidRDefault="00173898">
            <w:pPr>
              <w:rPr>
                <w:rFonts w:eastAsia="Times New Roman"/>
                <w:sz w:val="18"/>
                <w:szCs w:val="18"/>
              </w:rPr>
            </w:pPr>
            <w:r>
              <w:rPr>
                <w:rFonts w:eastAsia="Times New Roman"/>
                <w:sz w:val="18"/>
                <w:szCs w:val="18"/>
              </w:rPr>
              <w:t xml:space="preserve">Top Depth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57"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38059214" w14:textId="77777777" w:rsidR="00000000" w:rsidRDefault="00173898">
            <w:pPr>
              <w:rPr>
                <w:rFonts w:eastAsia="Times New Roman"/>
                <w:sz w:val="18"/>
                <w:szCs w:val="18"/>
              </w:rPr>
            </w:pPr>
            <w:r>
              <w:rPr>
                <w:rFonts w:eastAsia="Times New Roman"/>
                <w:sz w:val="18"/>
                <w:szCs w:val="18"/>
              </w:rPr>
              <w:t xml:space="preserve">Low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58"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48C1D5EB" w14:textId="77777777" w:rsidR="00000000" w:rsidRDefault="00173898">
            <w:pPr>
              <w:rPr>
                <w:rFonts w:eastAsia="Times New Roman"/>
                <w:sz w:val="18"/>
                <w:szCs w:val="18"/>
              </w:rPr>
            </w:pPr>
            <w:r>
              <w:rPr>
                <w:rFonts w:eastAsia="Times New Roman"/>
                <w:sz w:val="18"/>
                <w:szCs w:val="18"/>
              </w:rPr>
              <w:t xml:space="preserve">The distance from the top of the soil to the upper boundary of the soil horizon.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59"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4F386B3E" w14:textId="77777777" w:rsidR="00000000" w:rsidRDefault="00173898">
            <w:pPr>
              <w:rPr>
                <w:rFonts w:eastAsia="Times New Roman"/>
                <w:sz w:val="18"/>
                <w:szCs w:val="18"/>
              </w:rPr>
            </w:pPr>
            <w:r>
              <w:rPr>
                <w:rFonts w:eastAsia="Times New Roman"/>
                <w:sz w:val="18"/>
                <w:szCs w:val="18"/>
              </w:rPr>
              <w:t xml:space="preserve">Centimeters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60"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4276FF51" w14:textId="77777777" w:rsidR="00000000" w:rsidRDefault="00173898">
            <w:pPr>
              <w:rPr>
                <w:rFonts w:eastAsia="Times New Roman"/>
                <w:sz w:val="18"/>
                <w:szCs w:val="18"/>
              </w:rPr>
            </w:pPr>
            <w:r>
              <w:rPr>
                <w:rFonts w:eastAsia="Times New Roman"/>
                <w:sz w:val="18"/>
                <w:szCs w:val="18"/>
              </w:rPr>
              <w:t xml:space="preserve">cm </w:t>
            </w:r>
          </w:p>
        </w:tc>
      </w:tr>
      <w:tr w:rsidR="00000000" w14:paraId="1AAEFF1F" w14:textId="77777777">
        <w:trPr>
          <w:divId w:val="1152939773"/>
          <w:tblCellSpacing w:w="15" w:type="dxa"/>
          <w:trPrChange w:id="461"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62"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734A83CB" w14:textId="77777777" w:rsidR="00000000" w:rsidRDefault="00173898">
            <w:pPr>
              <w:rPr>
                <w:rFonts w:eastAsia="Times New Roman"/>
                <w:sz w:val="18"/>
                <w:szCs w:val="18"/>
              </w:rPr>
            </w:pPr>
            <w:proofErr w:type="spellStart"/>
            <w:r>
              <w:rPr>
                <w:rFonts w:eastAsia="Times New Roman"/>
                <w:sz w:val="18"/>
                <w:szCs w:val="18"/>
              </w:rPr>
              <w:t>hzdept_r</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63"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0CAF0978" w14:textId="77777777" w:rsidR="00000000" w:rsidRDefault="00173898">
            <w:pPr>
              <w:rPr>
                <w:rFonts w:eastAsia="Times New Roman"/>
                <w:sz w:val="18"/>
                <w:szCs w:val="18"/>
              </w:rPr>
            </w:pPr>
            <w:proofErr w:type="spellStart"/>
            <w:r>
              <w:rPr>
                <w:rFonts w:eastAsia="Times New Roman"/>
                <w:sz w:val="18"/>
                <w:szCs w:val="18"/>
              </w:rPr>
              <w:t>horizon_depth_to_top_r</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64"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320B0AD9" w14:textId="77777777" w:rsidR="00000000" w:rsidRDefault="00173898">
            <w:pPr>
              <w:rPr>
                <w:rFonts w:eastAsia="Times New Roman"/>
                <w:sz w:val="18"/>
                <w:szCs w:val="18"/>
              </w:rPr>
            </w:pPr>
            <w:r>
              <w:rPr>
                <w:rFonts w:eastAsia="Times New Roman"/>
                <w:sz w:val="18"/>
                <w:szCs w:val="18"/>
              </w:rPr>
              <w:t xml:space="preserve">Top Depth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65"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6CAC00E5" w14:textId="77777777" w:rsidR="00000000" w:rsidRDefault="00173898">
            <w:pPr>
              <w:rPr>
                <w:rFonts w:eastAsia="Times New Roman"/>
                <w:sz w:val="18"/>
                <w:szCs w:val="18"/>
              </w:rPr>
            </w:pPr>
            <w:r>
              <w:rPr>
                <w:rFonts w:eastAsia="Times New Roman"/>
                <w:sz w:val="18"/>
                <w:szCs w:val="18"/>
              </w:rPr>
              <w:t xml:space="preserve">RV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66"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1DAB37C5" w14:textId="77777777" w:rsidR="00000000" w:rsidRDefault="00173898">
            <w:pPr>
              <w:rPr>
                <w:rFonts w:eastAsia="Times New Roman"/>
                <w:sz w:val="18"/>
                <w:szCs w:val="18"/>
              </w:rPr>
            </w:pPr>
            <w:r>
              <w:rPr>
                <w:rFonts w:eastAsia="Times New Roman"/>
                <w:sz w:val="18"/>
                <w:szCs w:val="18"/>
              </w:rPr>
              <w:t xml:space="preserve">The </w:t>
            </w:r>
            <w:r>
              <w:rPr>
                <w:rFonts w:eastAsia="Times New Roman"/>
                <w:sz w:val="18"/>
                <w:szCs w:val="18"/>
              </w:rPr>
              <w:t xml:space="preserve">distance from the top of the soil to the upper boundary of the soil horizon.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67"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4C874DAB" w14:textId="77777777" w:rsidR="00000000" w:rsidRDefault="00173898">
            <w:pPr>
              <w:rPr>
                <w:rFonts w:eastAsia="Times New Roman"/>
                <w:sz w:val="18"/>
                <w:szCs w:val="18"/>
              </w:rPr>
            </w:pPr>
            <w:r>
              <w:rPr>
                <w:rFonts w:eastAsia="Times New Roman"/>
                <w:sz w:val="18"/>
                <w:szCs w:val="18"/>
              </w:rPr>
              <w:t xml:space="preserve">Centimeters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68"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7DBB6F6F" w14:textId="77777777" w:rsidR="00000000" w:rsidRDefault="00173898">
            <w:pPr>
              <w:rPr>
                <w:rFonts w:eastAsia="Times New Roman"/>
                <w:sz w:val="18"/>
                <w:szCs w:val="18"/>
              </w:rPr>
            </w:pPr>
            <w:r>
              <w:rPr>
                <w:rFonts w:eastAsia="Times New Roman"/>
                <w:sz w:val="18"/>
                <w:szCs w:val="18"/>
              </w:rPr>
              <w:t xml:space="preserve">cm </w:t>
            </w:r>
          </w:p>
        </w:tc>
      </w:tr>
      <w:tr w:rsidR="00000000" w14:paraId="03B4691E" w14:textId="77777777">
        <w:trPr>
          <w:divId w:val="1152939773"/>
          <w:tblCellSpacing w:w="15" w:type="dxa"/>
          <w:trPrChange w:id="469"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70"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467DFD3C" w14:textId="77777777" w:rsidR="00000000" w:rsidRDefault="00173898">
            <w:pPr>
              <w:rPr>
                <w:rFonts w:eastAsia="Times New Roman"/>
                <w:sz w:val="18"/>
                <w:szCs w:val="18"/>
              </w:rPr>
            </w:pPr>
            <w:proofErr w:type="spellStart"/>
            <w:r>
              <w:rPr>
                <w:rFonts w:eastAsia="Times New Roman"/>
                <w:sz w:val="18"/>
                <w:szCs w:val="18"/>
              </w:rPr>
              <w:t>hzname</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71"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6A68D0BE" w14:textId="77777777" w:rsidR="00000000" w:rsidRDefault="00173898">
            <w:pPr>
              <w:rPr>
                <w:rFonts w:eastAsia="Times New Roman"/>
                <w:sz w:val="18"/>
                <w:szCs w:val="18"/>
              </w:rPr>
            </w:pPr>
            <w:proofErr w:type="spellStart"/>
            <w:r>
              <w:rPr>
                <w:rFonts w:eastAsia="Times New Roman"/>
                <w:sz w:val="18"/>
                <w:szCs w:val="18"/>
              </w:rPr>
              <w:t>horizon_designation</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72"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521D0315" w14:textId="77777777" w:rsidR="00000000" w:rsidRDefault="00173898">
            <w:pPr>
              <w:rPr>
                <w:rFonts w:eastAsia="Times New Roman"/>
                <w:sz w:val="18"/>
                <w:szCs w:val="18"/>
              </w:rPr>
            </w:pP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73"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3E0C1259" w14:textId="77777777" w:rsidR="00000000" w:rsidRDefault="00173898">
            <w:pPr>
              <w:rPr>
                <w:rFonts w:eastAsia="Times New Roman"/>
                <w:sz w:val="18"/>
                <w:szCs w:val="18"/>
              </w:rPr>
            </w:pPr>
            <w:r>
              <w:rPr>
                <w:rFonts w:eastAsia="Times New Roman"/>
                <w:sz w:val="18"/>
                <w:szCs w:val="18"/>
              </w:rPr>
              <w:t xml:space="preserve">Designation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74"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7028B260" w14:textId="77777777" w:rsidR="00000000" w:rsidRDefault="00173898">
            <w:pPr>
              <w:rPr>
                <w:rFonts w:eastAsia="Times New Roman"/>
                <w:sz w:val="18"/>
                <w:szCs w:val="18"/>
              </w:rPr>
            </w:pPr>
            <w:r>
              <w:rPr>
                <w:rFonts w:eastAsia="Times New Roman"/>
                <w:sz w:val="18"/>
                <w:szCs w:val="18"/>
              </w:rPr>
              <w:t>The concatenated string of four kinds of symbols (five data elements) used to distinguish different kinds of layers i</w:t>
            </w:r>
            <w:r>
              <w:rPr>
                <w:rFonts w:eastAsia="Times New Roman"/>
                <w:sz w:val="18"/>
                <w:szCs w:val="18"/>
              </w:rPr>
              <w:t xml:space="preserve">n the soil. (SSM)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75"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6450091B" w14:textId="77777777" w:rsidR="00000000" w:rsidRDefault="00173898">
            <w:pPr>
              <w:rPr>
                <w:rFonts w:eastAsia="Times New Roman"/>
                <w:sz w:val="18"/>
                <w:szCs w:val="18"/>
              </w:rPr>
            </w:pPr>
            <w:r>
              <w:rPr>
                <w:rFonts w:eastAsia="Times New Roman"/>
                <w:sz w:val="18"/>
                <w:szCs w:val="18"/>
              </w:rPr>
              <w:t xml:space="preserve">NULL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76"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6D7A30F0" w14:textId="77777777" w:rsidR="00000000" w:rsidRDefault="00173898">
            <w:pPr>
              <w:rPr>
                <w:rFonts w:eastAsia="Times New Roman"/>
                <w:sz w:val="18"/>
                <w:szCs w:val="18"/>
              </w:rPr>
            </w:pPr>
            <w:r>
              <w:rPr>
                <w:rFonts w:eastAsia="Times New Roman"/>
                <w:sz w:val="18"/>
                <w:szCs w:val="18"/>
              </w:rPr>
              <w:t xml:space="preserve">NULL </w:t>
            </w:r>
          </w:p>
        </w:tc>
      </w:tr>
      <w:tr w:rsidR="00000000" w14:paraId="549BE0C0" w14:textId="77777777">
        <w:trPr>
          <w:divId w:val="1152939773"/>
          <w:tblCellSpacing w:w="15" w:type="dxa"/>
          <w:trPrChange w:id="477"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78"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3B31562D" w14:textId="77777777" w:rsidR="00000000" w:rsidRDefault="00173898">
            <w:pPr>
              <w:rPr>
                <w:rFonts w:eastAsia="Times New Roman"/>
                <w:sz w:val="18"/>
                <w:szCs w:val="18"/>
              </w:rPr>
            </w:pPr>
            <w:proofErr w:type="spellStart"/>
            <w:r>
              <w:rPr>
                <w:rFonts w:eastAsia="Times New Roman"/>
                <w:sz w:val="18"/>
                <w:szCs w:val="18"/>
              </w:rPr>
              <w:t>lieutex</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79"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6EC3D19D" w14:textId="77777777" w:rsidR="00000000" w:rsidRDefault="00173898">
            <w:pPr>
              <w:rPr>
                <w:rFonts w:eastAsia="Times New Roman"/>
                <w:sz w:val="18"/>
                <w:szCs w:val="18"/>
              </w:rPr>
            </w:pPr>
            <w:proofErr w:type="spellStart"/>
            <w:r>
              <w:rPr>
                <w:rFonts w:eastAsia="Times New Roman"/>
                <w:sz w:val="18"/>
                <w:szCs w:val="18"/>
              </w:rPr>
              <w:t>terms_used_in_lieu_of_texture</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80"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694D68FF" w14:textId="77777777" w:rsidR="00000000" w:rsidRDefault="00173898">
            <w:pPr>
              <w:rPr>
                <w:rFonts w:eastAsia="Times New Roman"/>
                <w:sz w:val="18"/>
                <w:szCs w:val="18"/>
              </w:rPr>
            </w:pP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81"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59C1ED4E" w14:textId="77777777" w:rsidR="00000000" w:rsidRDefault="00173898">
            <w:pPr>
              <w:rPr>
                <w:rFonts w:eastAsia="Times New Roman"/>
                <w:sz w:val="18"/>
                <w:szCs w:val="18"/>
              </w:rPr>
            </w:pPr>
            <w:r>
              <w:rPr>
                <w:rFonts w:eastAsia="Times New Roman"/>
                <w:sz w:val="18"/>
                <w:szCs w:val="18"/>
              </w:rPr>
              <w:t xml:space="preserve">In Lieu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82"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7FB9AE09" w14:textId="77777777" w:rsidR="00000000" w:rsidRDefault="00173898">
            <w:pPr>
              <w:rPr>
                <w:rFonts w:eastAsia="Times New Roman"/>
                <w:sz w:val="18"/>
                <w:szCs w:val="18"/>
              </w:rPr>
            </w:pPr>
            <w:r>
              <w:rPr>
                <w:rFonts w:eastAsia="Times New Roman"/>
                <w:sz w:val="18"/>
                <w:szCs w:val="18"/>
              </w:rPr>
              <w:t xml:space="preserve">Substitute terms applied to materials that do not fit into a textural class because of organic matter content, size, rupture resistance, solubility, or another reason.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83"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11569445" w14:textId="77777777" w:rsidR="00000000" w:rsidRDefault="00173898">
            <w:pPr>
              <w:rPr>
                <w:rFonts w:eastAsia="Times New Roman"/>
                <w:sz w:val="18"/>
                <w:szCs w:val="18"/>
              </w:rPr>
            </w:pPr>
            <w:r>
              <w:rPr>
                <w:rFonts w:eastAsia="Times New Roman"/>
                <w:sz w:val="18"/>
                <w:szCs w:val="18"/>
              </w:rPr>
              <w:t xml:space="preserve">NULL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84"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4182DE6D" w14:textId="77777777" w:rsidR="00000000" w:rsidRDefault="00173898">
            <w:pPr>
              <w:rPr>
                <w:rFonts w:eastAsia="Times New Roman"/>
                <w:sz w:val="18"/>
                <w:szCs w:val="18"/>
              </w:rPr>
            </w:pPr>
            <w:r>
              <w:rPr>
                <w:rFonts w:eastAsia="Times New Roman"/>
                <w:sz w:val="18"/>
                <w:szCs w:val="18"/>
              </w:rPr>
              <w:t xml:space="preserve">NULL </w:t>
            </w:r>
          </w:p>
        </w:tc>
      </w:tr>
      <w:tr w:rsidR="00000000" w14:paraId="42DE0B56" w14:textId="77777777">
        <w:trPr>
          <w:divId w:val="1152939773"/>
          <w:tblCellSpacing w:w="15" w:type="dxa"/>
          <w:trPrChange w:id="485"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86"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7B0A07D4" w14:textId="77777777" w:rsidR="00000000" w:rsidRDefault="00173898">
            <w:pPr>
              <w:rPr>
                <w:rFonts w:eastAsia="Times New Roman"/>
                <w:sz w:val="18"/>
                <w:szCs w:val="18"/>
              </w:rPr>
            </w:pPr>
            <w:proofErr w:type="spellStart"/>
            <w:r>
              <w:rPr>
                <w:rFonts w:eastAsia="Times New Roman"/>
                <w:sz w:val="18"/>
                <w:szCs w:val="18"/>
              </w:rPr>
              <w:t>localphase</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87"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4ADB474D" w14:textId="77777777" w:rsidR="00000000" w:rsidRDefault="00173898">
            <w:pPr>
              <w:rPr>
                <w:rFonts w:eastAsia="Times New Roman"/>
                <w:sz w:val="18"/>
                <w:szCs w:val="18"/>
              </w:rPr>
            </w:pPr>
            <w:proofErr w:type="spellStart"/>
            <w:r>
              <w:rPr>
                <w:rFonts w:eastAsia="Times New Roman"/>
                <w:sz w:val="18"/>
                <w:szCs w:val="18"/>
              </w:rPr>
              <w:t>local_phase</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88"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594B3567" w14:textId="77777777" w:rsidR="00000000" w:rsidRDefault="00173898">
            <w:pPr>
              <w:rPr>
                <w:rFonts w:eastAsia="Times New Roman"/>
                <w:sz w:val="18"/>
                <w:szCs w:val="18"/>
              </w:rPr>
            </w:pP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89"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354CA7DB" w14:textId="77777777" w:rsidR="00000000" w:rsidRDefault="00173898">
            <w:pPr>
              <w:rPr>
                <w:rFonts w:eastAsia="Times New Roman"/>
                <w:sz w:val="18"/>
                <w:szCs w:val="18"/>
              </w:rPr>
            </w:pPr>
            <w:r>
              <w:rPr>
                <w:rFonts w:eastAsia="Times New Roman"/>
                <w:sz w:val="18"/>
                <w:szCs w:val="18"/>
              </w:rPr>
              <w:t xml:space="preserve">Local Phase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90"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58D04490" w14:textId="77777777" w:rsidR="00000000" w:rsidRDefault="00173898">
            <w:pPr>
              <w:rPr>
                <w:rFonts w:eastAsia="Times New Roman"/>
                <w:sz w:val="18"/>
                <w:szCs w:val="18"/>
              </w:rPr>
            </w:pPr>
            <w:r>
              <w:rPr>
                <w:rFonts w:eastAsia="Times New Roman"/>
                <w:sz w:val="18"/>
                <w:szCs w:val="18"/>
              </w:rPr>
              <w:t>Phase criterion to be used at a local level, in conjunction with “component name</w:t>
            </w:r>
            <w:ins w:id="491" w:author="Achen, Aaron - NRCS, Lincoln, NE" w:date="2019-07-23T15:09:00Z">
              <w:r>
                <w:rPr>
                  <w:rFonts w:eastAsia="Times New Roman"/>
                  <w:sz w:val="18"/>
                  <w:szCs w:val="18"/>
                </w:rPr>
                <w:t>,</w:t>
              </w:r>
            </w:ins>
            <w:r>
              <w:rPr>
                <w:rFonts w:eastAsia="Times New Roman"/>
                <w:sz w:val="18"/>
                <w:szCs w:val="18"/>
              </w:rPr>
              <w:t xml:space="preserve">” to help identify a soil component.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92"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48E33782" w14:textId="77777777" w:rsidR="00000000" w:rsidRDefault="00173898">
            <w:pPr>
              <w:rPr>
                <w:rFonts w:eastAsia="Times New Roman"/>
                <w:sz w:val="18"/>
                <w:szCs w:val="18"/>
              </w:rPr>
            </w:pPr>
            <w:r>
              <w:rPr>
                <w:rFonts w:eastAsia="Times New Roman"/>
                <w:sz w:val="18"/>
                <w:szCs w:val="18"/>
              </w:rPr>
              <w:t xml:space="preserve">NULL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93"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4FD53EFB" w14:textId="77777777" w:rsidR="00000000" w:rsidRDefault="00173898">
            <w:pPr>
              <w:rPr>
                <w:rFonts w:eastAsia="Times New Roman"/>
                <w:sz w:val="18"/>
                <w:szCs w:val="18"/>
              </w:rPr>
            </w:pPr>
            <w:r>
              <w:rPr>
                <w:rFonts w:eastAsia="Times New Roman"/>
                <w:sz w:val="18"/>
                <w:szCs w:val="18"/>
              </w:rPr>
              <w:t xml:space="preserve">NULL </w:t>
            </w:r>
          </w:p>
        </w:tc>
      </w:tr>
      <w:tr w:rsidR="00000000" w14:paraId="27896896" w14:textId="77777777">
        <w:trPr>
          <w:divId w:val="1152939773"/>
          <w:tblCellSpacing w:w="15" w:type="dxa"/>
          <w:trPrChange w:id="494"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95"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5B65A826" w14:textId="77777777" w:rsidR="00000000" w:rsidRDefault="00173898">
            <w:pPr>
              <w:rPr>
                <w:rFonts w:eastAsia="Times New Roman"/>
                <w:sz w:val="18"/>
                <w:szCs w:val="18"/>
              </w:rPr>
            </w:pPr>
            <w:proofErr w:type="spellStart"/>
            <w:r>
              <w:rPr>
                <w:rFonts w:eastAsia="Times New Roman"/>
                <w:sz w:val="18"/>
                <w:szCs w:val="18"/>
              </w:rPr>
              <w:t>majcompflag</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96"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65F0A5B3" w14:textId="77777777" w:rsidR="00000000" w:rsidRDefault="00173898">
            <w:pPr>
              <w:rPr>
                <w:rFonts w:eastAsia="Times New Roman"/>
                <w:sz w:val="18"/>
                <w:szCs w:val="18"/>
              </w:rPr>
            </w:pPr>
            <w:proofErr w:type="spellStart"/>
            <w:r>
              <w:rPr>
                <w:rFonts w:eastAsia="Times New Roman"/>
                <w:sz w:val="18"/>
                <w:szCs w:val="18"/>
              </w:rPr>
              <w:t>major_component_flag</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97"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5C11B372" w14:textId="77777777" w:rsidR="00000000" w:rsidRDefault="00173898">
            <w:pPr>
              <w:rPr>
                <w:rFonts w:eastAsia="Times New Roman"/>
                <w:sz w:val="18"/>
                <w:szCs w:val="18"/>
              </w:rPr>
            </w:pP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98"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2E1DFA13" w14:textId="77777777" w:rsidR="00000000" w:rsidRDefault="00173898">
            <w:pPr>
              <w:rPr>
                <w:rFonts w:eastAsia="Times New Roman"/>
                <w:sz w:val="18"/>
                <w:szCs w:val="18"/>
              </w:rPr>
            </w:pPr>
            <w:r>
              <w:rPr>
                <w:rFonts w:eastAsia="Times New Roman"/>
                <w:sz w:val="18"/>
                <w:szCs w:val="18"/>
              </w:rPr>
              <w:t xml:space="preserve">Major Component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499"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4F0F86B0" w14:textId="77777777" w:rsidR="00000000" w:rsidRDefault="00173898">
            <w:pPr>
              <w:rPr>
                <w:rFonts w:eastAsia="Times New Roman"/>
                <w:sz w:val="18"/>
                <w:szCs w:val="18"/>
              </w:rPr>
            </w:pPr>
            <w:r>
              <w:rPr>
                <w:rFonts w:eastAsia="Times New Roman"/>
                <w:sz w:val="18"/>
                <w:szCs w:val="18"/>
              </w:rPr>
              <w:t xml:space="preserve">Indicates </w:t>
            </w:r>
            <w:r>
              <w:rPr>
                <w:rFonts w:eastAsia="Times New Roman"/>
                <w:sz w:val="18"/>
                <w:szCs w:val="18"/>
              </w:rPr>
              <w:t>whether or not a component is a major component in the map</w:t>
            </w:r>
            <w:ins w:id="500" w:author="Achen, Aaron - NRCS, Lincoln, NE" w:date="2019-07-23T15:10:00Z">
              <w:r>
                <w:rPr>
                  <w:rFonts w:eastAsia="Times New Roman"/>
                  <w:sz w:val="18"/>
                  <w:szCs w:val="18"/>
                </w:rPr>
                <w:t xml:space="preserve"> </w:t>
              </w:r>
            </w:ins>
            <w:r>
              <w:rPr>
                <w:rFonts w:eastAsia="Times New Roman"/>
                <w:sz w:val="18"/>
                <w:szCs w:val="18"/>
              </w:rPr>
              <w:t xml:space="preserve">unit.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01"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21AEFB56" w14:textId="77777777" w:rsidR="00000000" w:rsidRDefault="00173898">
            <w:pPr>
              <w:rPr>
                <w:rFonts w:eastAsia="Times New Roman"/>
                <w:sz w:val="18"/>
                <w:szCs w:val="18"/>
              </w:rPr>
            </w:pPr>
            <w:r>
              <w:rPr>
                <w:rFonts w:eastAsia="Times New Roman"/>
                <w:sz w:val="18"/>
                <w:szCs w:val="18"/>
              </w:rPr>
              <w:t xml:space="preserve">NULL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02"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50ECCD36" w14:textId="77777777" w:rsidR="00000000" w:rsidRDefault="00173898">
            <w:pPr>
              <w:rPr>
                <w:rFonts w:eastAsia="Times New Roman"/>
                <w:sz w:val="18"/>
                <w:szCs w:val="18"/>
              </w:rPr>
            </w:pPr>
            <w:r>
              <w:rPr>
                <w:rFonts w:eastAsia="Times New Roman"/>
                <w:sz w:val="18"/>
                <w:szCs w:val="18"/>
              </w:rPr>
              <w:t xml:space="preserve">NULL </w:t>
            </w:r>
          </w:p>
        </w:tc>
      </w:tr>
      <w:tr w:rsidR="00000000" w14:paraId="09E3FF10" w14:textId="77777777">
        <w:trPr>
          <w:divId w:val="1152939773"/>
          <w:tblCellSpacing w:w="15" w:type="dxa"/>
          <w:trPrChange w:id="503"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04"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5D7DFF68" w14:textId="77777777" w:rsidR="00000000" w:rsidRDefault="00173898">
            <w:pPr>
              <w:rPr>
                <w:rFonts w:eastAsia="Times New Roman"/>
                <w:sz w:val="18"/>
                <w:szCs w:val="18"/>
              </w:rPr>
            </w:pPr>
            <w:proofErr w:type="spellStart"/>
            <w:r>
              <w:rPr>
                <w:rFonts w:eastAsia="Times New Roman"/>
                <w:sz w:val="18"/>
                <w:szCs w:val="18"/>
              </w:rPr>
              <w:t>map_h</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05"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45BC2C78" w14:textId="77777777" w:rsidR="00000000" w:rsidRDefault="00173898">
            <w:pPr>
              <w:rPr>
                <w:rFonts w:eastAsia="Times New Roman"/>
                <w:sz w:val="18"/>
                <w:szCs w:val="18"/>
              </w:rPr>
            </w:pPr>
            <w:proofErr w:type="spellStart"/>
            <w:r>
              <w:rPr>
                <w:rFonts w:eastAsia="Times New Roman"/>
                <w:sz w:val="18"/>
                <w:szCs w:val="18"/>
              </w:rPr>
              <w:t>mean_annual_precipitation_h</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06"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5F02E2D1" w14:textId="77777777" w:rsidR="00000000" w:rsidRDefault="00173898">
            <w:pPr>
              <w:rPr>
                <w:rFonts w:eastAsia="Times New Roman"/>
                <w:sz w:val="18"/>
                <w:szCs w:val="18"/>
              </w:rPr>
            </w:pPr>
            <w:r>
              <w:rPr>
                <w:rFonts w:eastAsia="Times New Roman"/>
                <w:sz w:val="18"/>
                <w:szCs w:val="18"/>
              </w:rPr>
              <w:t xml:space="preserve">MAP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07"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0CC442FF" w14:textId="77777777" w:rsidR="00000000" w:rsidRDefault="00173898">
            <w:pPr>
              <w:rPr>
                <w:rFonts w:eastAsia="Times New Roman"/>
                <w:sz w:val="18"/>
                <w:szCs w:val="18"/>
              </w:rPr>
            </w:pPr>
            <w:r>
              <w:rPr>
                <w:rFonts w:eastAsia="Times New Roman"/>
                <w:sz w:val="18"/>
                <w:szCs w:val="18"/>
              </w:rPr>
              <w:t xml:space="preserve">High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08"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604AE6A9" w14:textId="77777777" w:rsidR="00000000" w:rsidRDefault="00173898">
            <w:pPr>
              <w:rPr>
                <w:rFonts w:eastAsia="Times New Roman"/>
                <w:sz w:val="18"/>
                <w:szCs w:val="18"/>
              </w:rPr>
            </w:pPr>
            <w:r>
              <w:rPr>
                <w:rFonts w:eastAsia="Times New Roman"/>
                <w:sz w:val="18"/>
                <w:szCs w:val="18"/>
              </w:rPr>
              <w:t xml:space="preserve">The arithmetic average of the total annual (liquid) precipitation taken over the standard “normal” period, 1961-1990.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09"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347FB9D0" w14:textId="77777777" w:rsidR="00000000" w:rsidRDefault="00173898">
            <w:pPr>
              <w:rPr>
                <w:rFonts w:eastAsia="Times New Roman"/>
                <w:sz w:val="18"/>
                <w:szCs w:val="18"/>
              </w:rPr>
            </w:pPr>
            <w:r>
              <w:rPr>
                <w:rFonts w:eastAsia="Times New Roman"/>
                <w:sz w:val="18"/>
                <w:szCs w:val="18"/>
              </w:rPr>
              <w:t>Millimeters</w:t>
            </w:r>
            <w:r>
              <w:rPr>
                <w:rFonts w:eastAsia="Times New Roman"/>
                <w:sz w:val="18"/>
                <w:szCs w:val="18"/>
              </w:rPr>
              <w:t xml:space="preserve">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10"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230820EE" w14:textId="77777777" w:rsidR="00000000" w:rsidRDefault="00173898">
            <w:pPr>
              <w:rPr>
                <w:rFonts w:eastAsia="Times New Roman"/>
                <w:sz w:val="18"/>
                <w:szCs w:val="18"/>
              </w:rPr>
            </w:pPr>
            <w:r>
              <w:rPr>
                <w:rFonts w:eastAsia="Times New Roman"/>
                <w:sz w:val="18"/>
                <w:szCs w:val="18"/>
              </w:rPr>
              <w:t xml:space="preserve">mm </w:t>
            </w:r>
          </w:p>
        </w:tc>
      </w:tr>
      <w:tr w:rsidR="00000000" w14:paraId="4A916F54" w14:textId="77777777">
        <w:trPr>
          <w:divId w:val="1152939773"/>
          <w:tblCellSpacing w:w="15" w:type="dxa"/>
          <w:trPrChange w:id="511"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12"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0ABCCFEC" w14:textId="77777777" w:rsidR="00000000" w:rsidRDefault="00173898">
            <w:pPr>
              <w:rPr>
                <w:rFonts w:eastAsia="Times New Roman"/>
                <w:sz w:val="18"/>
                <w:szCs w:val="18"/>
              </w:rPr>
            </w:pPr>
            <w:proofErr w:type="spellStart"/>
            <w:r>
              <w:rPr>
                <w:rFonts w:eastAsia="Times New Roman"/>
                <w:sz w:val="18"/>
                <w:szCs w:val="18"/>
              </w:rPr>
              <w:t>map_l</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13"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088152AD" w14:textId="77777777" w:rsidR="00000000" w:rsidRDefault="00173898">
            <w:pPr>
              <w:rPr>
                <w:rFonts w:eastAsia="Times New Roman"/>
                <w:sz w:val="18"/>
                <w:szCs w:val="18"/>
              </w:rPr>
            </w:pPr>
            <w:proofErr w:type="spellStart"/>
            <w:r>
              <w:rPr>
                <w:rFonts w:eastAsia="Times New Roman"/>
                <w:sz w:val="18"/>
                <w:szCs w:val="18"/>
              </w:rPr>
              <w:t>mean_annual_precipitation_l</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14"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644D6454" w14:textId="77777777" w:rsidR="00000000" w:rsidRDefault="00173898">
            <w:pPr>
              <w:rPr>
                <w:rFonts w:eastAsia="Times New Roman"/>
                <w:sz w:val="18"/>
                <w:szCs w:val="18"/>
              </w:rPr>
            </w:pPr>
            <w:r>
              <w:rPr>
                <w:rFonts w:eastAsia="Times New Roman"/>
                <w:sz w:val="18"/>
                <w:szCs w:val="18"/>
              </w:rPr>
              <w:t xml:space="preserve">MAP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15"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080ECE2D" w14:textId="77777777" w:rsidR="00000000" w:rsidRDefault="00173898">
            <w:pPr>
              <w:rPr>
                <w:rFonts w:eastAsia="Times New Roman"/>
                <w:sz w:val="18"/>
                <w:szCs w:val="18"/>
              </w:rPr>
            </w:pPr>
            <w:r>
              <w:rPr>
                <w:rFonts w:eastAsia="Times New Roman"/>
                <w:sz w:val="18"/>
                <w:szCs w:val="18"/>
              </w:rPr>
              <w:t xml:space="preserve">Low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16"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3B0837CA" w14:textId="77777777" w:rsidR="00000000" w:rsidRDefault="00173898">
            <w:pPr>
              <w:rPr>
                <w:rFonts w:eastAsia="Times New Roman"/>
                <w:sz w:val="18"/>
                <w:szCs w:val="18"/>
              </w:rPr>
            </w:pPr>
            <w:r>
              <w:rPr>
                <w:rFonts w:eastAsia="Times New Roman"/>
                <w:sz w:val="18"/>
                <w:szCs w:val="18"/>
              </w:rPr>
              <w:t xml:space="preserve">The arithmetic average of the total annual (liquid) precipitation taken over the standard “normal” period, 1961-1990.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17"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45511700" w14:textId="77777777" w:rsidR="00000000" w:rsidRDefault="00173898">
            <w:pPr>
              <w:rPr>
                <w:rFonts w:eastAsia="Times New Roman"/>
                <w:sz w:val="18"/>
                <w:szCs w:val="18"/>
              </w:rPr>
            </w:pPr>
            <w:r>
              <w:rPr>
                <w:rFonts w:eastAsia="Times New Roman"/>
                <w:sz w:val="18"/>
                <w:szCs w:val="18"/>
              </w:rPr>
              <w:t xml:space="preserve">Millimeters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18"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52EC33F0" w14:textId="77777777" w:rsidR="00000000" w:rsidRDefault="00173898">
            <w:pPr>
              <w:rPr>
                <w:rFonts w:eastAsia="Times New Roman"/>
                <w:sz w:val="18"/>
                <w:szCs w:val="18"/>
              </w:rPr>
            </w:pPr>
            <w:r>
              <w:rPr>
                <w:rFonts w:eastAsia="Times New Roman"/>
                <w:sz w:val="18"/>
                <w:szCs w:val="18"/>
              </w:rPr>
              <w:t xml:space="preserve">mm </w:t>
            </w:r>
          </w:p>
        </w:tc>
      </w:tr>
      <w:tr w:rsidR="00000000" w14:paraId="08A40B53" w14:textId="77777777">
        <w:trPr>
          <w:divId w:val="1152939773"/>
          <w:tblCellSpacing w:w="15" w:type="dxa"/>
          <w:trPrChange w:id="519"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20"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4868CDFF" w14:textId="77777777" w:rsidR="00000000" w:rsidRDefault="00173898">
            <w:pPr>
              <w:rPr>
                <w:rFonts w:eastAsia="Times New Roman"/>
                <w:sz w:val="18"/>
                <w:szCs w:val="18"/>
              </w:rPr>
            </w:pPr>
            <w:proofErr w:type="spellStart"/>
            <w:r>
              <w:rPr>
                <w:rFonts w:eastAsia="Times New Roman"/>
                <w:sz w:val="18"/>
                <w:szCs w:val="18"/>
              </w:rPr>
              <w:lastRenderedPageBreak/>
              <w:t>map_r</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21"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77B3795D" w14:textId="77777777" w:rsidR="00000000" w:rsidRDefault="00173898">
            <w:pPr>
              <w:rPr>
                <w:rFonts w:eastAsia="Times New Roman"/>
                <w:sz w:val="18"/>
                <w:szCs w:val="18"/>
              </w:rPr>
            </w:pPr>
            <w:proofErr w:type="spellStart"/>
            <w:r>
              <w:rPr>
                <w:rFonts w:eastAsia="Times New Roman"/>
                <w:sz w:val="18"/>
                <w:szCs w:val="18"/>
              </w:rPr>
              <w:t>mean_annual_precipitation_r</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22"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3B43DACC" w14:textId="77777777" w:rsidR="00000000" w:rsidRDefault="00173898">
            <w:pPr>
              <w:rPr>
                <w:rFonts w:eastAsia="Times New Roman"/>
                <w:sz w:val="18"/>
                <w:szCs w:val="18"/>
              </w:rPr>
            </w:pPr>
            <w:r>
              <w:rPr>
                <w:rFonts w:eastAsia="Times New Roman"/>
                <w:sz w:val="18"/>
                <w:szCs w:val="18"/>
              </w:rPr>
              <w:t xml:space="preserve">MAP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23"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352DA13F" w14:textId="77777777" w:rsidR="00000000" w:rsidRDefault="00173898">
            <w:pPr>
              <w:rPr>
                <w:rFonts w:eastAsia="Times New Roman"/>
                <w:sz w:val="18"/>
                <w:szCs w:val="18"/>
              </w:rPr>
            </w:pPr>
            <w:r>
              <w:rPr>
                <w:rFonts w:eastAsia="Times New Roman"/>
                <w:sz w:val="18"/>
                <w:szCs w:val="18"/>
              </w:rPr>
              <w:t xml:space="preserve">RV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24"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328FBF43" w14:textId="77777777" w:rsidR="00000000" w:rsidRDefault="00173898">
            <w:pPr>
              <w:rPr>
                <w:rFonts w:eastAsia="Times New Roman"/>
                <w:sz w:val="18"/>
                <w:szCs w:val="18"/>
              </w:rPr>
            </w:pPr>
            <w:r>
              <w:rPr>
                <w:rFonts w:eastAsia="Times New Roman"/>
                <w:sz w:val="18"/>
                <w:szCs w:val="18"/>
              </w:rPr>
              <w:t xml:space="preserve">The </w:t>
            </w:r>
            <w:r>
              <w:rPr>
                <w:rFonts w:eastAsia="Times New Roman"/>
                <w:sz w:val="18"/>
                <w:szCs w:val="18"/>
              </w:rPr>
              <w:t xml:space="preserve">arithmetic average of the total annual (liquid) precipitation taken over the standard “normal” period, 1961-1990.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25"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4FA92ADB" w14:textId="77777777" w:rsidR="00000000" w:rsidRDefault="00173898">
            <w:pPr>
              <w:rPr>
                <w:rFonts w:eastAsia="Times New Roman"/>
                <w:sz w:val="18"/>
                <w:szCs w:val="18"/>
              </w:rPr>
            </w:pPr>
            <w:r>
              <w:rPr>
                <w:rFonts w:eastAsia="Times New Roman"/>
                <w:sz w:val="18"/>
                <w:szCs w:val="18"/>
              </w:rPr>
              <w:t xml:space="preserve">Millimeters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26"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27DDF245" w14:textId="77777777" w:rsidR="00000000" w:rsidRDefault="00173898">
            <w:pPr>
              <w:rPr>
                <w:rFonts w:eastAsia="Times New Roman"/>
                <w:sz w:val="18"/>
                <w:szCs w:val="18"/>
              </w:rPr>
            </w:pPr>
            <w:r>
              <w:rPr>
                <w:rFonts w:eastAsia="Times New Roman"/>
                <w:sz w:val="18"/>
                <w:szCs w:val="18"/>
              </w:rPr>
              <w:t xml:space="preserve">mm </w:t>
            </w:r>
          </w:p>
        </w:tc>
      </w:tr>
      <w:tr w:rsidR="00000000" w14:paraId="7B20BA61" w14:textId="77777777">
        <w:trPr>
          <w:divId w:val="1152939773"/>
          <w:tblCellSpacing w:w="15" w:type="dxa"/>
          <w:trPrChange w:id="527"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28"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185322DB" w14:textId="77777777" w:rsidR="00000000" w:rsidRDefault="00173898">
            <w:pPr>
              <w:rPr>
                <w:rFonts w:eastAsia="Times New Roman"/>
                <w:sz w:val="18"/>
                <w:szCs w:val="18"/>
              </w:rPr>
            </w:pPr>
            <w:r>
              <w:rPr>
                <w:rFonts w:eastAsia="Times New Roman"/>
                <w:sz w:val="18"/>
                <w:szCs w:val="18"/>
              </w:rPr>
              <w:t xml:space="preserve">month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29"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486CEBC6" w14:textId="77777777" w:rsidR="00000000" w:rsidRDefault="00173898">
            <w:pPr>
              <w:rPr>
                <w:rFonts w:eastAsia="Times New Roman"/>
                <w:sz w:val="18"/>
                <w:szCs w:val="18"/>
              </w:rPr>
            </w:pPr>
            <w:r>
              <w:rPr>
                <w:rFonts w:eastAsia="Times New Roman"/>
                <w:sz w:val="18"/>
                <w:szCs w:val="18"/>
              </w:rPr>
              <w:t xml:space="preserve">month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30"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159DD7F5" w14:textId="77777777" w:rsidR="00000000" w:rsidRDefault="00173898">
            <w:pPr>
              <w:rPr>
                <w:rFonts w:eastAsia="Times New Roman"/>
                <w:sz w:val="18"/>
                <w:szCs w:val="18"/>
              </w:rPr>
            </w:pP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31"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6372A15A" w14:textId="77777777" w:rsidR="00000000" w:rsidRDefault="00173898">
            <w:pPr>
              <w:rPr>
                <w:rFonts w:eastAsia="Times New Roman"/>
                <w:sz w:val="18"/>
                <w:szCs w:val="18"/>
              </w:rPr>
            </w:pPr>
            <w:r>
              <w:rPr>
                <w:rFonts w:eastAsia="Times New Roman"/>
                <w:sz w:val="18"/>
                <w:szCs w:val="18"/>
              </w:rPr>
              <w:t xml:space="preserve">Month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32"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3FA4E13F" w14:textId="77777777" w:rsidR="00000000" w:rsidRDefault="00173898">
            <w:pPr>
              <w:rPr>
                <w:rFonts w:eastAsia="Times New Roman"/>
                <w:sz w:val="18"/>
                <w:szCs w:val="18"/>
              </w:rPr>
            </w:pPr>
            <w:r>
              <w:rPr>
                <w:rFonts w:eastAsia="Times New Roman"/>
                <w:sz w:val="18"/>
                <w:szCs w:val="18"/>
              </w:rPr>
              <w:t xml:space="preserve">One of the twelve months of the year.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33"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336208C7" w14:textId="77777777" w:rsidR="00000000" w:rsidRDefault="00173898">
            <w:pPr>
              <w:rPr>
                <w:rFonts w:eastAsia="Times New Roman"/>
                <w:sz w:val="18"/>
                <w:szCs w:val="18"/>
              </w:rPr>
            </w:pPr>
            <w:r>
              <w:rPr>
                <w:rFonts w:eastAsia="Times New Roman"/>
                <w:sz w:val="18"/>
                <w:szCs w:val="18"/>
              </w:rPr>
              <w:t xml:space="preserve">NULL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34"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52F77A6E" w14:textId="77777777" w:rsidR="00000000" w:rsidRDefault="00173898">
            <w:pPr>
              <w:rPr>
                <w:rFonts w:eastAsia="Times New Roman"/>
                <w:sz w:val="18"/>
                <w:szCs w:val="18"/>
              </w:rPr>
            </w:pPr>
            <w:r>
              <w:rPr>
                <w:rFonts w:eastAsia="Times New Roman"/>
                <w:sz w:val="18"/>
                <w:szCs w:val="18"/>
              </w:rPr>
              <w:t xml:space="preserve">NULL </w:t>
            </w:r>
          </w:p>
        </w:tc>
      </w:tr>
      <w:tr w:rsidR="00000000" w14:paraId="24966286" w14:textId="77777777">
        <w:trPr>
          <w:divId w:val="1152939773"/>
          <w:tblCellSpacing w:w="15" w:type="dxa"/>
          <w:trPrChange w:id="535"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36"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319B1513" w14:textId="77777777" w:rsidR="00000000" w:rsidRDefault="00173898">
            <w:pPr>
              <w:rPr>
                <w:rFonts w:eastAsia="Times New Roman"/>
                <w:sz w:val="18"/>
                <w:szCs w:val="18"/>
              </w:rPr>
            </w:pPr>
            <w:proofErr w:type="spellStart"/>
            <w:r>
              <w:rPr>
                <w:rFonts w:eastAsia="Times New Roman"/>
                <w:sz w:val="18"/>
                <w:szCs w:val="18"/>
              </w:rPr>
              <w:t>mukey</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37"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25843ADE" w14:textId="77777777" w:rsidR="00000000" w:rsidRDefault="00173898">
            <w:pPr>
              <w:rPr>
                <w:rFonts w:eastAsia="Times New Roman"/>
                <w:sz w:val="18"/>
                <w:szCs w:val="18"/>
              </w:rPr>
            </w:pPr>
            <w:proofErr w:type="spellStart"/>
            <w:r>
              <w:rPr>
                <w:rFonts w:eastAsia="Times New Roman"/>
                <w:sz w:val="18"/>
                <w:szCs w:val="18"/>
              </w:rPr>
              <w:t>mapunit_key</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38"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5CD31CA1" w14:textId="77777777" w:rsidR="00000000" w:rsidRDefault="00173898">
            <w:pPr>
              <w:rPr>
                <w:rFonts w:eastAsia="Times New Roman"/>
                <w:sz w:val="18"/>
                <w:szCs w:val="18"/>
              </w:rPr>
            </w:pP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39"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29FE3F5B" w14:textId="77777777" w:rsidR="00000000" w:rsidRDefault="00173898">
            <w:pPr>
              <w:rPr>
                <w:rFonts w:eastAsia="Times New Roman"/>
                <w:sz w:val="18"/>
                <w:szCs w:val="18"/>
              </w:rPr>
            </w:pPr>
            <w:proofErr w:type="spellStart"/>
            <w:r>
              <w:rPr>
                <w:rFonts w:eastAsia="Times New Roman"/>
                <w:sz w:val="18"/>
                <w:szCs w:val="18"/>
              </w:rPr>
              <w:t>Mapunit</w:t>
            </w:r>
            <w:proofErr w:type="spellEnd"/>
            <w:r>
              <w:rPr>
                <w:rFonts w:eastAsia="Times New Roman"/>
                <w:sz w:val="18"/>
                <w:szCs w:val="18"/>
              </w:rPr>
              <w:t xml:space="preserve"> Key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40"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19D14AFF" w14:textId="77777777" w:rsidR="00000000" w:rsidRDefault="00173898">
            <w:pPr>
              <w:rPr>
                <w:rFonts w:eastAsia="Times New Roman"/>
                <w:sz w:val="18"/>
                <w:szCs w:val="18"/>
              </w:rPr>
            </w:pPr>
            <w:r>
              <w:rPr>
                <w:rFonts w:eastAsia="Times New Roman"/>
                <w:sz w:val="18"/>
                <w:szCs w:val="18"/>
              </w:rPr>
              <w:t>A non-connotati</w:t>
            </w:r>
            <w:r>
              <w:rPr>
                <w:rFonts w:eastAsia="Times New Roman"/>
                <w:sz w:val="18"/>
                <w:szCs w:val="18"/>
              </w:rPr>
              <w:t xml:space="preserve">ve string of characters used to uniquely identify a record in the </w:t>
            </w:r>
            <w:proofErr w:type="spellStart"/>
            <w:r>
              <w:rPr>
                <w:rFonts w:eastAsia="Times New Roman"/>
                <w:sz w:val="18"/>
                <w:szCs w:val="18"/>
              </w:rPr>
              <w:t>Mapunit</w:t>
            </w:r>
            <w:proofErr w:type="spellEnd"/>
            <w:r>
              <w:rPr>
                <w:rFonts w:eastAsia="Times New Roman"/>
                <w:sz w:val="18"/>
                <w:szCs w:val="18"/>
              </w:rPr>
              <w:t xml:space="preserve"> table.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41"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0D36D050" w14:textId="77777777" w:rsidR="00000000" w:rsidRDefault="00173898">
            <w:pPr>
              <w:rPr>
                <w:rFonts w:eastAsia="Times New Roman"/>
                <w:sz w:val="18"/>
                <w:szCs w:val="18"/>
              </w:rPr>
            </w:pPr>
            <w:r>
              <w:rPr>
                <w:rFonts w:eastAsia="Times New Roman"/>
                <w:sz w:val="18"/>
                <w:szCs w:val="18"/>
              </w:rPr>
              <w:t xml:space="preserve">NULL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42"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0AE23EF8" w14:textId="77777777" w:rsidR="00000000" w:rsidRDefault="00173898">
            <w:pPr>
              <w:rPr>
                <w:rFonts w:eastAsia="Times New Roman"/>
                <w:sz w:val="18"/>
                <w:szCs w:val="18"/>
              </w:rPr>
            </w:pPr>
            <w:r>
              <w:rPr>
                <w:rFonts w:eastAsia="Times New Roman"/>
                <w:sz w:val="18"/>
                <w:szCs w:val="18"/>
              </w:rPr>
              <w:t xml:space="preserve">NULL </w:t>
            </w:r>
          </w:p>
        </w:tc>
      </w:tr>
      <w:tr w:rsidR="00000000" w14:paraId="4B52E1F2" w14:textId="77777777">
        <w:trPr>
          <w:divId w:val="1152939773"/>
          <w:tblCellSpacing w:w="15" w:type="dxa"/>
          <w:trPrChange w:id="543"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44"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384E6B86" w14:textId="77777777" w:rsidR="00000000" w:rsidRDefault="00173898">
            <w:pPr>
              <w:rPr>
                <w:rFonts w:eastAsia="Times New Roman"/>
                <w:sz w:val="18"/>
                <w:szCs w:val="18"/>
              </w:rPr>
            </w:pPr>
            <w:r>
              <w:rPr>
                <w:rFonts w:eastAsia="Times New Roman"/>
                <w:sz w:val="18"/>
                <w:szCs w:val="18"/>
              </w:rPr>
              <w:t xml:space="preserve">musym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45"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337FBA0A" w14:textId="77777777" w:rsidR="00000000" w:rsidRDefault="00173898">
            <w:pPr>
              <w:rPr>
                <w:rFonts w:eastAsia="Times New Roman"/>
                <w:sz w:val="18"/>
                <w:szCs w:val="18"/>
              </w:rPr>
            </w:pPr>
            <w:proofErr w:type="spellStart"/>
            <w:r>
              <w:rPr>
                <w:rFonts w:eastAsia="Times New Roman"/>
                <w:sz w:val="18"/>
                <w:szCs w:val="18"/>
              </w:rPr>
              <w:t>mapunit_symbol</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46"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4610DA9D" w14:textId="77777777" w:rsidR="00000000" w:rsidRDefault="00173898">
            <w:pPr>
              <w:rPr>
                <w:rFonts w:eastAsia="Times New Roman"/>
                <w:sz w:val="18"/>
                <w:szCs w:val="18"/>
              </w:rPr>
            </w:pP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47"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0F9F8FBB" w14:textId="77777777" w:rsidR="00000000" w:rsidRDefault="00173898">
            <w:pPr>
              <w:rPr>
                <w:rFonts w:eastAsia="Times New Roman"/>
                <w:sz w:val="18"/>
                <w:szCs w:val="18"/>
              </w:rPr>
            </w:pPr>
            <w:proofErr w:type="spellStart"/>
            <w:r>
              <w:rPr>
                <w:rFonts w:eastAsia="Times New Roman"/>
                <w:sz w:val="18"/>
                <w:szCs w:val="18"/>
              </w:rPr>
              <w:t>Mapunit</w:t>
            </w:r>
            <w:proofErr w:type="spellEnd"/>
            <w:r>
              <w:rPr>
                <w:rFonts w:eastAsia="Times New Roman"/>
                <w:sz w:val="18"/>
                <w:szCs w:val="18"/>
              </w:rPr>
              <w:t xml:space="preserve"> Symbol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48"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7759B27A" w14:textId="77777777" w:rsidR="00000000" w:rsidRDefault="00173898">
            <w:pPr>
              <w:rPr>
                <w:rFonts w:eastAsia="Times New Roman"/>
                <w:sz w:val="18"/>
                <w:szCs w:val="18"/>
              </w:rPr>
            </w:pPr>
            <w:r>
              <w:rPr>
                <w:rFonts w:eastAsia="Times New Roman"/>
                <w:sz w:val="18"/>
                <w:szCs w:val="18"/>
              </w:rPr>
              <w:t>The symbol used to uniquely identify the soil map</w:t>
            </w:r>
            <w:ins w:id="549" w:author="Achen, Aaron - NRCS, Lincoln, NE" w:date="2019-07-23T15:11:00Z">
              <w:r>
                <w:rPr>
                  <w:rFonts w:eastAsia="Times New Roman"/>
                  <w:sz w:val="18"/>
                  <w:szCs w:val="18"/>
                </w:rPr>
                <w:t xml:space="preserve"> </w:t>
              </w:r>
            </w:ins>
            <w:r>
              <w:rPr>
                <w:rFonts w:eastAsia="Times New Roman"/>
                <w:sz w:val="18"/>
                <w:szCs w:val="18"/>
              </w:rPr>
              <w:t xml:space="preserve">unit in the soil survey.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50"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4720DF57" w14:textId="77777777" w:rsidR="00000000" w:rsidRDefault="00173898">
            <w:pPr>
              <w:rPr>
                <w:rFonts w:eastAsia="Times New Roman"/>
                <w:sz w:val="18"/>
                <w:szCs w:val="18"/>
              </w:rPr>
            </w:pPr>
            <w:r>
              <w:rPr>
                <w:rFonts w:eastAsia="Times New Roman"/>
                <w:sz w:val="18"/>
                <w:szCs w:val="18"/>
              </w:rPr>
              <w:t xml:space="preserve">NULL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51"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5324F188" w14:textId="77777777" w:rsidR="00000000" w:rsidRDefault="00173898">
            <w:pPr>
              <w:rPr>
                <w:rFonts w:eastAsia="Times New Roman"/>
                <w:sz w:val="18"/>
                <w:szCs w:val="18"/>
              </w:rPr>
            </w:pPr>
            <w:r>
              <w:rPr>
                <w:rFonts w:eastAsia="Times New Roman"/>
                <w:sz w:val="18"/>
                <w:szCs w:val="18"/>
              </w:rPr>
              <w:t xml:space="preserve">NULL </w:t>
            </w:r>
          </w:p>
        </w:tc>
      </w:tr>
      <w:tr w:rsidR="00000000" w14:paraId="101277F2" w14:textId="77777777">
        <w:trPr>
          <w:divId w:val="1152939773"/>
          <w:tblCellSpacing w:w="15" w:type="dxa"/>
          <w:trPrChange w:id="552"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53"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45B2DE33" w14:textId="77777777" w:rsidR="00000000" w:rsidRDefault="00173898">
            <w:pPr>
              <w:rPr>
                <w:rFonts w:eastAsia="Times New Roman"/>
                <w:sz w:val="18"/>
                <w:szCs w:val="18"/>
              </w:rPr>
            </w:pPr>
            <w:proofErr w:type="spellStart"/>
            <w:r>
              <w:rPr>
                <w:rFonts w:eastAsia="Times New Roman"/>
                <w:sz w:val="18"/>
                <w:szCs w:val="18"/>
              </w:rPr>
              <w:t>om_h</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54"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7A0329D5" w14:textId="77777777" w:rsidR="00000000" w:rsidRDefault="00173898">
            <w:pPr>
              <w:rPr>
                <w:rFonts w:eastAsia="Times New Roman"/>
                <w:sz w:val="18"/>
                <w:szCs w:val="18"/>
              </w:rPr>
            </w:pPr>
            <w:proofErr w:type="spellStart"/>
            <w:r>
              <w:rPr>
                <w:rFonts w:eastAsia="Times New Roman"/>
                <w:sz w:val="18"/>
                <w:szCs w:val="18"/>
              </w:rPr>
              <w:t>organic_matter_percent_h</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55"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6668D261" w14:textId="77777777" w:rsidR="00000000" w:rsidRDefault="00173898">
            <w:pPr>
              <w:rPr>
                <w:rFonts w:eastAsia="Times New Roman"/>
                <w:sz w:val="18"/>
                <w:szCs w:val="18"/>
              </w:rPr>
            </w:pPr>
            <w:r>
              <w:rPr>
                <w:rFonts w:eastAsia="Times New Roman"/>
                <w:sz w:val="18"/>
                <w:szCs w:val="18"/>
              </w:rPr>
              <w:t xml:space="preserve">OM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56"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5E5BB2C5" w14:textId="77777777" w:rsidR="00000000" w:rsidRDefault="00173898">
            <w:pPr>
              <w:rPr>
                <w:rFonts w:eastAsia="Times New Roman"/>
                <w:sz w:val="18"/>
                <w:szCs w:val="18"/>
              </w:rPr>
            </w:pPr>
            <w:r>
              <w:rPr>
                <w:rFonts w:eastAsia="Times New Roman"/>
                <w:sz w:val="18"/>
                <w:szCs w:val="18"/>
              </w:rPr>
              <w:t xml:space="preserve">High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57"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7EE6201B" w14:textId="77777777" w:rsidR="00000000" w:rsidRDefault="00173898">
            <w:pPr>
              <w:rPr>
                <w:rFonts w:eastAsia="Times New Roman"/>
                <w:sz w:val="18"/>
                <w:szCs w:val="18"/>
              </w:rPr>
            </w:pPr>
            <w:r>
              <w:rPr>
                <w:rFonts w:eastAsia="Times New Roman"/>
                <w:sz w:val="18"/>
                <w:szCs w:val="18"/>
              </w:rPr>
              <w:t>The amount by weight of decomposed plant and animal residue expressed as a weight percentage of the less</w:t>
            </w:r>
            <w:ins w:id="558" w:author="Achen, Aaron - NRCS, Lincoln, NE" w:date="2019-07-23T15:11:00Z">
              <w:r>
                <w:rPr>
                  <w:rFonts w:eastAsia="Times New Roman"/>
                  <w:sz w:val="18"/>
                  <w:szCs w:val="18"/>
                </w:rPr>
                <w:t>-</w:t>
              </w:r>
            </w:ins>
            <w:del w:id="559" w:author="Achen, Aaron - NRCS, Lincoln, NE" w:date="2019-07-23T15:11:00Z">
              <w:r>
                <w:rPr>
                  <w:rFonts w:eastAsia="Times New Roman"/>
                  <w:sz w:val="18"/>
                  <w:szCs w:val="18"/>
                </w:rPr>
                <w:delText xml:space="preserve"> </w:delText>
              </w:r>
            </w:del>
            <w:r>
              <w:rPr>
                <w:rFonts w:eastAsia="Times New Roman"/>
                <w:sz w:val="18"/>
                <w:szCs w:val="18"/>
              </w:rPr>
              <w:t>than</w:t>
            </w:r>
            <w:ins w:id="560" w:author="Achen, Aaron - NRCS, Lincoln, NE" w:date="2019-07-23T15:11:00Z">
              <w:r>
                <w:rPr>
                  <w:rFonts w:eastAsia="Times New Roman"/>
                  <w:sz w:val="18"/>
                  <w:szCs w:val="18"/>
                </w:rPr>
                <w:t>-</w:t>
              </w:r>
            </w:ins>
            <w:del w:id="561" w:author="Achen, Aaron - NRCS, Lincoln, NE" w:date="2019-07-23T15:11:00Z">
              <w:r>
                <w:rPr>
                  <w:rFonts w:eastAsia="Times New Roman"/>
                  <w:sz w:val="18"/>
                  <w:szCs w:val="18"/>
                </w:rPr>
                <w:delText xml:space="preserve"> </w:delText>
              </w:r>
            </w:del>
            <w:r>
              <w:rPr>
                <w:rFonts w:eastAsia="Times New Roman"/>
                <w:sz w:val="18"/>
                <w:szCs w:val="18"/>
              </w:rPr>
              <w:t>2</w:t>
            </w:r>
            <w:ins w:id="562" w:author="Achen, Aaron - NRCS, Lincoln, NE" w:date="2019-07-23T15:11:00Z">
              <w:r>
                <w:rPr>
                  <w:rFonts w:eastAsia="Times New Roman"/>
                  <w:sz w:val="18"/>
                  <w:szCs w:val="18"/>
                </w:rPr>
                <w:t>-</w:t>
              </w:r>
            </w:ins>
            <w:del w:id="563" w:author="Achen, Aaron - NRCS, Lincoln, NE" w:date="2019-07-23T15:11:00Z">
              <w:r>
                <w:rPr>
                  <w:rFonts w:eastAsia="Times New Roman"/>
                  <w:sz w:val="18"/>
                  <w:szCs w:val="18"/>
                </w:rPr>
                <w:delText xml:space="preserve"> </w:delText>
              </w:r>
            </w:del>
            <w:r>
              <w:rPr>
                <w:rFonts w:eastAsia="Times New Roman"/>
                <w:sz w:val="18"/>
                <w:szCs w:val="18"/>
              </w:rPr>
              <w:t xml:space="preserve">mm soil material.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64"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5D6AA544" w14:textId="77777777" w:rsidR="00000000" w:rsidRDefault="00173898">
            <w:pPr>
              <w:rPr>
                <w:rFonts w:eastAsia="Times New Roman"/>
                <w:sz w:val="18"/>
                <w:szCs w:val="18"/>
              </w:rPr>
            </w:pPr>
            <w:r>
              <w:rPr>
                <w:rFonts w:eastAsia="Times New Roman"/>
                <w:sz w:val="18"/>
                <w:szCs w:val="18"/>
              </w:rPr>
              <w:t xml:space="preserve">Percent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65"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5F530C79" w14:textId="77777777" w:rsidR="00000000" w:rsidRDefault="00173898">
            <w:pPr>
              <w:rPr>
                <w:rFonts w:eastAsia="Times New Roman"/>
                <w:sz w:val="18"/>
                <w:szCs w:val="18"/>
              </w:rPr>
            </w:pPr>
            <w:r>
              <w:rPr>
                <w:rFonts w:eastAsia="Times New Roman"/>
                <w:sz w:val="18"/>
                <w:szCs w:val="18"/>
              </w:rPr>
              <w:t xml:space="preserve">percent </w:t>
            </w:r>
          </w:p>
        </w:tc>
      </w:tr>
      <w:tr w:rsidR="00000000" w14:paraId="114149FF" w14:textId="77777777">
        <w:trPr>
          <w:divId w:val="1152939773"/>
          <w:tblCellSpacing w:w="15" w:type="dxa"/>
          <w:trPrChange w:id="566"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67"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2F90274D" w14:textId="77777777" w:rsidR="00000000" w:rsidRDefault="00173898">
            <w:pPr>
              <w:rPr>
                <w:rFonts w:eastAsia="Times New Roman"/>
                <w:sz w:val="18"/>
                <w:szCs w:val="18"/>
              </w:rPr>
            </w:pPr>
            <w:proofErr w:type="spellStart"/>
            <w:r>
              <w:rPr>
                <w:rFonts w:eastAsia="Times New Roman"/>
                <w:sz w:val="18"/>
                <w:szCs w:val="18"/>
              </w:rPr>
              <w:t>om_l</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68"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48408B24" w14:textId="77777777" w:rsidR="00000000" w:rsidRDefault="00173898">
            <w:pPr>
              <w:rPr>
                <w:rFonts w:eastAsia="Times New Roman"/>
                <w:sz w:val="18"/>
                <w:szCs w:val="18"/>
              </w:rPr>
            </w:pPr>
            <w:proofErr w:type="spellStart"/>
            <w:r>
              <w:rPr>
                <w:rFonts w:eastAsia="Times New Roman"/>
                <w:sz w:val="18"/>
                <w:szCs w:val="18"/>
              </w:rPr>
              <w:t>organic_matter_percent_l</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69"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6F26B992" w14:textId="77777777" w:rsidR="00000000" w:rsidRDefault="00173898">
            <w:pPr>
              <w:rPr>
                <w:rFonts w:eastAsia="Times New Roman"/>
                <w:sz w:val="18"/>
                <w:szCs w:val="18"/>
              </w:rPr>
            </w:pPr>
            <w:r>
              <w:rPr>
                <w:rFonts w:eastAsia="Times New Roman"/>
                <w:sz w:val="18"/>
                <w:szCs w:val="18"/>
              </w:rPr>
              <w:t xml:space="preserve">OM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70"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3BA9F98B" w14:textId="77777777" w:rsidR="00000000" w:rsidRDefault="00173898">
            <w:pPr>
              <w:rPr>
                <w:rFonts w:eastAsia="Times New Roman"/>
                <w:sz w:val="18"/>
                <w:szCs w:val="18"/>
              </w:rPr>
            </w:pPr>
            <w:r>
              <w:rPr>
                <w:rFonts w:eastAsia="Times New Roman"/>
                <w:sz w:val="18"/>
                <w:szCs w:val="18"/>
              </w:rPr>
              <w:t xml:space="preserve">Low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71"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02D72BBB" w14:textId="77777777" w:rsidR="00000000" w:rsidRDefault="00173898">
            <w:pPr>
              <w:rPr>
                <w:rFonts w:eastAsia="Times New Roman"/>
                <w:sz w:val="18"/>
                <w:szCs w:val="18"/>
              </w:rPr>
            </w:pPr>
            <w:r>
              <w:rPr>
                <w:rFonts w:eastAsia="Times New Roman"/>
                <w:sz w:val="18"/>
                <w:szCs w:val="18"/>
              </w:rPr>
              <w:t>The amount by weight of de</w:t>
            </w:r>
            <w:r>
              <w:rPr>
                <w:rFonts w:eastAsia="Times New Roman"/>
                <w:sz w:val="18"/>
                <w:szCs w:val="18"/>
              </w:rPr>
              <w:t>composed plant and animal residue expressed as a weight percentage of the less</w:t>
            </w:r>
            <w:del w:id="572" w:author="Achen, Aaron - NRCS, Lincoln, NE" w:date="2019-07-23T15:11:00Z">
              <w:r>
                <w:rPr>
                  <w:rFonts w:eastAsia="Times New Roman"/>
                  <w:sz w:val="18"/>
                  <w:szCs w:val="18"/>
                </w:rPr>
                <w:delText xml:space="preserve"> </w:delText>
              </w:r>
            </w:del>
            <w:ins w:id="573" w:author="Achen, Aaron - NRCS, Lincoln, NE" w:date="2019-07-23T15:11:00Z">
              <w:r>
                <w:rPr>
                  <w:rFonts w:eastAsia="Times New Roman"/>
                  <w:sz w:val="18"/>
                  <w:szCs w:val="18"/>
                </w:rPr>
                <w:t>-</w:t>
              </w:r>
            </w:ins>
            <w:r>
              <w:rPr>
                <w:rFonts w:eastAsia="Times New Roman"/>
                <w:sz w:val="18"/>
                <w:szCs w:val="18"/>
              </w:rPr>
              <w:t>than</w:t>
            </w:r>
            <w:ins w:id="574" w:author="Achen, Aaron - NRCS, Lincoln, NE" w:date="2019-07-23T15:11:00Z">
              <w:r>
                <w:rPr>
                  <w:rFonts w:eastAsia="Times New Roman"/>
                  <w:sz w:val="18"/>
                  <w:szCs w:val="18"/>
                </w:rPr>
                <w:t>-</w:t>
              </w:r>
            </w:ins>
            <w:del w:id="575" w:author="Achen, Aaron - NRCS, Lincoln, NE" w:date="2019-07-23T15:11:00Z">
              <w:r>
                <w:rPr>
                  <w:rFonts w:eastAsia="Times New Roman"/>
                  <w:sz w:val="18"/>
                  <w:szCs w:val="18"/>
                </w:rPr>
                <w:delText xml:space="preserve"> </w:delText>
              </w:r>
            </w:del>
            <w:r>
              <w:rPr>
                <w:rFonts w:eastAsia="Times New Roman"/>
                <w:sz w:val="18"/>
                <w:szCs w:val="18"/>
              </w:rPr>
              <w:t>2</w:t>
            </w:r>
            <w:ins w:id="576" w:author="Achen, Aaron - NRCS, Lincoln, NE" w:date="2019-07-23T15:11:00Z">
              <w:r>
                <w:rPr>
                  <w:rFonts w:eastAsia="Times New Roman"/>
                  <w:sz w:val="18"/>
                  <w:szCs w:val="18"/>
                </w:rPr>
                <w:t>-</w:t>
              </w:r>
            </w:ins>
            <w:del w:id="577" w:author="Achen, Aaron - NRCS, Lincoln, NE" w:date="2019-07-23T15:11:00Z">
              <w:r>
                <w:rPr>
                  <w:rFonts w:eastAsia="Times New Roman"/>
                  <w:sz w:val="18"/>
                  <w:szCs w:val="18"/>
                </w:rPr>
                <w:delText xml:space="preserve"> </w:delText>
              </w:r>
            </w:del>
            <w:r>
              <w:rPr>
                <w:rFonts w:eastAsia="Times New Roman"/>
                <w:sz w:val="18"/>
                <w:szCs w:val="18"/>
              </w:rPr>
              <w:t xml:space="preserve">mm soil material.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78"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13B55D6F" w14:textId="77777777" w:rsidR="00000000" w:rsidRDefault="00173898">
            <w:pPr>
              <w:rPr>
                <w:rFonts w:eastAsia="Times New Roman"/>
                <w:sz w:val="18"/>
                <w:szCs w:val="18"/>
              </w:rPr>
            </w:pPr>
            <w:r>
              <w:rPr>
                <w:rFonts w:eastAsia="Times New Roman"/>
                <w:sz w:val="18"/>
                <w:szCs w:val="18"/>
              </w:rPr>
              <w:t xml:space="preserve">Percent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79"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2FCE1D28" w14:textId="77777777" w:rsidR="00000000" w:rsidRDefault="00173898">
            <w:pPr>
              <w:rPr>
                <w:rFonts w:eastAsia="Times New Roman"/>
                <w:sz w:val="18"/>
                <w:szCs w:val="18"/>
              </w:rPr>
            </w:pPr>
            <w:r>
              <w:rPr>
                <w:rFonts w:eastAsia="Times New Roman"/>
                <w:sz w:val="18"/>
                <w:szCs w:val="18"/>
              </w:rPr>
              <w:t xml:space="preserve">percent </w:t>
            </w:r>
          </w:p>
        </w:tc>
      </w:tr>
      <w:tr w:rsidR="00000000" w14:paraId="1F722832" w14:textId="77777777">
        <w:trPr>
          <w:divId w:val="1152939773"/>
          <w:tblCellSpacing w:w="15" w:type="dxa"/>
          <w:trPrChange w:id="580"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81"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10C07389" w14:textId="77777777" w:rsidR="00000000" w:rsidRDefault="00173898">
            <w:pPr>
              <w:rPr>
                <w:rFonts w:eastAsia="Times New Roman"/>
                <w:sz w:val="18"/>
                <w:szCs w:val="18"/>
              </w:rPr>
            </w:pPr>
            <w:proofErr w:type="spellStart"/>
            <w:r>
              <w:rPr>
                <w:rFonts w:eastAsia="Times New Roman"/>
                <w:sz w:val="18"/>
                <w:szCs w:val="18"/>
              </w:rPr>
              <w:t>om_r</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82"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421D1594" w14:textId="77777777" w:rsidR="00000000" w:rsidRDefault="00173898">
            <w:pPr>
              <w:rPr>
                <w:rFonts w:eastAsia="Times New Roman"/>
                <w:sz w:val="18"/>
                <w:szCs w:val="18"/>
              </w:rPr>
            </w:pPr>
            <w:proofErr w:type="spellStart"/>
            <w:r>
              <w:rPr>
                <w:rFonts w:eastAsia="Times New Roman"/>
                <w:sz w:val="18"/>
                <w:szCs w:val="18"/>
              </w:rPr>
              <w:t>organic_matter_percent_r</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83"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70D19B31" w14:textId="77777777" w:rsidR="00000000" w:rsidRDefault="00173898">
            <w:pPr>
              <w:rPr>
                <w:rFonts w:eastAsia="Times New Roman"/>
                <w:sz w:val="18"/>
                <w:szCs w:val="18"/>
              </w:rPr>
            </w:pPr>
            <w:r>
              <w:rPr>
                <w:rFonts w:eastAsia="Times New Roman"/>
                <w:sz w:val="18"/>
                <w:szCs w:val="18"/>
              </w:rPr>
              <w:t xml:space="preserve">OM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84"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343B8B21" w14:textId="77777777" w:rsidR="00000000" w:rsidRDefault="00173898">
            <w:pPr>
              <w:rPr>
                <w:rFonts w:eastAsia="Times New Roman"/>
                <w:sz w:val="18"/>
                <w:szCs w:val="18"/>
              </w:rPr>
            </w:pPr>
            <w:r>
              <w:rPr>
                <w:rFonts w:eastAsia="Times New Roman"/>
                <w:sz w:val="18"/>
                <w:szCs w:val="18"/>
              </w:rPr>
              <w:t xml:space="preserve">RV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85"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6B555338" w14:textId="77777777" w:rsidR="00000000" w:rsidRDefault="00173898">
            <w:pPr>
              <w:rPr>
                <w:rFonts w:eastAsia="Times New Roman"/>
                <w:sz w:val="18"/>
                <w:szCs w:val="18"/>
              </w:rPr>
            </w:pPr>
            <w:r>
              <w:rPr>
                <w:rFonts w:eastAsia="Times New Roman"/>
                <w:sz w:val="18"/>
                <w:szCs w:val="18"/>
              </w:rPr>
              <w:t xml:space="preserve">The </w:t>
            </w:r>
            <w:r>
              <w:rPr>
                <w:rFonts w:eastAsia="Times New Roman"/>
                <w:sz w:val="18"/>
                <w:szCs w:val="18"/>
              </w:rPr>
              <w:t>amount by weight of decomposed plant and animal residue expressed as a weight percentage of the less</w:t>
            </w:r>
            <w:del w:id="586" w:author="Achen, Aaron - NRCS, Lincoln, NE" w:date="2019-07-23T15:12:00Z">
              <w:r>
                <w:rPr>
                  <w:rFonts w:eastAsia="Times New Roman"/>
                  <w:sz w:val="18"/>
                  <w:szCs w:val="18"/>
                </w:rPr>
                <w:delText xml:space="preserve"> </w:delText>
              </w:r>
            </w:del>
            <w:ins w:id="587" w:author="Achen, Aaron - NRCS, Lincoln, NE" w:date="2019-07-23T15:12:00Z">
              <w:r>
                <w:rPr>
                  <w:rFonts w:eastAsia="Times New Roman"/>
                  <w:sz w:val="18"/>
                  <w:szCs w:val="18"/>
                </w:rPr>
                <w:t>-</w:t>
              </w:r>
            </w:ins>
            <w:r>
              <w:rPr>
                <w:rFonts w:eastAsia="Times New Roman"/>
                <w:sz w:val="18"/>
                <w:szCs w:val="18"/>
              </w:rPr>
              <w:t>than</w:t>
            </w:r>
            <w:ins w:id="588" w:author="Achen, Aaron - NRCS, Lincoln, NE" w:date="2019-07-23T15:12:00Z">
              <w:r>
                <w:rPr>
                  <w:rFonts w:eastAsia="Times New Roman"/>
                  <w:sz w:val="18"/>
                  <w:szCs w:val="18"/>
                </w:rPr>
                <w:t>-</w:t>
              </w:r>
            </w:ins>
            <w:del w:id="589" w:author="Achen, Aaron - NRCS, Lincoln, NE" w:date="2019-07-23T15:12:00Z">
              <w:r>
                <w:rPr>
                  <w:rFonts w:eastAsia="Times New Roman"/>
                  <w:sz w:val="18"/>
                  <w:szCs w:val="18"/>
                </w:rPr>
                <w:delText xml:space="preserve"> </w:delText>
              </w:r>
            </w:del>
            <w:r>
              <w:rPr>
                <w:rFonts w:eastAsia="Times New Roman"/>
                <w:sz w:val="18"/>
                <w:szCs w:val="18"/>
              </w:rPr>
              <w:t>2</w:t>
            </w:r>
            <w:ins w:id="590" w:author="Achen, Aaron - NRCS, Lincoln, NE" w:date="2019-07-23T15:12:00Z">
              <w:r>
                <w:rPr>
                  <w:rFonts w:eastAsia="Times New Roman"/>
                  <w:sz w:val="18"/>
                  <w:szCs w:val="18"/>
                </w:rPr>
                <w:t>-</w:t>
              </w:r>
            </w:ins>
            <w:del w:id="591" w:author="Achen, Aaron - NRCS, Lincoln, NE" w:date="2019-07-23T15:12:00Z">
              <w:r>
                <w:rPr>
                  <w:rFonts w:eastAsia="Times New Roman"/>
                  <w:sz w:val="18"/>
                  <w:szCs w:val="18"/>
                </w:rPr>
                <w:delText xml:space="preserve"> </w:delText>
              </w:r>
            </w:del>
            <w:r>
              <w:rPr>
                <w:rFonts w:eastAsia="Times New Roman"/>
                <w:sz w:val="18"/>
                <w:szCs w:val="18"/>
              </w:rPr>
              <w:t xml:space="preserve">mm soil material.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92"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43666A34" w14:textId="77777777" w:rsidR="00000000" w:rsidRDefault="00173898">
            <w:pPr>
              <w:rPr>
                <w:rFonts w:eastAsia="Times New Roman"/>
                <w:sz w:val="18"/>
                <w:szCs w:val="18"/>
              </w:rPr>
            </w:pPr>
            <w:r>
              <w:rPr>
                <w:rFonts w:eastAsia="Times New Roman"/>
                <w:sz w:val="18"/>
                <w:szCs w:val="18"/>
              </w:rPr>
              <w:t xml:space="preserve">Percent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93"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4B05253B" w14:textId="77777777" w:rsidR="00000000" w:rsidRDefault="00173898">
            <w:pPr>
              <w:rPr>
                <w:rFonts w:eastAsia="Times New Roman"/>
                <w:sz w:val="18"/>
                <w:szCs w:val="18"/>
              </w:rPr>
            </w:pPr>
            <w:r>
              <w:rPr>
                <w:rFonts w:eastAsia="Times New Roman"/>
                <w:sz w:val="18"/>
                <w:szCs w:val="18"/>
              </w:rPr>
              <w:t xml:space="preserve">percent </w:t>
            </w:r>
          </w:p>
        </w:tc>
      </w:tr>
      <w:tr w:rsidR="00000000" w14:paraId="6ABE4C79" w14:textId="77777777">
        <w:trPr>
          <w:divId w:val="1152939773"/>
          <w:tblCellSpacing w:w="15" w:type="dxa"/>
          <w:trPrChange w:id="594"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95"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797CBEE2" w14:textId="77777777" w:rsidR="00000000" w:rsidRDefault="00173898">
            <w:pPr>
              <w:rPr>
                <w:rFonts w:eastAsia="Times New Roman"/>
                <w:sz w:val="18"/>
                <w:szCs w:val="18"/>
              </w:rPr>
            </w:pPr>
            <w:r>
              <w:rPr>
                <w:rFonts w:eastAsia="Times New Roman"/>
                <w:sz w:val="18"/>
                <w:szCs w:val="18"/>
              </w:rPr>
              <w:t xml:space="preserve">ph01mcacl2_h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96"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41B3D133" w14:textId="77777777" w:rsidR="00000000" w:rsidRDefault="00173898">
            <w:pPr>
              <w:rPr>
                <w:rFonts w:eastAsia="Times New Roman"/>
                <w:sz w:val="18"/>
                <w:szCs w:val="18"/>
              </w:rPr>
            </w:pPr>
            <w:r>
              <w:rPr>
                <w:rFonts w:eastAsia="Times New Roman"/>
                <w:sz w:val="18"/>
                <w:szCs w:val="18"/>
              </w:rPr>
              <w:t xml:space="preserve">ph_01m_cacl2_h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97"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2A6D56FD" w14:textId="77777777" w:rsidR="00000000" w:rsidRDefault="00173898">
            <w:pPr>
              <w:rPr>
                <w:rFonts w:eastAsia="Times New Roman"/>
                <w:sz w:val="18"/>
                <w:szCs w:val="18"/>
              </w:rPr>
            </w:pPr>
            <w:r>
              <w:rPr>
                <w:rFonts w:eastAsia="Times New Roman"/>
                <w:sz w:val="18"/>
                <w:szCs w:val="18"/>
              </w:rPr>
              <w:t xml:space="preserve">pH CaCl2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98"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3FAEE9FF" w14:textId="77777777" w:rsidR="00000000" w:rsidRDefault="00173898">
            <w:pPr>
              <w:rPr>
                <w:rFonts w:eastAsia="Times New Roman"/>
                <w:sz w:val="18"/>
                <w:szCs w:val="18"/>
              </w:rPr>
            </w:pPr>
            <w:r>
              <w:rPr>
                <w:rFonts w:eastAsia="Times New Roman"/>
                <w:sz w:val="18"/>
                <w:szCs w:val="18"/>
              </w:rPr>
              <w:t xml:space="preserve">High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599"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3453BD6B" w14:textId="77777777" w:rsidR="00000000" w:rsidRDefault="00173898">
            <w:pPr>
              <w:rPr>
                <w:rFonts w:eastAsia="Times New Roman"/>
                <w:sz w:val="18"/>
                <w:szCs w:val="18"/>
              </w:rPr>
            </w:pPr>
            <w:r>
              <w:rPr>
                <w:rFonts w:eastAsia="Times New Roman"/>
                <w:sz w:val="18"/>
                <w:szCs w:val="18"/>
              </w:rPr>
              <w:t xml:space="preserve">The negative logarithm to base </w:t>
            </w:r>
            <w:del w:id="600" w:author="Achen, Aaron - NRCS, Lincoln, NE" w:date="2019-07-23T15:12:00Z">
              <w:r>
                <w:rPr>
                  <w:rFonts w:eastAsia="Times New Roman"/>
                  <w:sz w:val="18"/>
                  <w:szCs w:val="18"/>
                </w:rPr>
                <w:delText xml:space="preserve">of </w:delText>
              </w:r>
            </w:del>
            <w:r>
              <w:rPr>
                <w:rFonts w:eastAsia="Times New Roman"/>
                <w:sz w:val="18"/>
                <w:szCs w:val="18"/>
              </w:rPr>
              <w:t xml:space="preserve">10 </w:t>
            </w:r>
            <w:del w:id="601" w:author="Achen, Aaron - NRCS, Lincoln, NE" w:date="2019-07-23T15:13:00Z">
              <w:r>
                <w:rPr>
                  <w:rFonts w:eastAsia="Times New Roman"/>
                  <w:sz w:val="18"/>
                  <w:szCs w:val="18"/>
                </w:rPr>
                <w:delText xml:space="preserve">or </w:delText>
              </w:r>
            </w:del>
            <w:ins w:id="602" w:author="Achen, Aaron - NRCS, Lincoln, NE" w:date="2019-07-23T15:13:00Z">
              <w:r>
                <w:rPr>
                  <w:rFonts w:eastAsia="Times New Roman"/>
                  <w:sz w:val="18"/>
                  <w:szCs w:val="18"/>
                </w:rPr>
                <w:t xml:space="preserve">of </w:t>
              </w:r>
            </w:ins>
            <w:r>
              <w:rPr>
                <w:rFonts w:eastAsia="Times New Roman"/>
                <w:sz w:val="18"/>
                <w:szCs w:val="18"/>
              </w:rPr>
              <w:t>the hydrogen ion a</w:t>
            </w:r>
            <w:r>
              <w:rPr>
                <w:rFonts w:eastAsia="Times New Roman"/>
                <w:sz w:val="18"/>
                <w:szCs w:val="18"/>
              </w:rPr>
              <w:t>ctivity in the soil, using the 0.01M CaCl</w:t>
            </w:r>
            <w:r>
              <w:rPr>
                <w:rFonts w:eastAsia="Times New Roman"/>
                <w:sz w:val="18"/>
                <w:szCs w:val="18"/>
                <w:vertAlign w:val="subscript"/>
                <w:rPrChange w:id="603" w:author="Achen, Aaron - NRCS, Lincoln, NE" w:date="2019-07-23T15:12:00Z">
                  <w:rPr>
                    <w:rFonts w:eastAsia="Times New Roman"/>
                    <w:sz w:val="18"/>
                    <w:szCs w:val="18"/>
                  </w:rPr>
                </w:rPrChange>
              </w:rPr>
              <w:t>2</w:t>
            </w:r>
            <w:r>
              <w:rPr>
                <w:rFonts w:eastAsia="Times New Roman"/>
                <w:sz w:val="18"/>
                <w:szCs w:val="18"/>
              </w:rPr>
              <w:t xml:space="preserve"> method, in a 1:2 </w:t>
            </w:r>
            <w:proofErr w:type="spellStart"/>
            <w:r>
              <w:rPr>
                <w:rFonts w:eastAsia="Times New Roman"/>
                <w:sz w:val="18"/>
                <w:szCs w:val="18"/>
              </w:rPr>
              <w:t>soil:solution</w:t>
            </w:r>
            <w:proofErr w:type="spellEnd"/>
            <w:r>
              <w:rPr>
                <w:rFonts w:eastAsia="Times New Roman"/>
                <w:sz w:val="18"/>
                <w:szCs w:val="18"/>
              </w:rPr>
              <w:t xml:space="preserve"> ratio. A numerical expression of the relative acidity or alkalinity of a soil sample. (SSM)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04"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0B968D4A" w14:textId="77777777" w:rsidR="00000000" w:rsidRDefault="00173898">
            <w:pPr>
              <w:rPr>
                <w:rFonts w:eastAsia="Times New Roman"/>
                <w:sz w:val="18"/>
                <w:szCs w:val="18"/>
              </w:rPr>
            </w:pPr>
            <w:r>
              <w:rPr>
                <w:rFonts w:eastAsia="Times New Roman"/>
                <w:sz w:val="18"/>
                <w:szCs w:val="18"/>
              </w:rPr>
              <w:t xml:space="preserve">NULL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05"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29B6F413" w14:textId="77777777" w:rsidR="00000000" w:rsidRDefault="00173898">
            <w:pPr>
              <w:rPr>
                <w:rFonts w:eastAsia="Times New Roman"/>
                <w:sz w:val="18"/>
                <w:szCs w:val="18"/>
              </w:rPr>
            </w:pPr>
            <w:r>
              <w:rPr>
                <w:rFonts w:eastAsia="Times New Roman"/>
                <w:sz w:val="18"/>
                <w:szCs w:val="18"/>
              </w:rPr>
              <w:t xml:space="preserve">NULL </w:t>
            </w:r>
          </w:p>
        </w:tc>
      </w:tr>
      <w:tr w:rsidR="00000000" w14:paraId="4946A79D" w14:textId="77777777">
        <w:trPr>
          <w:divId w:val="1152939773"/>
          <w:tblCellSpacing w:w="15" w:type="dxa"/>
          <w:trPrChange w:id="606"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07"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2188BA6A" w14:textId="77777777" w:rsidR="00000000" w:rsidRDefault="00173898">
            <w:pPr>
              <w:rPr>
                <w:rFonts w:eastAsia="Times New Roman"/>
                <w:sz w:val="18"/>
                <w:szCs w:val="18"/>
              </w:rPr>
            </w:pPr>
            <w:r>
              <w:rPr>
                <w:rFonts w:eastAsia="Times New Roman"/>
                <w:sz w:val="18"/>
                <w:szCs w:val="18"/>
              </w:rPr>
              <w:t xml:space="preserve">ph01mcacl2_l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08"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15644309" w14:textId="77777777" w:rsidR="00000000" w:rsidRDefault="00173898">
            <w:pPr>
              <w:rPr>
                <w:rFonts w:eastAsia="Times New Roman"/>
                <w:sz w:val="18"/>
                <w:szCs w:val="18"/>
              </w:rPr>
            </w:pPr>
            <w:r>
              <w:rPr>
                <w:rFonts w:eastAsia="Times New Roman"/>
                <w:sz w:val="18"/>
                <w:szCs w:val="18"/>
              </w:rPr>
              <w:t xml:space="preserve">ph_01m_cacl2_l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09"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426C7188" w14:textId="77777777" w:rsidR="00000000" w:rsidRDefault="00173898">
            <w:pPr>
              <w:rPr>
                <w:rFonts w:eastAsia="Times New Roman"/>
                <w:sz w:val="18"/>
                <w:szCs w:val="18"/>
              </w:rPr>
            </w:pPr>
            <w:r>
              <w:rPr>
                <w:rFonts w:eastAsia="Times New Roman"/>
                <w:sz w:val="18"/>
                <w:szCs w:val="18"/>
              </w:rPr>
              <w:t xml:space="preserve">pH CaCl2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10"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554C5043" w14:textId="77777777" w:rsidR="00000000" w:rsidRDefault="00173898">
            <w:pPr>
              <w:rPr>
                <w:rFonts w:eastAsia="Times New Roman"/>
                <w:sz w:val="18"/>
                <w:szCs w:val="18"/>
              </w:rPr>
            </w:pPr>
            <w:r>
              <w:rPr>
                <w:rFonts w:eastAsia="Times New Roman"/>
                <w:sz w:val="18"/>
                <w:szCs w:val="18"/>
              </w:rPr>
              <w:t xml:space="preserve">Low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11"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6BAFFCB8" w14:textId="77777777" w:rsidR="00000000" w:rsidRDefault="00173898">
            <w:pPr>
              <w:rPr>
                <w:rFonts w:eastAsia="Times New Roman"/>
                <w:sz w:val="18"/>
                <w:szCs w:val="18"/>
              </w:rPr>
            </w:pPr>
            <w:r>
              <w:rPr>
                <w:rFonts w:eastAsia="Times New Roman"/>
                <w:sz w:val="18"/>
                <w:szCs w:val="18"/>
              </w:rPr>
              <w:t xml:space="preserve">The negative logarithm to base </w:t>
            </w:r>
            <w:del w:id="612" w:author="Achen, Aaron - NRCS, Lincoln, NE" w:date="2019-07-23T15:12:00Z">
              <w:r>
                <w:rPr>
                  <w:rFonts w:eastAsia="Times New Roman"/>
                  <w:sz w:val="18"/>
                  <w:szCs w:val="18"/>
                </w:rPr>
                <w:delText xml:space="preserve">of </w:delText>
              </w:r>
            </w:del>
            <w:r>
              <w:rPr>
                <w:rFonts w:eastAsia="Times New Roman"/>
                <w:sz w:val="18"/>
                <w:szCs w:val="18"/>
              </w:rPr>
              <w:t xml:space="preserve">10 </w:t>
            </w:r>
            <w:del w:id="613" w:author="Achen, Aaron - NRCS, Lincoln, NE" w:date="2019-07-23T15:14:00Z">
              <w:r>
                <w:rPr>
                  <w:rFonts w:eastAsia="Times New Roman"/>
                  <w:sz w:val="18"/>
                  <w:szCs w:val="18"/>
                </w:rPr>
                <w:delText xml:space="preserve">or </w:delText>
              </w:r>
            </w:del>
            <w:ins w:id="614" w:author="Achen, Aaron - NRCS, Lincoln, NE" w:date="2019-07-23T15:14:00Z">
              <w:r>
                <w:rPr>
                  <w:rFonts w:eastAsia="Times New Roman"/>
                  <w:sz w:val="18"/>
                  <w:szCs w:val="18"/>
                </w:rPr>
                <w:t xml:space="preserve">of </w:t>
              </w:r>
            </w:ins>
            <w:r>
              <w:rPr>
                <w:rFonts w:eastAsia="Times New Roman"/>
                <w:sz w:val="18"/>
                <w:szCs w:val="18"/>
              </w:rPr>
              <w:t>the hydrogen ion activity in the soil, using the 0.01M CaCl</w:t>
            </w:r>
            <w:r>
              <w:rPr>
                <w:rFonts w:eastAsia="Times New Roman"/>
                <w:sz w:val="18"/>
                <w:szCs w:val="18"/>
                <w:vertAlign w:val="subscript"/>
                <w:rPrChange w:id="615" w:author="Achen, Aaron - NRCS, Lincoln, NE" w:date="2019-07-23T15:12:00Z">
                  <w:rPr>
                    <w:rFonts w:eastAsia="Times New Roman"/>
                    <w:sz w:val="18"/>
                    <w:szCs w:val="18"/>
                  </w:rPr>
                </w:rPrChange>
              </w:rPr>
              <w:t>2</w:t>
            </w:r>
            <w:r>
              <w:rPr>
                <w:rFonts w:eastAsia="Times New Roman"/>
                <w:sz w:val="18"/>
                <w:szCs w:val="18"/>
              </w:rPr>
              <w:t xml:space="preserve"> method, in a 1:2 </w:t>
            </w:r>
            <w:proofErr w:type="spellStart"/>
            <w:r>
              <w:rPr>
                <w:rFonts w:eastAsia="Times New Roman"/>
                <w:sz w:val="18"/>
                <w:szCs w:val="18"/>
              </w:rPr>
              <w:t>soil:solution</w:t>
            </w:r>
            <w:proofErr w:type="spellEnd"/>
            <w:r>
              <w:rPr>
                <w:rFonts w:eastAsia="Times New Roman"/>
                <w:sz w:val="18"/>
                <w:szCs w:val="18"/>
              </w:rPr>
              <w:t xml:space="preserve"> ratio. A numerical expression of the relative acidity or alkalinity of a soil sample. (SSM)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16"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597F0BA3" w14:textId="77777777" w:rsidR="00000000" w:rsidRDefault="00173898">
            <w:pPr>
              <w:rPr>
                <w:rFonts w:eastAsia="Times New Roman"/>
                <w:sz w:val="18"/>
                <w:szCs w:val="18"/>
              </w:rPr>
            </w:pPr>
            <w:r>
              <w:rPr>
                <w:rFonts w:eastAsia="Times New Roman"/>
                <w:sz w:val="18"/>
                <w:szCs w:val="18"/>
              </w:rPr>
              <w:t xml:space="preserve">NULL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17"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79EE6286" w14:textId="77777777" w:rsidR="00000000" w:rsidRDefault="00173898">
            <w:pPr>
              <w:rPr>
                <w:rFonts w:eastAsia="Times New Roman"/>
                <w:sz w:val="18"/>
                <w:szCs w:val="18"/>
              </w:rPr>
            </w:pPr>
            <w:r>
              <w:rPr>
                <w:rFonts w:eastAsia="Times New Roman"/>
                <w:sz w:val="18"/>
                <w:szCs w:val="18"/>
              </w:rPr>
              <w:t xml:space="preserve">NULL </w:t>
            </w:r>
          </w:p>
        </w:tc>
      </w:tr>
      <w:tr w:rsidR="00000000" w14:paraId="2C9177C2" w14:textId="77777777">
        <w:trPr>
          <w:divId w:val="1152939773"/>
          <w:tblCellSpacing w:w="15" w:type="dxa"/>
          <w:trPrChange w:id="618"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19"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36991278" w14:textId="77777777" w:rsidR="00000000" w:rsidRDefault="00173898">
            <w:pPr>
              <w:rPr>
                <w:rFonts w:eastAsia="Times New Roman"/>
                <w:sz w:val="18"/>
                <w:szCs w:val="18"/>
              </w:rPr>
            </w:pPr>
            <w:r>
              <w:rPr>
                <w:rFonts w:eastAsia="Times New Roman"/>
                <w:sz w:val="18"/>
                <w:szCs w:val="18"/>
              </w:rPr>
              <w:t xml:space="preserve">ph01mcacl2_r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20"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296656AB" w14:textId="77777777" w:rsidR="00000000" w:rsidRDefault="00173898">
            <w:pPr>
              <w:rPr>
                <w:rFonts w:eastAsia="Times New Roman"/>
                <w:sz w:val="18"/>
                <w:szCs w:val="18"/>
              </w:rPr>
            </w:pPr>
            <w:r>
              <w:rPr>
                <w:rFonts w:eastAsia="Times New Roman"/>
                <w:sz w:val="18"/>
                <w:szCs w:val="18"/>
              </w:rPr>
              <w:t xml:space="preserve">ph_01m_cacl2_r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21"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5617A620" w14:textId="77777777" w:rsidR="00000000" w:rsidRDefault="00173898">
            <w:pPr>
              <w:rPr>
                <w:rFonts w:eastAsia="Times New Roman"/>
                <w:sz w:val="18"/>
                <w:szCs w:val="18"/>
              </w:rPr>
            </w:pPr>
            <w:r>
              <w:rPr>
                <w:rFonts w:eastAsia="Times New Roman"/>
                <w:sz w:val="18"/>
                <w:szCs w:val="18"/>
              </w:rPr>
              <w:t xml:space="preserve">pH CaCl2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22"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644D08D1" w14:textId="77777777" w:rsidR="00000000" w:rsidRDefault="00173898">
            <w:pPr>
              <w:rPr>
                <w:rFonts w:eastAsia="Times New Roman"/>
                <w:sz w:val="18"/>
                <w:szCs w:val="18"/>
              </w:rPr>
            </w:pPr>
            <w:r>
              <w:rPr>
                <w:rFonts w:eastAsia="Times New Roman"/>
                <w:sz w:val="18"/>
                <w:szCs w:val="18"/>
              </w:rPr>
              <w:t xml:space="preserve">RV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23"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7A58290B" w14:textId="77777777" w:rsidR="00000000" w:rsidRDefault="00173898">
            <w:pPr>
              <w:rPr>
                <w:rFonts w:eastAsia="Times New Roman"/>
                <w:sz w:val="18"/>
                <w:szCs w:val="18"/>
              </w:rPr>
            </w:pPr>
            <w:r>
              <w:rPr>
                <w:rFonts w:eastAsia="Times New Roman"/>
                <w:sz w:val="18"/>
                <w:szCs w:val="18"/>
              </w:rPr>
              <w:t xml:space="preserve">The negative logarithm to base </w:t>
            </w:r>
            <w:del w:id="624" w:author="Achen, Aaron - NRCS, Lincoln, NE" w:date="2019-07-23T15:12:00Z">
              <w:r>
                <w:rPr>
                  <w:rFonts w:eastAsia="Times New Roman"/>
                  <w:sz w:val="18"/>
                  <w:szCs w:val="18"/>
                </w:rPr>
                <w:delText xml:space="preserve">of </w:delText>
              </w:r>
            </w:del>
            <w:r>
              <w:rPr>
                <w:rFonts w:eastAsia="Times New Roman"/>
                <w:sz w:val="18"/>
                <w:szCs w:val="18"/>
              </w:rPr>
              <w:t xml:space="preserve">10 </w:t>
            </w:r>
            <w:del w:id="625" w:author="Achen, Aaron - NRCS, Lincoln, NE" w:date="2019-07-23T15:13:00Z">
              <w:r>
                <w:rPr>
                  <w:rFonts w:eastAsia="Times New Roman"/>
                  <w:sz w:val="18"/>
                  <w:szCs w:val="18"/>
                </w:rPr>
                <w:delText xml:space="preserve">or </w:delText>
              </w:r>
            </w:del>
            <w:ins w:id="626" w:author="Achen, Aaron - NRCS, Lincoln, NE" w:date="2019-07-23T15:13:00Z">
              <w:r>
                <w:rPr>
                  <w:rFonts w:eastAsia="Times New Roman"/>
                  <w:sz w:val="18"/>
                  <w:szCs w:val="18"/>
                </w:rPr>
                <w:t xml:space="preserve">of </w:t>
              </w:r>
            </w:ins>
            <w:r>
              <w:rPr>
                <w:rFonts w:eastAsia="Times New Roman"/>
                <w:sz w:val="18"/>
                <w:szCs w:val="18"/>
              </w:rPr>
              <w:t xml:space="preserve">the hydrogen ion activity in the soil, using the </w:t>
            </w:r>
            <w:r>
              <w:rPr>
                <w:rFonts w:eastAsia="Times New Roman"/>
                <w:sz w:val="18"/>
                <w:szCs w:val="18"/>
              </w:rPr>
              <w:lastRenderedPageBreak/>
              <w:t>0.01M CaCl</w:t>
            </w:r>
            <w:r>
              <w:rPr>
                <w:rFonts w:eastAsia="Times New Roman"/>
                <w:sz w:val="18"/>
                <w:szCs w:val="18"/>
                <w:vertAlign w:val="subscript"/>
                <w:rPrChange w:id="627" w:author="Achen, Aaron - NRCS, Lincoln, NE" w:date="2019-07-23T15:12:00Z">
                  <w:rPr>
                    <w:rFonts w:eastAsia="Times New Roman"/>
                    <w:sz w:val="18"/>
                    <w:szCs w:val="18"/>
                  </w:rPr>
                </w:rPrChange>
              </w:rPr>
              <w:t>2</w:t>
            </w:r>
            <w:r>
              <w:rPr>
                <w:rFonts w:eastAsia="Times New Roman"/>
                <w:sz w:val="18"/>
                <w:szCs w:val="18"/>
              </w:rPr>
              <w:t xml:space="preserve"> method, in a 1:2 </w:t>
            </w:r>
            <w:proofErr w:type="spellStart"/>
            <w:r>
              <w:rPr>
                <w:rFonts w:eastAsia="Times New Roman"/>
                <w:sz w:val="18"/>
                <w:szCs w:val="18"/>
              </w:rPr>
              <w:t>soil:solution</w:t>
            </w:r>
            <w:proofErr w:type="spellEnd"/>
            <w:r>
              <w:rPr>
                <w:rFonts w:eastAsia="Times New Roman"/>
                <w:sz w:val="18"/>
                <w:szCs w:val="18"/>
              </w:rPr>
              <w:t xml:space="preserve"> ratio. A numerical </w:t>
            </w:r>
            <w:r>
              <w:rPr>
                <w:rFonts w:eastAsia="Times New Roman"/>
                <w:sz w:val="18"/>
                <w:szCs w:val="18"/>
              </w:rPr>
              <w:t xml:space="preserve">expression of the relative acidity or alkalinity of a soil sample. (SSM)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28"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232B7326" w14:textId="77777777" w:rsidR="00000000" w:rsidRDefault="00173898">
            <w:pPr>
              <w:rPr>
                <w:rFonts w:eastAsia="Times New Roman"/>
                <w:sz w:val="18"/>
                <w:szCs w:val="18"/>
              </w:rPr>
            </w:pPr>
            <w:r>
              <w:rPr>
                <w:rFonts w:eastAsia="Times New Roman"/>
                <w:sz w:val="18"/>
                <w:szCs w:val="18"/>
              </w:rPr>
              <w:lastRenderedPageBreak/>
              <w:t xml:space="preserve">NULL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29"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54ED3EDD" w14:textId="77777777" w:rsidR="00000000" w:rsidRDefault="00173898">
            <w:pPr>
              <w:rPr>
                <w:rFonts w:eastAsia="Times New Roman"/>
                <w:sz w:val="18"/>
                <w:szCs w:val="18"/>
              </w:rPr>
            </w:pPr>
            <w:r>
              <w:rPr>
                <w:rFonts w:eastAsia="Times New Roman"/>
                <w:sz w:val="18"/>
                <w:szCs w:val="18"/>
              </w:rPr>
              <w:t xml:space="preserve">NULL </w:t>
            </w:r>
          </w:p>
        </w:tc>
      </w:tr>
      <w:tr w:rsidR="00000000" w14:paraId="5A3DC9BC" w14:textId="77777777">
        <w:trPr>
          <w:divId w:val="1152939773"/>
          <w:tblCellSpacing w:w="15" w:type="dxa"/>
          <w:trPrChange w:id="630"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31"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63AC0E4A" w14:textId="77777777" w:rsidR="00000000" w:rsidRDefault="00173898">
            <w:pPr>
              <w:rPr>
                <w:rFonts w:eastAsia="Times New Roman"/>
                <w:sz w:val="18"/>
                <w:szCs w:val="18"/>
              </w:rPr>
            </w:pPr>
            <w:r>
              <w:rPr>
                <w:rFonts w:eastAsia="Times New Roman"/>
                <w:sz w:val="18"/>
                <w:szCs w:val="18"/>
              </w:rPr>
              <w:t xml:space="preserve">ph1to1h2o_h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32"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5AAD0B4B" w14:textId="77777777" w:rsidR="00000000" w:rsidRDefault="00173898">
            <w:pPr>
              <w:rPr>
                <w:rFonts w:eastAsia="Times New Roman"/>
                <w:sz w:val="18"/>
                <w:szCs w:val="18"/>
              </w:rPr>
            </w:pPr>
            <w:r>
              <w:rPr>
                <w:rFonts w:eastAsia="Times New Roman"/>
                <w:sz w:val="18"/>
                <w:szCs w:val="18"/>
              </w:rPr>
              <w:t xml:space="preserve">ph_1_1_water_h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33"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3B9710FE" w14:textId="77777777" w:rsidR="00000000" w:rsidRDefault="00173898">
            <w:pPr>
              <w:rPr>
                <w:rFonts w:eastAsia="Times New Roman"/>
                <w:sz w:val="18"/>
                <w:szCs w:val="18"/>
              </w:rPr>
            </w:pPr>
            <w:r>
              <w:rPr>
                <w:rFonts w:eastAsia="Times New Roman"/>
                <w:sz w:val="18"/>
                <w:szCs w:val="18"/>
              </w:rPr>
              <w:t xml:space="preserve">pH H2O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34"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2D73A476" w14:textId="77777777" w:rsidR="00000000" w:rsidRDefault="00173898">
            <w:pPr>
              <w:rPr>
                <w:rFonts w:eastAsia="Times New Roman"/>
                <w:sz w:val="18"/>
                <w:szCs w:val="18"/>
              </w:rPr>
            </w:pPr>
            <w:r>
              <w:rPr>
                <w:rFonts w:eastAsia="Times New Roman"/>
                <w:sz w:val="18"/>
                <w:szCs w:val="18"/>
              </w:rPr>
              <w:t xml:space="preserve">High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35"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48790195" w14:textId="77777777" w:rsidR="00000000" w:rsidRDefault="00173898">
            <w:pPr>
              <w:rPr>
                <w:rFonts w:eastAsia="Times New Roman"/>
                <w:sz w:val="18"/>
                <w:szCs w:val="18"/>
              </w:rPr>
            </w:pPr>
            <w:r>
              <w:rPr>
                <w:rFonts w:eastAsia="Times New Roman"/>
                <w:sz w:val="18"/>
                <w:szCs w:val="18"/>
              </w:rPr>
              <w:t xml:space="preserve">The negative logarithm to </w:t>
            </w:r>
            <w:del w:id="636" w:author="Achen, Aaron - NRCS, Lincoln, NE" w:date="2019-07-23T15:13:00Z">
              <w:r>
                <w:rPr>
                  <w:rFonts w:eastAsia="Times New Roman"/>
                  <w:sz w:val="18"/>
                  <w:szCs w:val="18"/>
                </w:rPr>
                <w:delText xml:space="preserve">the </w:delText>
              </w:r>
            </w:del>
            <w:r>
              <w:rPr>
                <w:rFonts w:eastAsia="Times New Roman"/>
                <w:sz w:val="18"/>
                <w:szCs w:val="18"/>
              </w:rPr>
              <w:t>base 10</w:t>
            </w:r>
            <w:del w:id="637" w:author="Achen, Aaron - NRCS, Lincoln, NE" w:date="2019-07-23T15:13:00Z">
              <w:r>
                <w:rPr>
                  <w:rFonts w:eastAsia="Times New Roman"/>
                  <w:sz w:val="18"/>
                  <w:szCs w:val="18"/>
                </w:rPr>
                <w:delText>,</w:delText>
              </w:r>
            </w:del>
            <w:r>
              <w:rPr>
                <w:rFonts w:eastAsia="Times New Roman"/>
                <w:sz w:val="18"/>
                <w:szCs w:val="18"/>
              </w:rPr>
              <w:t xml:space="preserve"> o</w:t>
            </w:r>
            <w:del w:id="638" w:author="Achen, Aaron - NRCS, Lincoln, NE" w:date="2019-07-23T15:13:00Z">
              <w:r>
                <w:rPr>
                  <w:rFonts w:eastAsia="Times New Roman"/>
                  <w:sz w:val="18"/>
                  <w:szCs w:val="18"/>
                </w:rPr>
                <w:delText>f</w:delText>
              </w:r>
            </w:del>
            <w:ins w:id="639" w:author="Achen, Aaron - NRCS, Lincoln, NE" w:date="2019-07-23T15:13:00Z">
              <w:r>
                <w:rPr>
                  <w:rFonts w:eastAsia="Times New Roman"/>
                  <w:sz w:val="18"/>
                  <w:szCs w:val="18"/>
                </w:rPr>
                <w:t>f</w:t>
              </w:r>
            </w:ins>
            <w:r>
              <w:rPr>
                <w:rFonts w:eastAsia="Times New Roman"/>
                <w:sz w:val="18"/>
                <w:szCs w:val="18"/>
              </w:rPr>
              <w:t xml:space="preserve"> the hydrogen ion activity in the soil using the 1:1 soil-water ratio method. A nume</w:t>
            </w:r>
            <w:r>
              <w:rPr>
                <w:rFonts w:eastAsia="Times New Roman"/>
                <w:sz w:val="18"/>
                <w:szCs w:val="18"/>
              </w:rPr>
              <w:t xml:space="preserve">rical expression of the relative acidity or alkalinity of a soil sample. (SSM)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40"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653E8C3D" w14:textId="77777777" w:rsidR="00000000" w:rsidRDefault="00173898">
            <w:pPr>
              <w:rPr>
                <w:rFonts w:eastAsia="Times New Roman"/>
                <w:sz w:val="18"/>
                <w:szCs w:val="18"/>
              </w:rPr>
            </w:pPr>
            <w:r>
              <w:rPr>
                <w:rFonts w:eastAsia="Times New Roman"/>
                <w:sz w:val="18"/>
                <w:szCs w:val="18"/>
              </w:rPr>
              <w:t xml:space="preserve">NULL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41"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2B96FB92" w14:textId="77777777" w:rsidR="00000000" w:rsidRDefault="00173898">
            <w:pPr>
              <w:rPr>
                <w:rFonts w:eastAsia="Times New Roman"/>
                <w:sz w:val="18"/>
                <w:szCs w:val="18"/>
              </w:rPr>
            </w:pPr>
            <w:r>
              <w:rPr>
                <w:rFonts w:eastAsia="Times New Roman"/>
                <w:sz w:val="18"/>
                <w:szCs w:val="18"/>
              </w:rPr>
              <w:t xml:space="preserve">NULL </w:t>
            </w:r>
          </w:p>
        </w:tc>
      </w:tr>
      <w:tr w:rsidR="00000000" w14:paraId="2D7D7308" w14:textId="77777777">
        <w:trPr>
          <w:divId w:val="1152939773"/>
          <w:tblCellSpacing w:w="15" w:type="dxa"/>
          <w:trPrChange w:id="642"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43"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0F7105E5" w14:textId="77777777" w:rsidR="00000000" w:rsidRDefault="00173898">
            <w:pPr>
              <w:rPr>
                <w:rFonts w:eastAsia="Times New Roman"/>
                <w:sz w:val="18"/>
                <w:szCs w:val="18"/>
              </w:rPr>
            </w:pPr>
            <w:r>
              <w:rPr>
                <w:rFonts w:eastAsia="Times New Roman"/>
                <w:sz w:val="18"/>
                <w:szCs w:val="18"/>
              </w:rPr>
              <w:t xml:space="preserve">ph1to1h2o_l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44"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7DFBD870" w14:textId="77777777" w:rsidR="00000000" w:rsidRDefault="00173898">
            <w:pPr>
              <w:rPr>
                <w:rFonts w:eastAsia="Times New Roman"/>
                <w:sz w:val="18"/>
                <w:szCs w:val="18"/>
              </w:rPr>
            </w:pPr>
            <w:r>
              <w:rPr>
                <w:rFonts w:eastAsia="Times New Roman"/>
                <w:sz w:val="18"/>
                <w:szCs w:val="18"/>
              </w:rPr>
              <w:t xml:space="preserve">ph_1_1_water_l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45"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41AB2E02" w14:textId="77777777" w:rsidR="00000000" w:rsidRDefault="00173898">
            <w:pPr>
              <w:rPr>
                <w:rFonts w:eastAsia="Times New Roman"/>
                <w:sz w:val="18"/>
                <w:szCs w:val="18"/>
              </w:rPr>
            </w:pPr>
            <w:r>
              <w:rPr>
                <w:rFonts w:eastAsia="Times New Roman"/>
                <w:sz w:val="18"/>
                <w:szCs w:val="18"/>
              </w:rPr>
              <w:t xml:space="preserve">pH H2O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46"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5F10DD2A" w14:textId="77777777" w:rsidR="00000000" w:rsidRDefault="00173898">
            <w:pPr>
              <w:rPr>
                <w:rFonts w:eastAsia="Times New Roman"/>
                <w:sz w:val="18"/>
                <w:szCs w:val="18"/>
              </w:rPr>
            </w:pPr>
            <w:r>
              <w:rPr>
                <w:rFonts w:eastAsia="Times New Roman"/>
                <w:sz w:val="18"/>
                <w:szCs w:val="18"/>
              </w:rPr>
              <w:t xml:space="preserve">Low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47"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25017751" w14:textId="77777777" w:rsidR="00000000" w:rsidRDefault="00173898">
            <w:pPr>
              <w:rPr>
                <w:rFonts w:eastAsia="Times New Roman"/>
                <w:sz w:val="18"/>
                <w:szCs w:val="18"/>
              </w:rPr>
            </w:pPr>
            <w:r>
              <w:rPr>
                <w:rFonts w:eastAsia="Times New Roman"/>
                <w:sz w:val="18"/>
                <w:szCs w:val="18"/>
              </w:rPr>
              <w:t xml:space="preserve">The negative logarithm to </w:t>
            </w:r>
            <w:del w:id="648" w:author="Achen, Aaron - NRCS, Lincoln, NE" w:date="2019-07-23T15:14:00Z">
              <w:r>
                <w:rPr>
                  <w:rFonts w:eastAsia="Times New Roman"/>
                  <w:sz w:val="18"/>
                  <w:szCs w:val="18"/>
                </w:rPr>
                <w:delText xml:space="preserve">the </w:delText>
              </w:r>
            </w:del>
            <w:r>
              <w:rPr>
                <w:rFonts w:eastAsia="Times New Roman"/>
                <w:sz w:val="18"/>
                <w:szCs w:val="18"/>
              </w:rPr>
              <w:t>base 10</w:t>
            </w:r>
            <w:del w:id="649" w:author="Achen, Aaron - NRCS, Lincoln, NE" w:date="2019-07-23T15:14:00Z">
              <w:r>
                <w:rPr>
                  <w:rFonts w:eastAsia="Times New Roman"/>
                  <w:sz w:val="18"/>
                  <w:szCs w:val="18"/>
                </w:rPr>
                <w:delText>,</w:delText>
              </w:r>
            </w:del>
            <w:r>
              <w:rPr>
                <w:rFonts w:eastAsia="Times New Roman"/>
                <w:sz w:val="18"/>
                <w:szCs w:val="18"/>
              </w:rPr>
              <w:t xml:space="preserve"> of the hydrogen ion activity in the soil using the 1:1 soil-water ratio method. A </w:t>
            </w:r>
            <w:r>
              <w:rPr>
                <w:rFonts w:eastAsia="Times New Roman"/>
                <w:sz w:val="18"/>
                <w:szCs w:val="18"/>
              </w:rPr>
              <w:t xml:space="preserve">numerical expression of the relative acidity or alkalinity of a soil sample. (SSM)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50"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444B16D9" w14:textId="77777777" w:rsidR="00000000" w:rsidRDefault="00173898">
            <w:pPr>
              <w:rPr>
                <w:rFonts w:eastAsia="Times New Roman"/>
                <w:sz w:val="18"/>
                <w:szCs w:val="18"/>
              </w:rPr>
            </w:pPr>
            <w:r>
              <w:rPr>
                <w:rFonts w:eastAsia="Times New Roman"/>
                <w:sz w:val="18"/>
                <w:szCs w:val="18"/>
              </w:rPr>
              <w:t xml:space="preserve">NULL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51"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0FB8540F" w14:textId="77777777" w:rsidR="00000000" w:rsidRDefault="00173898">
            <w:pPr>
              <w:rPr>
                <w:rFonts w:eastAsia="Times New Roman"/>
                <w:sz w:val="18"/>
                <w:szCs w:val="18"/>
              </w:rPr>
            </w:pPr>
            <w:r>
              <w:rPr>
                <w:rFonts w:eastAsia="Times New Roman"/>
                <w:sz w:val="18"/>
                <w:szCs w:val="18"/>
              </w:rPr>
              <w:t xml:space="preserve">NULL </w:t>
            </w:r>
          </w:p>
        </w:tc>
      </w:tr>
      <w:tr w:rsidR="00000000" w14:paraId="5B608DA3" w14:textId="77777777">
        <w:trPr>
          <w:divId w:val="1152939773"/>
          <w:tblCellSpacing w:w="15" w:type="dxa"/>
          <w:trPrChange w:id="652"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53"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40B2BA7F" w14:textId="77777777" w:rsidR="00000000" w:rsidRDefault="00173898">
            <w:pPr>
              <w:rPr>
                <w:rFonts w:eastAsia="Times New Roman"/>
                <w:sz w:val="18"/>
                <w:szCs w:val="18"/>
              </w:rPr>
            </w:pPr>
            <w:r>
              <w:rPr>
                <w:rFonts w:eastAsia="Times New Roman"/>
                <w:sz w:val="18"/>
                <w:szCs w:val="18"/>
              </w:rPr>
              <w:t xml:space="preserve">ph1to1h2o_r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54"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23A963A5" w14:textId="77777777" w:rsidR="00000000" w:rsidRDefault="00173898">
            <w:pPr>
              <w:rPr>
                <w:rFonts w:eastAsia="Times New Roman"/>
                <w:sz w:val="18"/>
                <w:szCs w:val="18"/>
              </w:rPr>
            </w:pPr>
            <w:r>
              <w:rPr>
                <w:rFonts w:eastAsia="Times New Roman"/>
                <w:sz w:val="18"/>
                <w:szCs w:val="18"/>
              </w:rPr>
              <w:t xml:space="preserve">ph_1_1_water_r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55"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34606BB0" w14:textId="77777777" w:rsidR="00000000" w:rsidRDefault="00173898">
            <w:pPr>
              <w:rPr>
                <w:rFonts w:eastAsia="Times New Roman"/>
                <w:sz w:val="18"/>
                <w:szCs w:val="18"/>
              </w:rPr>
            </w:pPr>
            <w:r>
              <w:rPr>
                <w:rFonts w:eastAsia="Times New Roman"/>
                <w:sz w:val="18"/>
                <w:szCs w:val="18"/>
              </w:rPr>
              <w:t xml:space="preserve">pH H2O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56"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721001FF" w14:textId="77777777" w:rsidR="00000000" w:rsidRDefault="00173898">
            <w:pPr>
              <w:rPr>
                <w:rFonts w:eastAsia="Times New Roman"/>
                <w:sz w:val="18"/>
                <w:szCs w:val="18"/>
              </w:rPr>
            </w:pPr>
            <w:r>
              <w:rPr>
                <w:rFonts w:eastAsia="Times New Roman"/>
                <w:sz w:val="18"/>
                <w:szCs w:val="18"/>
              </w:rPr>
              <w:t xml:space="preserve">RV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57"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6B298347" w14:textId="77777777" w:rsidR="00000000" w:rsidRDefault="00173898">
            <w:pPr>
              <w:rPr>
                <w:rFonts w:eastAsia="Times New Roman"/>
                <w:sz w:val="18"/>
                <w:szCs w:val="18"/>
              </w:rPr>
            </w:pPr>
            <w:r>
              <w:rPr>
                <w:rFonts w:eastAsia="Times New Roman"/>
                <w:sz w:val="18"/>
                <w:szCs w:val="18"/>
              </w:rPr>
              <w:t xml:space="preserve">The negative logarithm to </w:t>
            </w:r>
            <w:del w:id="658" w:author="Achen, Aaron - NRCS, Lincoln, NE" w:date="2019-07-23T15:14:00Z">
              <w:r>
                <w:rPr>
                  <w:rFonts w:eastAsia="Times New Roman"/>
                  <w:sz w:val="18"/>
                  <w:szCs w:val="18"/>
                </w:rPr>
                <w:delText xml:space="preserve">the </w:delText>
              </w:r>
            </w:del>
            <w:r>
              <w:rPr>
                <w:rFonts w:eastAsia="Times New Roman"/>
                <w:sz w:val="18"/>
                <w:szCs w:val="18"/>
              </w:rPr>
              <w:t>base 10</w:t>
            </w:r>
            <w:del w:id="659" w:author="Achen, Aaron - NRCS, Lincoln, NE" w:date="2019-07-23T15:14:00Z">
              <w:r>
                <w:rPr>
                  <w:rFonts w:eastAsia="Times New Roman"/>
                  <w:sz w:val="18"/>
                  <w:szCs w:val="18"/>
                </w:rPr>
                <w:delText>,</w:delText>
              </w:r>
            </w:del>
            <w:r>
              <w:rPr>
                <w:rFonts w:eastAsia="Times New Roman"/>
                <w:sz w:val="18"/>
                <w:szCs w:val="18"/>
              </w:rPr>
              <w:t xml:space="preserve"> of the hydrogen ion activity in the soil using the 1:1 soil-water ratio method.</w:t>
            </w:r>
            <w:r>
              <w:rPr>
                <w:rFonts w:eastAsia="Times New Roman"/>
                <w:sz w:val="18"/>
                <w:szCs w:val="18"/>
              </w:rPr>
              <w:t xml:space="preserve"> A numerical expression of the relative acidity or alkalinity of a soil sample. (SSM)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60"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329E2D82" w14:textId="77777777" w:rsidR="00000000" w:rsidRDefault="00173898">
            <w:pPr>
              <w:rPr>
                <w:rFonts w:eastAsia="Times New Roman"/>
                <w:sz w:val="18"/>
                <w:szCs w:val="18"/>
              </w:rPr>
            </w:pPr>
            <w:r>
              <w:rPr>
                <w:rFonts w:eastAsia="Times New Roman"/>
                <w:sz w:val="18"/>
                <w:szCs w:val="18"/>
              </w:rPr>
              <w:t xml:space="preserve">NULL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61"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7944B1A9" w14:textId="77777777" w:rsidR="00000000" w:rsidRDefault="00173898">
            <w:pPr>
              <w:rPr>
                <w:rFonts w:eastAsia="Times New Roman"/>
                <w:sz w:val="18"/>
                <w:szCs w:val="18"/>
              </w:rPr>
            </w:pPr>
            <w:r>
              <w:rPr>
                <w:rFonts w:eastAsia="Times New Roman"/>
                <w:sz w:val="18"/>
                <w:szCs w:val="18"/>
              </w:rPr>
              <w:t xml:space="preserve">NULL </w:t>
            </w:r>
          </w:p>
        </w:tc>
      </w:tr>
      <w:tr w:rsidR="00000000" w14:paraId="4BD7DB62" w14:textId="77777777">
        <w:trPr>
          <w:divId w:val="1152939773"/>
          <w:tblCellSpacing w:w="15" w:type="dxa"/>
          <w:trPrChange w:id="662"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63"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2226A020" w14:textId="77777777" w:rsidR="00000000" w:rsidRDefault="00173898">
            <w:pPr>
              <w:rPr>
                <w:rFonts w:eastAsia="Times New Roman"/>
                <w:sz w:val="18"/>
                <w:szCs w:val="18"/>
              </w:rPr>
            </w:pPr>
            <w:proofErr w:type="spellStart"/>
            <w:r>
              <w:rPr>
                <w:rFonts w:eastAsia="Times New Roman"/>
                <w:sz w:val="18"/>
                <w:szCs w:val="18"/>
              </w:rPr>
              <w:t>ponddurcl</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64"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3ED9B368" w14:textId="77777777" w:rsidR="00000000" w:rsidRDefault="00173898">
            <w:pPr>
              <w:rPr>
                <w:rFonts w:eastAsia="Times New Roman"/>
                <w:sz w:val="18"/>
                <w:szCs w:val="18"/>
              </w:rPr>
            </w:pPr>
            <w:proofErr w:type="spellStart"/>
            <w:r>
              <w:rPr>
                <w:rFonts w:eastAsia="Times New Roman"/>
                <w:sz w:val="18"/>
                <w:szCs w:val="18"/>
              </w:rPr>
              <w:t>ponding_duration_class</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65"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40C47712" w14:textId="77777777" w:rsidR="00000000" w:rsidRDefault="00173898">
            <w:pPr>
              <w:rPr>
                <w:rFonts w:eastAsia="Times New Roman"/>
                <w:sz w:val="18"/>
                <w:szCs w:val="18"/>
              </w:rPr>
            </w:pP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66"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4C18C2A8" w14:textId="77777777" w:rsidR="00000000" w:rsidRDefault="00173898">
            <w:pPr>
              <w:rPr>
                <w:rFonts w:eastAsia="Times New Roman"/>
                <w:sz w:val="18"/>
                <w:szCs w:val="18"/>
              </w:rPr>
            </w:pPr>
            <w:r>
              <w:rPr>
                <w:rFonts w:eastAsia="Times New Roman"/>
                <w:sz w:val="18"/>
                <w:szCs w:val="18"/>
              </w:rPr>
              <w:t xml:space="preserve">Ponding Duration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67"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6CF08E0E" w14:textId="77777777" w:rsidR="00000000" w:rsidRDefault="00173898">
            <w:pPr>
              <w:rPr>
                <w:rFonts w:eastAsia="Times New Roman"/>
                <w:sz w:val="18"/>
                <w:szCs w:val="18"/>
              </w:rPr>
            </w:pPr>
            <w:r>
              <w:rPr>
                <w:rFonts w:eastAsia="Times New Roman"/>
                <w:sz w:val="18"/>
                <w:szCs w:val="18"/>
              </w:rPr>
              <w:t xml:space="preserve">The </w:t>
            </w:r>
            <w:r>
              <w:rPr>
                <w:rFonts w:eastAsia="Times New Roman"/>
                <w:sz w:val="18"/>
                <w:szCs w:val="18"/>
              </w:rPr>
              <w:t xml:space="preserve">average duration, or length of time, of the ponding occurrence. (NSSH)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68"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6386A5EC" w14:textId="77777777" w:rsidR="00000000" w:rsidRDefault="00173898">
            <w:pPr>
              <w:rPr>
                <w:rFonts w:eastAsia="Times New Roman"/>
                <w:sz w:val="18"/>
                <w:szCs w:val="18"/>
              </w:rPr>
            </w:pPr>
            <w:r>
              <w:rPr>
                <w:rFonts w:eastAsia="Times New Roman"/>
                <w:sz w:val="18"/>
                <w:szCs w:val="18"/>
              </w:rPr>
              <w:t xml:space="preserve">NULL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69"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3F982BDF" w14:textId="77777777" w:rsidR="00000000" w:rsidRDefault="00173898">
            <w:pPr>
              <w:rPr>
                <w:rFonts w:eastAsia="Times New Roman"/>
                <w:sz w:val="18"/>
                <w:szCs w:val="18"/>
              </w:rPr>
            </w:pPr>
            <w:r>
              <w:rPr>
                <w:rFonts w:eastAsia="Times New Roman"/>
                <w:sz w:val="18"/>
                <w:szCs w:val="18"/>
              </w:rPr>
              <w:t xml:space="preserve">NULL </w:t>
            </w:r>
          </w:p>
        </w:tc>
      </w:tr>
      <w:tr w:rsidR="00000000" w14:paraId="24D99160" w14:textId="77777777">
        <w:trPr>
          <w:divId w:val="1152939773"/>
          <w:tblCellSpacing w:w="15" w:type="dxa"/>
          <w:trPrChange w:id="670"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71"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3308227B" w14:textId="77777777" w:rsidR="00000000" w:rsidRDefault="00173898">
            <w:pPr>
              <w:rPr>
                <w:rFonts w:eastAsia="Times New Roman"/>
                <w:sz w:val="18"/>
                <w:szCs w:val="18"/>
              </w:rPr>
            </w:pPr>
            <w:proofErr w:type="spellStart"/>
            <w:r>
              <w:rPr>
                <w:rFonts w:eastAsia="Times New Roman"/>
                <w:sz w:val="18"/>
                <w:szCs w:val="18"/>
              </w:rPr>
              <w:t>pondfreqcl</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72"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5A1FA764" w14:textId="77777777" w:rsidR="00000000" w:rsidRDefault="00173898">
            <w:pPr>
              <w:rPr>
                <w:rFonts w:eastAsia="Times New Roman"/>
                <w:sz w:val="18"/>
                <w:szCs w:val="18"/>
              </w:rPr>
            </w:pPr>
            <w:proofErr w:type="spellStart"/>
            <w:r>
              <w:rPr>
                <w:rFonts w:eastAsia="Times New Roman"/>
                <w:sz w:val="18"/>
                <w:szCs w:val="18"/>
              </w:rPr>
              <w:t>ponding_frequency_class</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73"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0B6597F3" w14:textId="77777777" w:rsidR="00000000" w:rsidRDefault="00173898">
            <w:pPr>
              <w:rPr>
                <w:rFonts w:eastAsia="Times New Roman"/>
                <w:sz w:val="18"/>
                <w:szCs w:val="18"/>
              </w:rPr>
            </w:pP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74"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5382F8FA" w14:textId="77777777" w:rsidR="00000000" w:rsidRDefault="00173898">
            <w:pPr>
              <w:rPr>
                <w:rFonts w:eastAsia="Times New Roman"/>
                <w:sz w:val="18"/>
                <w:szCs w:val="18"/>
              </w:rPr>
            </w:pPr>
            <w:r>
              <w:rPr>
                <w:rFonts w:eastAsia="Times New Roman"/>
                <w:sz w:val="18"/>
                <w:szCs w:val="18"/>
              </w:rPr>
              <w:t xml:space="preserve">Ponding Frequency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75"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62967565" w14:textId="77777777" w:rsidR="00000000" w:rsidRDefault="00173898">
            <w:pPr>
              <w:rPr>
                <w:rFonts w:eastAsia="Times New Roman"/>
                <w:sz w:val="18"/>
                <w:szCs w:val="18"/>
              </w:rPr>
            </w:pPr>
            <w:r>
              <w:rPr>
                <w:rFonts w:eastAsia="Times New Roman"/>
                <w:sz w:val="18"/>
                <w:szCs w:val="18"/>
              </w:rPr>
              <w:t xml:space="preserve">The number of times ponding occurs over a period of time. (SSM)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76"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41229715" w14:textId="77777777" w:rsidR="00000000" w:rsidRDefault="00173898">
            <w:pPr>
              <w:rPr>
                <w:rFonts w:eastAsia="Times New Roman"/>
                <w:sz w:val="18"/>
                <w:szCs w:val="18"/>
              </w:rPr>
            </w:pPr>
            <w:r>
              <w:rPr>
                <w:rFonts w:eastAsia="Times New Roman"/>
                <w:sz w:val="18"/>
                <w:szCs w:val="18"/>
              </w:rPr>
              <w:t xml:space="preserve">NULL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77"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670ACFFA" w14:textId="77777777" w:rsidR="00000000" w:rsidRDefault="00173898">
            <w:pPr>
              <w:rPr>
                <w:rFonts w:eastAsia="Times New Roman"/>
                <w:sz w:val="18"/>
                <w:szCs w:val="18"/>
              </w:rPr>
            </w:pPr>
            <w:r>
              <w:rPr>
                <w:rFonts w:eastAsia="Times New Roman"/>
                <w:sz w:val="18"/>
                <w:szCs w:val="18"/>
              </w:rPr>
              <w:t xml:space="preserve">NULL </w:t>
            </w:r>
          </w:p>
        </w:tc>
      </w:tr>
      <w:tr w:rsidR="00000000" w14:paraId="49166EB6" w14:textId="77777777">
        <w:trPr>
          <w:divId w:val="1152939773"/>
          <w:tblCellSpacing w:w="15" w:type="dxa"/>
          <w:trPrChange w:id="678"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79"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49AAC466" w14:textId="77777777" w:rsidR="00000000" w:rsidRDefault="00173898">
            <w:pPr>
              <w:rPr>
                <w:rFonts w:eastAsia="Times New Roman"/>
                <w:sz w:val="18"/>
                <w:szCs w:val="18"/>
              </w:rPr>
            </w:pPr>
            <w:proofErr w:type="spellStart"/>
            <w:r>
              <w:rPr>
                <w:rFonts w:eastAsia="Times New Roman"/>
                <w:sz w:val="18"/>
                <w:szCs w:val="18"/>
              </w:rPr>
              <w:t>resdept_h</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80"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373D638F" w14:textId="77777777" w:rsidR="00000000" w:rsidRDefault="00173898">
            <w:pPr>
              <w:rPr>
                <w:rFonts w:eastAsia="Times New Roman"/>
                <w:sz w:val="18"/>
                <w:szCs w:val="18"/>
              </w:rPr>
            </w:pPr>
            <w:proofErr w:type="spellStart"/>
            <w:r>
              <w:rPr>
                <w:rFonts w:eastAsia="Times New Roman"/>
                <w:sz w:val="18"/>
                <w:szCs w:val="18"/>
              </w:rPr>
              <w:t>restriction_depth_to_top_</w:t>
            </w:r>
            <w:r>
              <w:rPr>
                <w:rFonts w:eastAsia="Times New Roman"/>
                <w:sz w:val="18"/>
                <w:szCs w:val="18"/>
              </w:rPr>
              <w:t>h</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81"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49212B02" w14:textId="77777777" w:rsidR="00000000" w:rsidRDefault="00173898">
            <w:pPr>
              <w:rPr>
                <w:rFonts w:eastAsia="Times New Roman"/>
                <w:sz w:val="18"/>
                <w:szCs w:val="18"/>
              </w:rPr>
            </w:pPr>
            <w:r>
              <w:rPr>
                <w:rFonts w:eastAsia="Times New Roman"/>
                <w:sz w:val="18"/>
                <w:szCs w:val="18"/>
              </w:rPr>
              <w:t xml:space="preserve">Top Depth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82"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187BBF33" w14:textId="77777777" w:rsidR="00000000" w:rsidRDefault="00173898">
            <w:pPr>
              <w:rPr>
                <w:rFonts w:eastAsia="Times New Roman"/>
                <w:sz w:val="18"/>
                <w:szCs w:val="18"/>
              </w:rPr>
            </w:pPr>
            <w:r>
              <w:rPr>
                <w:rFonts w:eastAsia="Times New Roman"/>
                <w:sz w:val="18"/>
                <w:szCs w:val="18"/>
              </w:rPr>
              <w:t xml:space="preserve">High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83"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5E62C857" w14:textId="77777777" w:rsidR="00000000" w:rsidRDefault="00173898">
            <w:pPr>
              <w:rPr>
                <w:rFonts w:eastAsia="Times New Roman"/>
                <w:sz w:val="18"/>
                <w:szCs w:val="18"/>
              </w:rPr>
            </w:pPr>
            <w:r>
              <w:rPr>
                <w:rFonts w:eastAsia="Times New Roman"/>
                <w:sz w:val="18"/>
                <w:szCs w:val="18"/>
              </w:rPr>
              <w:t xml:space="preserve">The distance from the soil surface to the upper boundary of the restrictive layer.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84"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0EAC9005" w14:textId="77777777" w:rsidR="00000000" w:rsidRDefault="00173898">
            <w:pPr>
              <w:rPr>
                <w:rFonts w:eastAsia="Times New Roman"/>
                <w:sz w:val="18"/>
                <w:szCs w:val="18"/>
              </w:rPr>
            </w:pPr>
            <w:r>
              <w:rPr>
                <w:rFonts w:eastAsia="Times New Roman"/>
                <w:sz w:val="18"/>
                <w:szCs w:val="18"/>
              </w:rPr>
              <w:t xml:space="preserve">Centimeters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85"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0D1DBE33" w14:textId="77777777" w:rsidR="00000000" w:rsidRDefault="00173898">
            <w:pPr>
              <w:rPr>
                <w:rFonts w:eastAsia="Times New Roman"/>
                <w:sz w:val="18"/>
                <w:szCs w:val="18"/>
              </w:rPr>
            </w:pPr>
            <w:r>
              <w:rPr>
                <w:rFonts w:eastAsia="Times New Roman"/>
                <w:sz w:val="18"/>
                <w:szCs w:val="18"/>
              </w:rPr>
              <w:t xml:space="preserve">cm </w:t>
            </w:r>
          </w:p>
        </w:tc>
      </w:tr>
      <w:tr w:rsidR="00000000" w14:paraId="5152BF56" w14:textId="77777777">
        <w:trPr>
          <w:divId w:val="1152939773"/>
          <w:tblCellSpacing w:w="15" w:type="dxa"/>
          <w:trPrChange w:id="686"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87"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7CA22131" w14:textId="77777777" w:rsidR="00000000" w:rsidRDefault="00173898">
            <w:pPr>
              <w:rPr>
                <w:rFonts w:eastAsia="Times New Roman"/>
                <w:sz w:val="18"/>
                <w:szCs w:val="18"/>
              </w:rPr>
            </w:pPr>
            <w:proofErr w:type="spellStart"/>
            <w:r>
              <w:rPr>
                <w:rFonts w:eastAsia="Times New Roman"/>
                <w:sz w:val="18"/>
                <w:szCs w:val="18"/>
              </w:rPr>
              <w:t>resdept_l</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88"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72E05646" w14:textId="77777777" w:rsidR="00000000" w:rsidRDefault="00173898">
            <w:pPr>
              <w:rPr>
                <w:rFonts w:eastAsia="Times New Roman"/>
                <w:sz w:val="18"/>
                <w:szCs w:val="18"/>
              </w:rPr>
            </w:pPr>
            <w:proofErr w:type="spellStart"/>
            <w:r>
              <w:rPr>
                <w:rFonts w:eastAsia="Times New Roman"/>
                <w:sz w:val="18"/>
                <w:szCs w:val="18"/>
              </w:rPr>
              <w:t>restriction_depth_to_top_l</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89"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235AB6D7" w14:textId="77777777" w:rsidR="00000000" w:rsidRDefault="00173898">
            <w:pPr>
              <w:rPr>
                <w:rFonts w:eastAsia="Times New Roman"/>
                <w:sz w:val="18"/>
                <w:szCs w:val="18"/>
              </w:rPr>
            </w:pPr>
            <w:r>
              <w:rPr>
                <w:rFonts w:eastAsia="Times New Roman"/>
                <w:sz w:val="18"/>
                <w:szCs w:val="18"/>
              </w:rPr>
              <w:t xml:space="preserve">Top Depth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90"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6A250FDF" w14:textId="77777777" w:rsidR="00000000" w:rsidRDefault="00173898">
            <w:pPr>
              <w:rPr>
                <w:rFonts w:eastAsia="Times New Roman"/>
                <w:sz w:val="18"/>
                <w:szCs w:val="18"/>
              </w:rPr>
            </w:pPr>
            <w:r>
              <w:rPr>
                <w:rFonts w:eastAsia="Times New Roman"/>
                <w:sz w:val="18"/>
                <w:szCs w:val="18"/>
              </w:rPr>
              <w:t xml:space="preserve">Low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91"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2ADEDFF0" w14:textId="77777777" w:rsidR="00000000" w:rsidRDefault="00173898">
            <w:pPr>
              <w:rPr>
                <w:rFonts w:eastAsia="Times New Roman"/>
                <w:sz w:val="18"/>
                <w:szCs w:val="18"/>
              </w:rPr>
            </w:pPr>
            <w:r>
              <w:rPr>
                <w:rFonts w:eastAsia="Times New Roman"/>
                <w:sz w:val="18"/>
                <w:szCs w:val="18"/>
              </w:rPr>
              <w:t xml:space="preserve">The </w:t>
            </w:r>
            <w:r>
              <w:rPr>
                <w:rFonts w:eastAsia="Times New Roman"/>
                <w:sz w:val="18"/>
                <w:szCs w:val="18"/>
              </w:rPr>
              <w:t xml:space="preserve">distance from the soil surface to the upper boundary of the restrictive layer.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92"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4341D2AE" w14:textId="77777777" w:rsidR="00000000" w:rsidRDefault="00173898">
            <w:pPr>
              <w:rPr>
                <w:rFonts w:eastAsia="Times New Roman"/>
                <w:sz w:val="18"/>
                <w:szCs w:val="18"/>
              </w:rPr>
            </w:pPr>
            <w:r>
              <w:rPr>
                <w:rFonts w:eastAsia="Times New Roman"/>
                <w:sz w:val="18"/>
                <w:szCs w:val="18"/>
              </w:rPr>
              <w:t xml:space="preserve">Centimeters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93"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4F3C248B" w14:textId="77777777" w:rsidR="00000000" w:rsidRDefault="00173898">
            <w:pPr>
              <w:rPr>
                <w:rFonts w:eastAsia="Times New Roman"/>
                <w:sz w:val="18"/>
                <w:szCs w:val="18"/>
              </w:rPr>
            </w:pPr>
            <w:r>
              <w:rPr>
                <w:rFonts w:eastAsia="Times New Roman"/>
                <w:sz w:val="18"/>
                <w:szCs w:val="18"/>
              </w:rPr>
              <w:t xml:space="preserve">cm </w:t>
            </w:r>
          </w:p>
        </w:tc>
      </w:tr>
      <w:tr w:rsidR="00000000" w14:paraId="5ADDA73E" w14:textId="77777777">
        <w:trPr>
          <w:divId w:val="1152939773"/>
          <w:tblCellSpacing w:w="15" w:type="dxa"/>
          <w:trPrChange w:id="694"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95"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6E833416" w14:textId="77777777" w:rsidR="00000000" w:rsidRDefault="00173898">
            <w:pPr>
              <w:rPr>
                <w:rFonts w:eastAsia="Times New Roman"/>
                <w:sz w:val="18"/>
                <w:szCs w:val="18"/>
              </w:rPr>
            </w:pPr>
            <w:proofErr w:type="spellStart"/>
            <w:r>
              <w:rPr>
                <w:rFonts w:eastAsia="Times New Roman"/>
                <w:sz w:val="18"/>
                <w:szCs w:val="18"/>
              </w:rPr>
              <w:t>resdept_r</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96"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3A7214C5" w14:textId="77777777" w:rsidR="00000000" w:rsidRDefault="00173898">
            <w:pPr>
              <w:rPr>
                <w:rFonts w:eastAsia="Times New Roman"/>
                <w:sz w:val="18"/>
                <w:szCs w:val="18"/>
              </w:rPr>
            </w:pPr>
            <w:proofErr w:type="spellStart"/>
            <w:r>
              <w:rPr>
                <w:rFonts w:eastAsia="Times New Roman"/>
                <w:sz w:val="18"/>
                <w:szCs w:val="18"/>
              </w:rPr>
              <w:t>restriction_depth_to_top_r</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97"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4593AF3E" w14:textId="77777777" w:rsidR="00000000" w:rsidRDefault="00173898">
            <w:pPr>
              <w:rPr>
                <w:rFonts w:eastAsia="Times New Roman"/>
                <w:sz w:val="18"/>
                <w:szCs w:val="18"/>
              </w:rPr>
            </w:pPr>
            <w:r>
              <w:rPr>
                <w:rFonts w:eastAsia="Times New Roman"/>
                <w:sz w:val="18"/>
                <w:szCs w:val="18"/>
              </w:rPr>
              <w:t xml:space="preserve">Top Depth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98"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4DB6CA05" w14:textId="77777777" w:rsidR="00000000" w:rsidRDefault="00173898">
            <w:pPr>
              <w:rPr>
                <w:rFonts w:eastAsia="Times New Roman"/>
                <w:sz w:val="18"/>
                <w:szCs w:val="18"/>
              </w:rPr>
            </w:pPr>
            <w:r>
              <w:rPr>
                <w:rFonts w:eastAsia="Times New Roman"/>
                <w:sz w:val="18"/>
                <w:szCs w:val="18"/>
              </w:rPr>
              <w:t xml:space="preserve">RV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699"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7870FC40" w14:textId="77777777" w:rsidR="00000000" w:rsidRDefault="00173898">
            <w:pPr>
              <w:rPr>
                <w:rFonts w:eastAsia="Times New Roman"/>
                <w:sz w:val="18"/>
                <w:szCs w:val="18"/>
              </w:rPr>
            </w:pPr>
            <w:r>
              <w:rPr>
                <w:rFonts w:eastAsia="Times New Roman"/>
                <w:sz w:val="18"/>
                <w:szCs w:val="18"/>
              </w:rPr>
              <w:t xml:space="preserve">The distance from the soil surface to the upper boundary of the restrictive layer.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00"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218A2CAC" w14:textId="77777777" w:rsidR="00000000" w:rsidRDefault="00173898">
            <w:pPr>
              <w:rPr>
                <w:rFonts w:eastAsia="Times New Roman"/>
                <w:sz w:val="18"/>
                <w:szCs w:val="18"/>
              </w:rPr>
            </w:pPr>
            <w:r>
              <w:rPr>
                <w:rFonts w:eastAsia="Times New Roman"/>
                <w:sz w:val="18"/>
                <w:szCs w:val="18"/>
              </w:rPr>
              <w:t xml:space="preserve">Centimeters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01"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4CE07B0E" w14:textId="77777777" w:rsidR="00000000" w:rsidRDefault="00173898">
            <w:pPr>
              <w:rPr>
                <w:rFonts w:eastAsia="Times New Roman"/>
                <w:sz w:val="18"/>
                <w:szCs w:val="18"/>
              </w:rPr>
            </w:pPr>
            <w:r>
              <w:rPr>
                <w:rFonts w:eastAsia="Times New Roman"/>
                <w:sz w:val="18"/>
                <w:szCs w:val="18"/>
              </w:rPr>
              <w:t xml:space="preserve">cm </w:t>
            </w:r>
          </w:p>
        </w:tc>
      </w:tr>
      <w:tr w:rsidR="00000000" w14:paraId="54364E1F" w14:textId="77777777">
        <w:trPr>
          <w:divId w:val="1152939773"/>
          <w:tblCellSpacing w:w="15" w:type="dxa"/>
          <w:trPrChange w:id="702"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03"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0465E997" w14:textId="77777777" w:rsidR="00000000" w:rsidRDefault="00173898">
            <w:pPr>
              <w:rPr>
                <w:rFonts w:eastAsia="Times New Roman"/>
                <w:sz w:val="18"/>
                <w:szCs w:val="18"/>
              </w:rPr>
            </w:pPr>
            <w:proofErr w:type="spellStart"/>
            <w:r>
              <w:rPr>
                <w:rFonts w:eastAsia="Times New Roman"/>
                <w:sz w:val="18"/>
                <w:szCs w:val="18"/>
              </w:rPr>
              <w:t>re</w:t>
            </w:r>
            <w:r>
              <w:rPr>
                <w:rFonts w:eastAsia="Times New Roman"/>
                <w:sz w:val="18"/>
                <w:szCs w:val="18"/>
              </w:rPr>
              <w:t>skind</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04"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54BF0731" w14:textId="77777777" w:rsidR="00000000" w:rsidRDefault="00173898">
            <w:pPr>
              <w:rPr>
                <w:rFonts w:eastAsia="Times New Roman"/>
                <w:sz w:val="18"/>
                <w:szCs w:val="18"/>
              </w:rPr>
            </w:pPr>
            <w:proofErr w:type="spellStart"/>
            <w:r>
              <w:rPr>
                <w:rFonts w:eastAsia="Times New Roman"/>
                <w:sz w:val="18"/>
                <w:szCs w:val="18"/>
              </w:rPr>
              <w:t>restriction_kind</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05"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3F83CBA0" w14:textId="77777777" w:rsidR="00000000" w:rsidRDefault="00173898">
            <w:pPr>
              <w:rPr>
                <w:rFonts w:eastAsia="Times New Roman"/>
                <w:sz w:val="18"/>
                <w:szCs w:val="18"/>
              </w:rPr>
            </w:pP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06"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3E279763" w14:textId="77777777" w:rsidR="00000000" w:rsidRDefault="00173898">
            <w:pPr>
              <w:rPr>
                <w:rFonts w:eastAsia="Times New Roman"/>
                <w:sz w:val="18"/>
                <w:szCs w:val="18"/>
              </w:rPr>
            </w:pPr>
            <w:r>
              <w:rPr>
                <w:rFonts w:eastAsia="Times New Roman"/>
                <w:sz w:val="18"/>
                <w:szCs w:val="18"/>
              </w:rPr>
              <w:t xml:space="preserve">Kind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07"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0FE777C6" w14:textId="77777777" w:rsidR="00000000" w:rsidRDefault="00173898">
            <w:pPr>
              <w:rPr>
                <w:rFonts w:eastAsia="Times New Roman"/>
                <w:sz w:val="18"/>
                <w:szCs w:val="18"/>
              </w:rPr>
            </w:pPr>
            <w:r>
              <w:rPr>
                <w:rFonts w:eastAsia="Times New Roman"/>
                <w:sz w:val="18"/>
                <w:szCs w:val="18"/>
              </w:rPr>
              <w:t>Type of nearly continuous layer that has one or more physical, chemical, or thermal property(</w:t>
            </w:r>
            <w:proofErr w:type="spellStart"/>
            <w:r>
              <w:rPr>
                <w:rFonts w:eastAsia="Times New Roman"/>
                <w:sz w:val="18"/>
                <w:szCs w:val="18"/>
              </w:rPr>
              <w:t>ies</w:t>
            </w:r>
            <w:proofErr w:type="spellEnd"/>
            <w:r>
              <w:rPr>
                <w:rFonts w:eastAsia="Times New Roman"/>
                <w:sz w:val="18"/>
                <w:szCs w:val="18"/>
              </w:rPr>
              <w:t xml:space="preserve">) that significantly reduce the movement of water and air through the soil or that otherwise </w:t>
            </w:r>
            <w:r>
              <w:rPr>
                <w:rFonts w:eastAsia="Times New Roman"/>
                <w:sz w:val="18"/>
                <w:szCs w:val="18"/>
              </w:rPr>
              <w:lastRenderedPageBreak/>
              <w:t>provides an unfavorable root enviro</w:t>
            </w:r>
            <w:r>
              <w:rPr>
                <w:rFonts w:eastAsia="Times New Roman"/>
                <w:sz w:val="18"/>
                <w:szCs w:val="18"/>
              </w:rPr>
              <w:t xml:space="preserve">nment.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08"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3DEAB35B" w14:textId="77777777" w:rsidR="00000000" w:rsidRDefault="00173898">
            <w:pPr>
              <w:rPr>
                <w:rFonts w:eastAsia="Times New Roman"/>
                <w:sz w:val="18"/>
                <w:szCs w:val="18"/>
              </w:rPr>
            </w:pPr>
            <w:r>
              <w:rPr>
                <w:rFonts w:eastAsia="Times New Roman"/>
                <w:sz w:val="18"/>
                <w:szCs w:val="18"/>
              </w:rPr>
              <w:lastRenderedPageBreak/>
              <w:t xml:space="preserve">NULL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09"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6FEF8E63" w14:textId="77777777" w:rsidR="00000000" w:rsidRDefault="00173898">
            <w:pPr>
              <w:rPr>
                <w:rFonts w:eastAsia="Times New Roman"/>
                <w:sz w:val="18"/>
                <w:szCs w:val="18"/>
              </w:rPr>
            </w:pPr>
            <w:r>
              <w:rPr>
                <w:rFonts w:eastAsia="Times New Roman"/>
                <w:sz w:val="18"/>
                <w:szCs w:val="18"/>
              </w:rPr>
              <w:t xml:space="preserve">NULL </w:t>
            </w:r>
          </w:p>
        </w:tc>
      </w:tr>
      <w:tr w:rsidR="00000000" w14:paraId="12B84FC2" w14:textId="77777777">
        <w:trPr>
          <w:divId w:val="1152939773"/>
          <w:tblCellSpacing w:w="15" w:type="dxa"/>
          <w:trPrChange w:id="710"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11"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425FD34D" w14:textId="77777777" w:rsidR="00000000" w:rsidRDefault="00173898">
            <w:pPr>
              <w:rPr>
                <w:rFonts w:eastAsia="Times New Roman"/>
                <w:sz w:val="18"/>
                <w:szCs w:val="18"/>
              </w:rPr>
            </w:pPr>
            <w:proofErr w:type="spellStart"/>
            <w:r>
              <w:rPr>
                <w:rFonts w:eastAsia="Times New Roman"/>
                <w:sz w:val="18"/>
                <w:szCs w:val="18"/>
              </w:rPr>
              <w:t>sandtotal_h</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12"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713A1B38" w14:textId="77777777" w:rsidR="00000000" w:rsidRDefault="00173898">
            <w:pPr>
              <w:rPr>
                <w:rFonts w:eastAsia="Times New Roman"/>
                <w:sz w:val="18"/>
                <w:szCs w:val="18"/>
              </w:rPr>
            </w:pPr>
            <w:proofErr w:type="spellStart"/>
            <w:r>
              <w:rPr>
                <w:rFonts w:eastAsia="Times New Roman"/>
                <w:sz w:val="18"/>
                <w:szCs w:val="18"/>
              </w:rPr>
              <w:t>sand_total_separate_h</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13"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5D3322E9" w14:textId="77777777" w:rsidR="00000000" w:rsidRDefault="00173898">
            <w:pPr>
              <w:rPr>
                <w:rFonts w:eastAsia="Times New Roman"/>
                <w:sz w:val="18"/>
                <w:szCs w:val="18"/>
              </w:rPr>
            </w:pPr>
            <w:r>
              <w:rPr>
                <w:rFonts w:eastAsia="Times New Roman"/>
                <w:sz w:val="18"/>
                <w:szCs w:val="18"/>
              </w:rPr>
              <w:t xml:space="preserve">Total Sand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14"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0DCF3052" w14:textId="77777777" w:rsidR="00000000" w:rsidRDefault="00173898">
            <w:pPr>
              <w:rPr>
                <w:rFonts w:eastAsia="Times New Roman"/>
                <w:sz w:val="18"/>
                <w:szCs w:val="18"/>
              </w:rPr>
            </w:pPr>
            <w:r>
              <w:rPr>
                <w:rFonts w:eastAsia="Times New Roman"/>
                <w:sz w:val="18"/>
                <w:szCs w:val="18"/>
              </w:rPr>
              <w:t xml:space="preserve">High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15"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607D6DF0" w14:textId="77777777" w:rsidR="00000000" w:rsidRDefault="00173898">
            <w:pPr>
              <w:rPr>
                <w:rFonts w:eastAsia="Times New Roman"/>
                <w:sz w:val="18"/>
                <w:szCs w:val="18"/>
              </w:rPr>
            </w:pPr>
            <w:r>
              <w:rPr>
                <w:rFonts w:eastAsia="Times New Roman"/>
                <w:sz w:val="18"/>
                <w:szCs w:val="18"/>
              </w:rPr>
              <w:t>Mineral particles 0.05</w:t>
            </w:r>
            <w:ins w:id="716" w:author="Achen, Aaron - NRCS, Lincoln, NE" w:date="2019-07-23T15:18:00Z">
              <w:r>
                <w:rPr>
                  <w:rFonts w:eastAsia="Times New Roman"/>
                  <w:sz w:val="18"/>
                  <w:szCs w:val="18"/>
                </w:rPr>
                <w:t xml:space="preserve"> </w:t>
              </w:r>
            </w:ins>
            <w:r>
              <w:rPr>
                <w:rFonts w:eastAsia="Times New Roman"/>
                <w:sz w:val="18"/>
                <w:szCs w:val="18"/>
              </w:rPr>
              <w:t>mm to 2.0</w:t>
            </w:r>
            <w:ins w:id="717" w:author="Achen, Aaron - NRCS, Lincoln, NE" w:date="2019-07-23T15:18:00Z">
              <w:r>
                <w:rPr>
                  <w:rFonts w:eastAsia="Times New Roman"/>
                  <w:sz w:val="18"/>
                  <w:szCs w:val="18"/>
                </w:rPr>
                <w:t xml:space="preserve"> </w:t>
              </w:r>
            </w:ins>
            <w:r>
              <w:rPr>
                <w:rFonts w:eastAsia="Times New Roman"/>
                <w:sz w:val="18"/>
                <w:szCs w:val="18"/>
              </w:rPr>
              <w:t>mm in equivalent diameter as a weight percentage of the less</w:t>
            </w:r>
            <w:ins w:id="718" w:author="Achen, Aaron - NRCS, Lincoln, NE" w:date="2019-07-23T15:18:00Z">
              <w:r>
                <w:rPr>
                  <w:rFonts w:eastAsia="Times New Roman"/>
                  <w:sz w:val="18"/>
                  <w:szCs w:val="18"/>
                </w:rPr>
                <w:t>-</w:t>
              </w:r>
            </w:ins>
            <w:del w:id="719" w:author="Achen, Aaron - NRCS, Lincoln, NE" w:date="2019-07-23T15:18:00Z">
              <w:r>
                <w:rPr>
                  <w:rFonts w:eastAsia="Times New Roman"/>
                  <w:sz w:val="18"/>
                  <w:szCs w:val="18"/>
                </w:rPr>
                <w:delText xml:space="preserve"> </w:delText>
              </w:r>
            </w:del>
            <w:r>
              <w:rPr>
                <w:rFonts w:eastAsia="Times New Roman"/>
                <w:sz w:val="18"/>
                <w:szCs w:val="18"/>
              </w:rPr>
              <w:t>than</w:t>
            </w:r>
            <w:ins w:id="720" w:author="Achen, Aaron - NRCS, Lincoln, NE" w:date="2019-07-23T15:18:00Z">
              <w:r>
                <w:rPr>
                  <w:rFonts w:eastAsia="Times New Roman"/>
                  <w:sz w:val="18"/>
                  <w:szCs w:val="18"/>
                </w:rPr>
                <w:t>-</w:t>
              </w:r>
            </w:ins>
            <w:del w:id="721" w:author="Achen, Aaron - NRCS, Lincoln, NE" w:date="2019-07-23T15:18:00Z">
              <w:r>
                <w:rPr>
                  <w:rFonts w:eastAsia="Times New Roman"/>
                  <w:sz w:val="18"/>
                  <w:szCs w:val="18"/>
                </w:rPr>
                <w:delText xml:space="preserve"> </w:delText>
              </w:r>
            </w:del>
            <w:r>
              <w:rPr>
                <w:rFonts w:eastAsia="Times New Roman"/>
                <w:sz w:val="18"/>
                <w:szCs w:val="18"/>
              </w:rPr>
              <w:t>2</w:t>
            </w:r>
            <w:ins w:id="722" w:author="Achen, Aaron - NRCS, Lincoln, NE" w:date="2019-07-23T15:18:00Z">
              <w:r>
                <w:rPr>
                  <w:rFonts w:eastAsia="Times New Roman"/>
                  <w:sz w:val="18"/>
                  <w:szCs w:val="18"/>
                </w:rPr>
                <w:t>-</w:t>
              </w:r>
            </w:ins>
            <w:del w:id="723" w:author="Achen, Aaron - NRCS, Lincoln, NE" w:date="2019-07-23T15:18:00Z">
              <w:r>
                <w:rPr>
                  <w:rFonts w:eastAsia="Times New Roman"/>
                  <w:sz w:val="18"/>
                  <w:szCs w:val="18"/>
                </w:rPr>
                <w:delText xml:space="preserve"> </w:delText>
              </w:r>
            </w:del>
            <w:r>
              <w:rPr>
                <w:rFonts w:eastAsia="Times New Roman"/>
                <w:sz w:val="18"/>
                <w:szCs w:val="18"/>
              </w:rPr>
              <w:t xml:space="preserve">mm fraction.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24"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46EF7A36" w14:textId="77777777" w:rsidR="00000000" w:rsidRDefault="00173898">
            <w:pPr>
              <w:rPr>
                <w:rFonts w:eastAsia="Times New Roman"/>
                <w:sz w:val="18"/>
                <w:szCs w:val="18"/>
              </w:rPr>
            </w:pPr>
            <w:r>
              <w:rPr>
                <w:rFonts w:eastAsia="Times New Roman"/>
                <w:sz w:val="18"/>
                <w:szCs w:val="18"/>
              </w:rPr>
              <w:t xml:space="preserve">Percent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25"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6C304447" w14:textId="77777777" w:rsidR="00000000" w:rsidRDefault="00173898">
            <w:pPr>
              <w:rPr>
                <w:rFonts w:eastAsia="Times New Roman"/>
                <w:sz w:val="18"/>
                <w:szCs w:val="18"/>
              </w:rPr>
            </w:pPr>
            <w:r>
              <w:rPr>
                <w:rFonts w:eastAsia="Times New Roman"/>
                <w:sz w:val="18"/>
                <w:szCs w:val="18"/>
              </w:rPr>
              <w:t xml:space="preserve">percent </w:t>
            </w:r>
          </w:p>
        </w:tc>
      </w:tr>
      <w:tr w:rsidR="00000000" w14:paraId="0A0532F6" w14:textId="77777777">
        <w:trPr>
          <w:divId w:val="1152939773"/>
          <w:tblCellSpacing w:w="15" w:type="dxa"/>
          <w:trPrChange w:id="726"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27"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43D8719C" w14:textId="77777777" w:rsidR="00000000" w:rsidRDefault="00173898">
            <w:pPr>
              <w:rPr>
                <w:rFonts w:eastAsia="Times New Roman"/>
                <w:sz w:val="18"/>
                <w:szCs w:val="18"/>
              </w:rPr>
            </w:pPr>
            <w:proofErr w:type="spellStart"/>
            <w:r>
              <w:rPr>
                <w:rFonts w:eastAsia="Times New Roman"/>
                <w:sz w:val="18"/>
                <w:szCs w:val="18"/>
              </w:rPr>
              <w:t>sandtotal_l</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28"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618B46FC" w14:textId="77777777" w:rsidR="00000000" w:rsidRDefault="00173898">
            <w:pPr>
              <w:rPr>
                <w:rFonts w:eastAsia="Times New Roman"/>
                <w:sz w:val="18"/>
                <w:szCs w:val="18"/>
              </w:rPr>
            </w:pPr>
            <w:proofErr w:type="spellStart"/>
            <w:r>
              <w:rPr>
                <w:rFonts w:eastAsia="Times New Roman"/>
                <w:sz w:val="18"/>
                <w:szCs w:val="18"/>
              </w:rPr>
              <w:t>sand_total_separate_l</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29"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372F1F2B" w14:textId="77777777" w:rsidR="00000000" w:rsidRDefault="00173898">
            <w:pPr>
              <w:rPr>
                <w:rFonts w:eastAsia="Times New Roman"/>
                <w:sz w:val="18"/>
                <w:szCs w:val="18"/>
              </w:rPr>
            </w:pPr>
            <w:r>
              <w:rPr>
                <w:rFonts w:eastAsia="Times New Roman"/>
                <w:sz w:val="18"/>
                <w:szCs w:val="18"/>
              </w:rPr>
              <w:t xml:space="preserve">Total Sand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30"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25CB847F" w14:textId="77777777" w:rsidR="00000000" w:rsidRDefault="00173898">
            <w:pPr>
              <w:rPr>
                <w:rFonts w:eastAsia="Times New Roman"/>
                <w:sz w:val="18"/>
                <w:szCs w:val="18"/>
              </w:rPr>
            </w:pPr>
            <w:r>
              <w:rPr>
                <w:rFonts w:eastAsia="Times New Roman"/>
                <w:sz w:val="18"/>
                <w:szCs w:val="18"/>
              </w:rPr>
              <w:t xml:space="preserve">Low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31"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0BA6C7BE" w14:textId="77777777" w:rsidR="00000000" w:rsidRDefault="00173898">
            <w:pPr>
              <w:rPr>
                <w:rFonts w:eastAsia="Times New Roman"/>
                <w:sz w:val="18"/>
                <w:szCs w:val="18"/>
              </w:rPr>
            </w:pPr>
            <w:r>
              <w:rPr>
                <w:rFonts w:eastAsia="Times New Roman"/>
                <w:sz w:val="18"/>
                <w:szCs w:val="18"/>
              </w:rPr>
              <w:t>Mineral particles 0.05</w:t>
            </w:r>
            <w:ins w:id="732" w:author="Achen, Aaron - NRCS, Lincoln, NE" w:date="2019-07-23T15:18:00Z">
              <w:r>
                <w:rPr>
                  <w:rFonts w:eastAsia="Times New Roman"/>
                  <w:sz w:val="18"/>
                  <w:szCs w:val="18"/>
                </w:rPr>
                <w:t xml:space="preserve"> </w:t>
              </w:r>
            </w:ins>
            <w:r>
              <w:rPr>
                <w:rFonts w:eastAsia="Times New Roman"/>
                <w:sz w:val="18"/>
                <w:szCs w:val="18"/>
              </w:rPr>
              <w:t>mm to 2.0</w:t>
            </w:r>
            <w:ins w:id="733" w:author="Achen, Aaron - NRCS, Lincoln, NE" w:date="2019-07-23T15:18:00Z">
              <w:r>
                <w:rPr>
                  <w:rFonts w:eastAsia="Times New Roman"/>
                  <w:sz w:val="18"/>
                  <w:szCs w:val="18"/>
                </w:rPr>
                <w:t xml:space="preserve"> </w:t>
              </w:r>
            </w:ins>
            <w:r>
              <w:rPr>
                <w:rFonts w:eastAsia="Times New Roman"/>
                <w:sz w:val="18"/>
                <w:szCs w:val="18"/>
              </w:rPr>
              <w:t>mm in equivalent diameter as a weight percentage of the less</w:t>
            </w:r>
            <w:ins w:id="734" w:author="Achen, Aaron - NRCS, Lincoln, NE" w:date="2019-07-23T15:18:00Z">
              <w:r>
                <w:rPr>
                  <w:rFonts w:eastAsia="Times New Roman"/>
                  <w:sz w:val="18"/>
                  <w:szCs w:val="18"/>
                </w:rPr>
                <w:t>-</w:t>
              </w:r>
            </w:ins>
            <w:del w:id="735" w:author="Achen, Aaron - NRCS, Lincoln, NE" w:date="2019-07-23T15:18:00Z">
              <w:r>
                <w:rPr>
                  <w:rFonts w:eastAsia="Times New Roman"/>
                  <w:sz w:val="18"/>
                  <w:szCs w:val="18"/>
                </w:rPr>
                <w:delText xml:space="preserve"> </w:delText>
              </w:r>
            </w:del>
            <w:r>
              <w:rPr>
                <w:rFonts w:eastAsia="Times New Roman"/>
                <w:sz w:val="18"/>
                <w:szCs w:val="18"/>
              </w:rPr>
              <w:t>than</w:t>
            </w:r>
            <w:ins w:id="736" w:author="Achen, Aaron - NRCS, Lincoln, NE" w:date="2019-07-23T15:18:00Z">
              <w:r>
                <w:rPr>
                  <w:rFonts w:eastAsia="Times New Roman"/>
                  <w:sz w:val="18"/>
                  <w:szCs w:val="18"/>
                </w:rPr>
                <w:t>-</w:t>
              </w:r>
            </w:ins>
            <w:del w:id="737" w:author="Achen, Aaron - NRCS, Lincoln, NE" w:date="2019-07-23T15:18:00Z">
              <w:r>
                <w:rPr>
                  <w:rFonts w:eastAsia="Times New Roman"/>
                  <w:sz w:val="18"/>
                  <w:szCs w:val="18"/>
                </w:rPr>
                <w:delText xml:space="preserve"> </w:delText>
              </w:r>
            </w:del>
            <w:r>
              <w:rPr>
                <w:rFonts w:eastAsia="Times New Roman"/>
                <w:sz w:val="18"/>
                <w:szCs w:val="18"/>
              </w:rPr>
              <w:t>2</w:t>
            </w:r>
            <w:ins w:id="738" w:author="Achen, Aaron - NRCS, Lincoln, NE" w:date="2019-07-23T15:18:00Z">
              <w:r>
                <w:rPr>
                  <w:rFonts w:eastAsia="Times New Roman"/>
                  <w:sz w:val="18"/>
                  <w:szCs w:val="18"/>
                </w:rPr>
                <w:t>-</w:t>
              </w:r>
            </w:ins>
            <w:del w:id="739" w:author="Achen, Aaron - NRCS, Lincoln, NE" w:date="2019-07-23T15:18:00Z">
              <w:r>
                <w:rPr>
                  <w:rFonts w:eastAsia="Times New Roman"/>
                  <w:sz w:val="18"/>
                  <w:szCs w:val="18"/>
                </w:rPr>
                <w:delText xml:space="preserve"> </w:delText>
              </w:r>
            </w:del>
            <w:r>
              <w:rPr>
                <w:rFonts w:eastAsia="Times New Roman"/>
                <w:sz w:val="18"/>
                <w:szCs w:val="18"/>
              </w:rPr>
              <w:t xml:space="preserve">mm fraction.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40"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18498211" w14:textId="77777777" w:rsidR="00000000" w:rsidRDefault="00173898">
            <w:pPr>
              <w:rPr>
                <w:rFonts w:eastAsia="Times New Roman"/>
                <w:sz w:val="18"/>
                <w:szCs w:val="18"/>
              </w:rPr>
            </w:pPr>
            <w:r>
              <w:rPr>
                <w:rFonts w:eastAsia="Times New Roman"/>
                <w:sz w:val="18"/>
                <w:szCs w:val="18"/>
              </w:rPr>
              <w:t xml:space="preserve">Percent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41"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570F88F0" w14:textId="77777777" w:rsidR="00000000" w:rsidRDefault="00173898">
            <w:pPr>
              <w:rPr>
                <w:rFonts w:eastAsia="Times New Roman"/>
                <w:sz w:val="18"/>
                <w:szCs w:val="18"/>
              </w:rPr>
            </w:pPr>
            <w:r>
              <w:rPr>
                <w:rFonts w:eastAsia="Times New Roman"/>
                <w:sz w:val="18"/>
                <w:szCs w:val="18"/>
              </w:rPr>
              <w:t xml:space="preserve">percent </w:t>
            </w:r>
          </w:p>
        </w:tc>
      </w:tr>
      <w:tr w:rsidR="00000000" w14:paraId="1A7BD435" w14:textId="77777777">
        <w:trPr>
          <w:divId w:val="1152939773"/>
          <w:tblCellSpacing w:w="15" w:type="dxa"/>
          <w:trPrChange w:id="742"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43"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0480BDB2" w14:textId="77777777" w:rsidR="00000000" w:rsidRDefault="00173898">
            <w:pPr>
              <w:rPr>
                <w:rFonts w:eastAsia="Times New Roman"/>
                <w:sz w:val="18"/>
                <w:szCs w:val="18"/>
              </w:rPr>
            </w:pPr>
            <w:proofErr w:type="spellStart"/>
            <w:r>
              <w:rPr>
                <w:rFonts w:eastAsia="Times New Roman"/>
                <w:sz w:val="18"/>
                <w:szCs w:val="18"/>
              </w:rPr>
              <w:t>sandtotal_r</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44"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59F9FD3A" w14:textId="77777777" w:rsidR="00000000" w:rsidRDefault="00173898">
            <w:pPr>
              <w:rPr>
                <w:rFonts w:eastAsia="Times New Roman"/>
                <w:sz w:val="18"/>
                <w:szCs w:val="18"/>
              </w:rPr>
            </w:pPr>
            <w:proofErr w:type="spellStart"/>
            <w:r>
              <w:rPr>
                <w:rFonts w:eastAsia="Times New Roman"/>
                <w:sz w:val="18"/>
                <w:szCs w:val="18"/>
              </w:rPr>
              <w:t>sand_total_separate_r</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45"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66747050" w14:textId="77777777" w:rsidR="00000000" w:rsidRDefault="00173898">
            <w:pPr>
              <w:rPr>
                <w:rFonts w:eastAsia="Times New Roman"/>
                <w:sz w:val="18"/>
                <w:szCs w:val="18"/>
              </w:rPr>
            </w:pPr>
            <w:r>
              <w:rPr>
                <w:rFonts w:eastAsia="Times New Roman"/>
                <w:sz w:val="18"/>
                <w:szCs w:val="18"/>
              </w:rPr>
              <w:t xml:space="preserve">Total Sand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46"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1C058987" w14:textId="77777777" w:rsidR="00000000" w:rsidRDefault="00173898">
            <w:pPr>
              <w:rPr>
                <w:rFonts w:eastAsia="Times New Roman"/>
                <w:sz w:val="18"/>
                <w:szCs w:val="18"/>
              </w:rPr>
            </w:pPr>
            <w:r>
              <w:rPr>
                <w:rFonts w:eastAsia="Times New Roman"/>
                <w:sz w:val="18"/>
                <w:szCs w:val="18"/>
              </w:rPr>
              <w:t xml:space="preserve">RV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47"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1B79B911" w14:textId="77777777" w:rsidR="00000000" w:rsidRDefault="00173898">
            <w:pPr>
              <w:rPr>
                <w:rFonts w:eastAsia="Times New Roman"/>
                <w:sz w:val="18"/>
                <w:szCs w:val="18"/>
              </w:rPr>
            </w:pPr>
            <w:r>
              <w:rPr>
                <w:rFonts w:eastAsia="Times New Roman"/>
                <w:sz w:val="18"/>
                <w:szCs w:val="18"/>
              </w:rPr>
              <w:t xml:space="preserve">Mineral </w:t>
            </w:r>
            <w:r>
              <w:rPr>
                <w:rFonts w:eastAsia="Times New Roman"/>
                <w:sz w:val="18"/>
                <w:szCs w:val="18"/>
              </w:rPr>
              <w:t>particles 0.05</w:t>
            </w:r>
            <w:ins w:id="748" w:author="Achen, Aaron - NRCS, Lincoln, NE" w:date="2019-07-23T15:19:00Z">
              <w:r>
                <w:rPr>
                  <w:rFonts w:eastAsia="Times New Roman"/>
                  <w:sz w:val="18"/>
                  <w:szCs w:val="18"/>
                </w:rPr>
                <w:t xml:space="preserve"> </w:t>
              </w:r>
            </w:ins>
            <w:r>
              <w:rPr>
                <w:rFonts w:eastAsia="Times New Roman"/>
                <w:sz w:val="18"/>
                <w:szCs w:val="18"/>
              </w:rPr>
              <w:t>mm to 2.0</w:t>
            </w:r>
            <w:ins w:id="749" w:author="Achen, Aaron - NRCS, Lincoln, NE" w:date="2019-07-23T15:18:00Z">
              <w:r>
                <w:rPr>
                  <w:rFonts w:eastAsia="Times New Roman"/>
                  <w:sz w:val="18"/>
                  <w:szCs w:val="18"/>
                </w:rPr>
                <w:t xml:space="preserve"> </w:t>
              </w:r>
            </w:ins>
            <w:r>
              <w:rPr>
                <w:rFonts w:eastAsia="Times New Roman"/>
                <w:sz w:val="18"/>
                <w:szCs w:val="18"/>
              </w:rPr>
              <w:t>mm in equivalent diameter as a weight percentage of the less</w:t>
            </w:r>
            <w:del w:id="750" w:author="Achen, Aaron - NRCS, Lincoln, NE" w:date="2019-07-23T15:19:00Z">
              <w:r>
                <w:rPr>
                  <w:rFonts w:eastAsia="Times New Roman"/>
                  <w:sz w:val="18"/>
                  <w:szCs w:val="18"/>
                </w:rPr>
                <w:delText xml:space="preserve"> </w:delText>
              </w:r>
            </w:del>
            <w:ins w:id="751" w:author="Achen, Aaron - NRCS, Lincoln, NE" w:date="2019-07-23T15:19:00Z">
              <w:r>
                <w:rPr>
                  <w:rFonts w:eastAsia="Times New Roman"/>
                  <w:sz w:val="18"/>
                  <w:szCs w:val="18"/>
                </w:rPr>
                <w:t>-</w:t>
              </w:r>
            </w:ins>
            <w:r>
              <w:rPr>
                <w:rFonts w:eastAsia="Times New Roman"/>
                <w:sz w:val="18"/>
                <w:szCs w:val="18"/>
              </w:rPr>
              <w:t>than</w:t>
            </w:r>
            <w:del w:id="752" w:author="Achen, Aaron - NRCS, Lincoln, NE" w:date="2019-07-23T15:19:00Z">
              <w:r>
                <w:rPr>
                  <w:rFonts w:eastAsia="Times New Roman"/>
                  <w:sz w:val="18"/>
                  <w:szCs w:val="18"/>
                </w:rPr>
                <w:delText xml:space="preserve"> </w:delText>
              </w:r>
            </w:del>
            <w:ins w:id="753" w:author="Achen, Aaron - NRCS, Lincoln, NE" w:date="2019-07-23T15:19:00Z">
              <w:r>
                <w:rPr>
                  <w:rFonts w:eastAsia="Times New Roman"/>
                  <w:sz w:val="18"/>
                  <w:szCs w:val="18"/>
                </w:rPr>
                <w:t>-</w:t>
              </w:r>
            </w:ins>
            <w:r>
              <w:rPr>
                <w:rFonts w:eastAsia="Times New Roman"/>
                <w:sz w:val="18"/>
                <w:szCs w:val="18"/>
              </w:rPr>
              <w:t>2</w:t>
            </w:r>
            <w:del w:id="754" w:author="Achen, Aaron - NRCS, Lincoln, NE" w:date="2019-07-23T15:19:00Z">
              <w:r>
                <w:rPr>
                  <w:rFonts w:eastAsia="Times New Roman"/>
                  <w:sz w:val="18"/>
                  <w:szCs w:val="18"/>
                </w:rPr>
                <w:delText xml:space="preserve"> </w:delText>
              </w:r>
            </w:del>
            <w:ins w:id="755" w:author="Achen, Aaron - NRCS, Lincoln, NE" w:date="2019-07-23T15:19:00Z">
              <w:r>
                <w:rPr>
                  <w:rFonts w:eastAsia="Times New Roman"/>
                  <w:sz w:val="18"/>
                  <w:szCs w:val="18"/>
                </w:rPr>
                <w:t>-</w:t>
              </w:r>
            </w:ins>
            <w:r>
              <w:rPr>
                <w:rFonts w:eastAsia="Times New Roman"/>
                <w:sz w:val="18"/>
                <w:szCs w:val="18"/>
              </w:rPr>
              <w:t xml:space="preserve">mm fraction.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56"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27BD7D6C" w14:textId="77777777" w:rsidR="00000000" w:rsidRDefault="00173898">
            <w:pPr>
              <w:rPr>
                <w:rFonts w:eastAsia="Times New Roman"/>
                <w:sz w:val="18"/>
                <w:szCs w:val="18"/>
              </w:rPr>
            </w:pPr>
            <w:r>
              <w:rPr>
                <w:rFonts w:eastAsia="Times New Roman"/>
                <w:sz w:val="18"/>
                <w:szCs w:val="18"/>
              </w:rPr>
              <w:t xml:space="preserve">Percent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57"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2B814D36" w14:textId="77777777" w:rsidR="00000000" w:rsidRDefault="00173898">
            <w:pPr>
              <w:rPr>
                <w:rFonts w:eastAsia="Times New Roman"/>
                <w:sz w:val="18"/>
                <w:szCs w:val="18"/>
              </w:rPr>
            </w:pPr>
            <w:r>
              <w:rPr>
                <w:rFonts w:eastAsia="Times New Roman"/>
                <w:sz w:val="18"/>
                <w:szCs w:val="18"/>
              </w:rPr>
              <w:t xml:space="preserve">percent </w:t>
            </w:r>
          </w:p>
        </w:tc>
      </w:tr>
      <w:tr w:rsidR="00000000" w14:paraId="7BFB9FCF" w14:textId="77777777">
        <w:trPr>
          <w:divId w:val="1152939773"/>
          <w:tblCellSpacing w:w="15" w:type="dxa"/>
          <w:trPrChange w:id="758"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59"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1B88A297" w14:textId="77777777" w:rsidR="00000000" w:rsidRDefault="00173898">
            <w:pPr>
              <w:rPr>
                <w:rFonts w:eastAsia="Times New Roman"/>
                <w:sz w:val="18"/>
                <w:szCs w:val="18"/>
              </w:rPr>
            </w:pPr>
            <w:proofErr w:type="spellStart"/>
            <w:r>
              <w:rPr>
                <w:rFonts w:eastAsia="Times New Roman"/>
                <w:sz w:val="18"/>
                <w:szCs w:val="18"/>
              </w:rPr>
              <w:t>sar_h</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60"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63D22A35" w14:textId="77777777" w:rsidR="00000000" w:rsidRDefault="00173898">
            <w:pPr>
              <w:rPr>
                <w:rFonts w:eastAsia="Times New Roman"/>
                <w:sz w:val="18"/>
                <w:szCs w:val="18"/>
              </w:rPr>
            </w:pPr>
            <w:proofErr w:type="spellStart"/>
            <w:r>
              <w:rPr>
                <w:rFonts w:eastAsia="Times New Roman"/>
                <w:sz w:val="18"/>
                <w:szCs w:val="18"/>
              </w:rPr>
              <w:t>sodium_adsorption_ratio_h</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61"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10AA2BAB" w14:textId="77777777" w:rsidR="00000000" w:rsidRDefault="00173898">
            <w:pPr>
              <w:rPr>
                <w:rFonts w:eastAsia="Times New Roman"/>
                <w:sz w:val="18"/>
                <w:szCs w:val="18"/>
              </w:rPr>
            </w:pPr>
            <w:r>
              <w:rPr>
                <w:rFonts w:eastAsia="Times New Roman"/>
                <w:sz w:val="18"/>
                <w:szCs w:val="18"/>
              </w:rPr>
              <w:t xml:space="preserve">SAR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62"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6B59EEA0" w14:textId="77777777" w:rsidR="00000000" w:rsidRDefault="00173898">
            <w:pPr>
              <w:rPr>
                <w:rFonts w:eastAsia="Times New Roman"/>
                <w:sz w:val="18"/>
                <w:szCs w:val="18"/>
              </w:rPr>
            </w:pPr>
            <w:r>
              <w:rPr>
                <w:rFonts w:eastAsia="Times New Roman"/>
                <w:sz w:val="18"/>
                <w:szCs w:val="18"/>
              </w:rPr>
              <w:t xml:space="preserve">High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63"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7424501B" w14:textId="77777777" w:rsidR="00000000" w:rsidRDefault="00173898">
            <w:pPr>
              <w:rPr>
                <w:rFonts w:eastAsia="Times New Roman"/>
                <w:sz w:val="18"/>
                <w:szCs w:val="18"/>
              </w:rPr>
            </w:pPr>
            <w:r>
              <w:rPr>
                <w:rFonts w:eastAsia="Times New Roman"/>
                <w:sz w:val="18"/>
                <w:szCs w:val="18"/>
              </w:rPr>
              <w:t xml:space="preserve">A </w:t>
            </w:r>
            <w:r>
              <w:rPr>
                <w:rFonts w:eastAsia="Times New Roman"/>
                <w:sz w:val="18"/>
                <w:szCs w:val="18"/>
              </w:rPr>
              <w:t xml:space="preserve">measure of the amount of Sodium (Na) relative to Calcium (Ca) and Magnesium (Mg) in the water extract from saturated soil paste.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64"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30220FE0" w14:textId="77777777" w:rsidR="00000000" w:rsidRDefault="00173898">
            <w:pPr>
              <w:rPr>
                <w:rFonts w:eastAsia="Times New Roman"/>
                <w:sz w:val="18"/>
                <w:szCs w:val="18"/>
              </w:rPr>
            </w:pPr>
            <w:r>
              <w:rPr>
                <w:rFonts w:eastAsia="Times New Roman"/>
                <w:sz w:val="18"/>
                <w:szCs w:val="18"/>
              </w:rPr>
              <w:t xml:space="preserve">NULL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65"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25C7C5CA" w14:textId="77777777" w:rsidR="00000000" w:rsidRDefault="00173898">
            <w:pPr>
              <w:rPr>
                <w:rFonts w:eastAsia="Times New Roman"/>
                <w:sz w:val="18"/>
                <w:szCs w:val="18"/>
              </w:rPr>
            </w:pPr>
            <w:r>
              <w:rPr>
                <w:rFonts w:eastAsia="Times New Roman"/>
                <w:sz w:val="18"/>
                <w:szCs w:val="18"/>
              </w:rPr>
              <w:t xml:space="preserve">NULL </w:t>
            </w:r>
          </w:p>
        </w:tc>
      </w:tr>
      <w:tr w:rsidR="00000000" w14:paraId="6170BE16" w14:textId="77777777">
        <w:trPr>
          <w:divId w:val="1152939773"/>
          <w:tblCellSpacing w:w="15" w:type="dxa"/>
          <w:trPrChange w:id="766"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67"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7F2EC8B3" w14:textId="77777777" w:rsidR="00000000" w:rsidRDefault="00173898">
            <w:pPr>
              <w:rPr>
                <w:rFonts w:eastAsia="Times New Roman"/>
                <w:sz w:val="18"/>
                <w:szCs w:val="18"/>
              </w:rPr>
            </w:pPr>
            <w:proofErr w:type="spellStart"/>
            <w:r>
              <w:rPr>
                <w:rFonts w:eastAsia="Times New Roman"/>
                <w:sz w:val="18"/>
                <w:szCs w:val="18"/>
              </w:rPr>
              <w:t>sar_l</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68"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40D668A6" w14:textId="77777777" w:rsidR="00000000" w:rsidRDefault="00173898">
            <w:pPr>
              <w:rPr>
                <w:rFonts w:eastAsia="Times New Roman"/>
                <w:sz w:val="18"/>
                <w:szCs w:val="18"/>
              </w:rPr>
            </w:pPr>
            <w:proofErr w:type="spellStart"/>
            <w:r>
              <w:rPr>
                <w:rFonts w:eastAsia="Times New Roman"/>
                <w:sz w:val="18"/>
                <w:szCs w:val="18"/>
              </w:rPr>
              <w:t>sodium_adsorption_ratio_l</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69"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7C797840" w14:textId="77777777" w:rsidR="00000000" w:rsidRDefault="00173898">
            <w:pPr>
              <w:rPr>
                <w:rFonts w:eastAsia="Times New Roman"/>
                <w:sz w:val="18"/>
                <w:szCs w:val="18"/>
              </w:rPr>
            </w:pPr>
            <w:r>
              <w:rPr>
                <w:rFonts w:eastAsia="Times New Roman"/>
                <w:sz w:val="18"/>
                <w:szCs w:val="18"/>
              </w:rPr>
              <w:t xml:space="preserve">SAR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70"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5B07282F" w14:textId="77777777" w:rsidR="00000000" w:rsidRDefault="00173898">
            <w:pPr>
              <w:rPr>
                <w:rFonts w:eastAsia="Times New Roman"/>
                <w:sz w:val="18"/>
                <w:szCs w:val="18"/>
              </w:rPr>
            </w:pPr>
            <w:r>
              <w:rPr>
                <w:rFonts w:eastAsia="Times New Roman"/>
                <w:sz w:val="18"/>
                <w:szCs w:val="18"/>
              </w:rPr>
              <w:t xml:space="preserve">Low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71"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3C9D7382" w14:textId="77777777" w:rsidR="00000000" w:rsidRDefault="00173898">
            <w:pPr>
              <w:rPr>
                <w:rFonts w:eastAsia="Times New Roman"/>
                <w:sz w:val="18"/>
                <w:szCs w:val="18"/>
              </w:rPr>
            </w:pPr>
            <w:r>
              <w:rPr>
                <w:rFonts w:eastAsia="Times New Roman"/>
                <w:sz w:val="18"/>
                <w:szCs w:val="18"/>
              </w:rPr>
              <w:t>A measure of the amount of Sodium (Na) relative to Calcium (Ca) and M</w:t>
            </w:r>
            <w:r>
              <w:rPr>
                <w:rFonts w:eastAsia="Times New Roman"/>
                <w:sz w:val="18"/>
                <w:szCs w:val="18"/>
              </w:rPr>
              <w:t xml:space="preserve">agnesium (Mg) in the water extract from saturated soil paste.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72"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7F65134C" w14:textId="77777777" w:rsidR="00000000" w:rsidRDefault="00173898">
            <w:pPr>
              <w:rPr>
                <w:rFonts w:eastAsia="Times New Roman"/>
                <w:sz w:val="18"/>
                <w:szCs w:val="18"/>
              </w:rPr>
            </w:pPr>
            <w:r>
              <w:rPr>
                <w:rFonts w:eastAsia="Times New Roman"/>
                <w:sz w:val="18"/>
                <w:szCs w:val="18"/>
              </w:rPr>
              <w:t xml:space="preserve">NULL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73"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63A238FA" w14:textId="77777777" w:rsidR="00000000" w:rsidRDefault="00173898">
            <w:pPr>
              <w:rPr>
                <w:rFonts w:eastAsia="Times New Roman"/>
                <w:sz w:val="18"/>
                <w:szCs w:val="18"/>
              </w:rPr>
            </w:pPr>
            <w:r>
              <w:rPr>
                <w:rFonts w:eastAsia="Times New Roman"/>
                <w:sz w:val="18"/>
                <w:szCs w:val="18"/>
              </w:rPr>
              <w:t xml:space="preserve">NULL </w:t>
            </w:r>
          </w:p>
        </w:tc>
      </w:tr>
      <w:tr w:rsidR="00000000" w14:paraId="15BD28E4" w14:textId="77777777">
        <w:trPr>
          <w:divId w:val="1152939773"/>
          <w:tblCellSpacing w:w="15" w:type="dxa"/>
          <w:trPrChange w:id="774"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75"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3D394814" w14:textId="77777777" w:rsidR="00000000" w:rsidRDefault="00173898">
            <w:pPr>
              <w:rPr>
                <w:rFonts w:eastAsia="Times New Roman"/>
                <w:sz w:val="18"/>
                <w:szCs w:val="18"/>
              </w:rPr>
            </w:pPr>
            <w:proofErr w:type="spellStart"/>
            <w:r>
              <w:rPr>
                <w:rFonts w:eastAsia="Times New Roman"/>
                <w:sz w:val="18"/>
                <w:szCs w:val="18"/>
              </w:rPr>
              <w:t>sar_r</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76"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598F0B4B" w14:textId="77777777" w:rsidR="00000000" w:rsidRDefault="00173898">
            <w:pPr>
              <w:rPr>
                <w:rFonts w:eastAsia="Times New Roman"/>
                <w:sz w:val="18"/>
                <w:szCs w:val="18"/>
              </w:rPr>
            </w:pPr>
            <w:proofErr w:type="spellStart"/>
            <w:r>
              <w:rPr>
                <w:rFonts w:eastAsia="Times New Roman"/>
                <w:sz w:val="18"/>
                <w:szCs w:val="18"/>
              </w:rPr>
              <w:t>sodium_adsorption_ratio_r</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77"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5FB128E4" w14:textId="77777777" w:rsidR="00000000" w:rsidRDefault="00173898">
            <w:pPr>
              <w:rPr>
                <w:rFonts w:eastAsia="Times New Roman"/>
                <w:sz w:val="18"/>
                <w:szCs w:val="18"/>
              </w:rPr>
            </w:pPr>
            <w:r>
              <w:rPr>
                <w:rFonts w:eastAsia="Times New Roman"/>
                <w:sz w:val="18"/>
                <w:szCs w:val="18"/>
              </w:rPr>
              <w:t xml:space="preserve">SAR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78"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2A7A9B34" w14:textId="77777777" w:rsidR="00000000" w:rsidRDefault="00173898">
            <w:pPr>
              <w:rPr>
                <w:rFonts w:eastAsia="Times New Roman"/>
                <w:sz w:val="18"/>
                <w:szCs w:val="18"/>
              </w:rPr>
            </w:pPr>
            <w:r>
              <w:rPr>
                <w:rFonts w:eastAsia="Times New Roman"/>
                <w:sz w:val="18"/>
                <w:szCs w:val="18"/>
              </w:rPr>
              <w:t xml:space="preserve">RV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79"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3CA0F4B4" w14:textId="77777777" w:rsidR="00000000" w:rsidRDefault="00173898">
            <w:pPr>
              <w:rPr>
                <w:rFonts w:eastAsia="Times New Roman"/>
                <w:sz w:val="18"/>
                <w:szCs w:val="18"/>
              </w:rPr>
            </w:pPr>
            <w:r>
              <w:rPr>
                <w:rFonts w:eastAsia="Times New Roman"/>
                <w:sz w:val="18"/>
                <w:szCs w:val="18"/>
              </w:rPr>
              <w:t xml:space="preserve">A measure of the amount of Sodium (Na) relative to Calcium (Ca) and Magnesium (Mg) in the water extract from saturated soil paste.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80"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05D87CEE" w14:textId="77777777" w:rsidR="00000000" w:rsidRDefault="00173898">
            <w:pPr>
              <w:rPr>
                <w:rFonts w:eastAsia="Times New Roman"/>
                <w:sz w:val="18"/>
                <w:szCs w:val="18"/>
              </w:rPr>
            </w:pPr>
            <w:r>
              <w:rPr>
                <w:rFonts w:eastAsia="Times New Roman"/>
                <w:sz w:val="18"/>
                <w:szCs w:val="18"/>
              </w:rPr>
              <w:t xml:space="preserve">NULL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81"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5D3D5A46" w14:textId="77777777" w:rsidR="00000000" w:rsidRDefault="00173898">
            <w:pPr>
              <w:rPr>
                <w:rFonts w:eastAsia="Times New Roman"/>
                <w:sz w:val="18"/>
                <w:szCs w:val="18"/>
              </w:rPr>
            </w:pPr>
            <w:r>
              <w:rPr>
                <w:rFonts w:eastAsia="Times New Roman"/>
                <w:sz w:val="18"/>
                <w:szCs w:val="18"/>
              </w:rPr>
              <w:t xml:space="preserve">NULL </w:t>
            </w:r>
          </w:p>
        </w:tc>
      </w:tr>
      <w:tr w:rsidR="00000000" w14:paraId="4B698D7E" w14:textId="77777777">
        <w:trPr>
          <w:divId w:val="1152939773"/>
          <w:tblCellSpacing w:w="15" w:type="dxa"/>
          <w:trPrChange w:id="782"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83"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14D6772A" w14:textId="77777777" w:rsidR="00000000" w:rsidRDefault="00173898">
            <w:pPr>
              <w:rPr>
                <w:rFonts w:eastAsia="Times New Roman"/>
                <w:sz w:val="18"/>
                <w:szCs w:val="18"/>
              </w:rPr>
            </w:pPr>
            <w:proofErr w:type="spellStart"/>
            <w:r>
              <w:rPr>
                <w:rFonts w:eastAsia="Times New Roman"/>
                <w:sz w:val="18"/>
                <w:szCs w:val="18"/>
              </w:rPr>
              <w:t>shapeacross</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84"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02A652EA" w14:textId="77777777" w:rsidR="00000000" w:rsidRDefault="00173898">
            <w:pPr>
              <w:rPr>
                <w:rFonts w:eastAsia="Times New Roman"/>
                <w:sz w:val="18"/>
                <w:szCs w:val="18"/>
              </w:rPr>
            </w:pPr>
            <w:proofErr w:type="spellStart"/>
            <w:r>
              <w:rPr>
                <w:rFonts w:eastAsia="Times New Roman"/>
                <w:sz w:val="18"/>
                <w:szCs w:val="18"/>
              </w:rPr>
              <w:t>shape_across</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85"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41C78784" w14:textId="77777777" w:rsidR="00000000" w:rsidRDefault="00173898">
            <w:pPr>
              <w:rPr>
                <w:rFonts w:eastAsia="Times New Roman"/>
                <w:sz w:val="18"/>
                <w:szCs w:val="18"/>
              </w:rPr>
            </w:pP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86"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1EA6A8C0" w14:textId="77777777" w:rsidR="00000000" w:rsidRDefault="00173898">
            <w:pPr>
              <w:rPr>
                <w:rFonts w:eastAsia="Times New Roman"/>
                <w:sz w:val="18"/>
                <w:szCs w:val="18"/>
              </w:rPr>
            </w:pPr>
            <w:r>
              <w:rPr>
                <w:rFonts w:eastAsia="Times New Roman"/>
                <w:sz w:val="18"/>
                <w:szCs w:val="18"/>
              </w:rPr>
              <w:t xml:space="preserve">Slope Shape Across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87"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7AA49767" w14:textId="77777777" w:rsidR="00000000" w:rsidRDefault="00173898">
            <w:pPr>
              <w:rPr>
                <w:rFonts w:eastAsia="Times New Roman"/>
                <w:sz w:val="18"/>
                <w:szCs w:val="18"/>
              </w:rPr>
            </w:pPr>
            <w:r>
              <w:rPr>
                <w:rFonts w:eastAsia="Times New Roman"/>
                <w:sz w:val="18"/>
                <w:szCs w:val="18"/>
              </w:rPr>
              <w:t xml:space="preserve">The geometric, two dimensional profile (shape) of the slope parallel to elevation contours.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88"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17513977" w14:textId="77777777" w:rsidR="00000000" w:rsidRDefault="00173898">
            <w:pPr>
              <w:rPr>
                <w:rFonts w:eastAsia="Times New Roman"/>
                <w:sz w:val="18"/>
                <w:szCs w:val="18"/>
              </w:rPr>
            </w:pPr>
            <w:r>
              <w:rPr>
                <w:rFonts w:eastAsia="Times New Roman"/>
                <w:sz w:val="18"/>
                <w:szCs w:val="18"/>
              </w:rPr>
              <w:t xml:space="preserve">NULL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89"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22164534" w14:textId="77777777" w:rsidR="00000000" w:rsidRDefault="00173898">
            <w:pPr>
              <w:rPr>
                <w:rFonts w:eastAsia="Times New Roman"/>
                <w:sz w:val="18"/>
                <w:szCs w:val="18"/>
              </w:rPr>
            </w:pPr>
            <w:r>
              <w:rPr>
                <w:rFonts w:eastAsia="Times New Roman"/>
                <w:sz w:val="18"/>
                <w:szCs w:val="18"/>
              </w:rPr>
              <w:t xml:space="preserve">NULL </w:t>
            </w:r>
          </w:p>
        </w:tc>
      </w:tr>
      <w:tr w:rsidR="00000000" w14:paraId="1C50BDC4" w14:textId="77777777">
        <w:trPr>
          <w:divId w:val="1152939773"/>
          <w:tblCellSpacing w:w="15" w:type="dxa"/>
          <w:trPrChange w:id="790"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91"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2B65FE0E" w14:textId="77777777" w:rsidR="00000000" w:rsidRDefault="00173898">
            <w:pPr>
              <w:rPr>
                <w:rFonts w:eastAsia="Times New Roman"/>
                <w:sz w:val="18"/>
                <w:szCs w:val="18"/>
              </w:rPr>
            </w:pPr>
            <w:proofErr w:type="spellStart"/>
            <w:r>
              <w:rPr>
                <w:rFonts w:eastAsia="Times New Roman"/>
                <w:sz w:val="18"/>
                <w:szCs w:val="18"/>
              </w:rPr>
              <w:t>shapedown</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92"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02D02C6A" w14:textId="77777777" w:rsidR="00000000" w:rsidRDefault="00173898">
            <w:pPr>
              <w:rPr>
                <w:rFonts w:eastAsia="Times New Roman"/>
                <w:sz w:val="18"/>
                <w:szCs w:val="18"/>
              </w:rPr>
            </w:pPr>
            <w:proofErr w:type="spellStart"/>
            <w:r>
              <w:rPr>
                <w:rFonts w:eastAsia="Times New Roman"/>
                <w:sz w:val="18"/>
                <w:szCs w:val="18"/>
              </w:rPr>
              <w:t>shape_down</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93"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0744A35F" w14:textId="77777777" w:rsidR="00000000" w:rsidRDefault="00173898">
            <w:pPr>
              <w:rPr>
                <w:rFonts w:eastAsia="Times New Roman"/>
                <w:sz w:val="18"/>
                <w:szCs w:val="18"/>
              </w:rPr>
            </w:pP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94"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6F3C2437" w14:textId="77777777" w:rsidR="00000000" w:rsidRDefault="00173898">
            <w:pPr>
              <w:rPr>
                <w:rFonts w:eastAsia="Times New Roman"/>
                <w:sz w:val="18"/>
                <w:szCs w:val="18"/>
              </w:rPr>
            </w:pPr>
            <w:r>
              <w:rPr>
                <w:rFonts w:eastAsia="Times New Roman"/>
                <w:sz w:val="18"/>
                <w:szCs w:val="18"/>
              </w:rPr>
              <w:t xml:space="preserve">Slope Shape Up/Down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95"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7146455C" w14:textId="77777777" w:rsidR="00000000" w:rsidRDefault="00173898">
            <w:pPr>
              <w:rPr>
                <w:rFonts w:eastAsia="Times New Roman"/>
                <w:sz w:val="18"/>
                <w:szCs w:val="18"/>
              </w:rPr>
            </w:pPr>
            <w:r>
              <w:rPr>
                <w:rFonts w:eastAsia="Times New Roman"/>
                <w:sz w:val="18"/>
                <w:szCs w:val="18"/>
              </w:rPr>
              <w:t xml:space="preserve">The </w:t>
            </w:r>
            <w:r>
              <w:rPr>
                <w:rFonts w:eastAsia="Times New Roman"/>
                <w:sz w:val="18"/>
                <w:szCs w:val="18"/>
              </w:rPr>
              <w:t xml:space="preserve">longitudinal shape of the slope.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96"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2FDFC100" w14:textId="77777777" w:rsidR="00000000" w:rsidRDefault="00173898">
            <w:pPr>
              <w:rPr>
                <w:rFonts w:eastAsia="Times New Roman"/>
                <w:sz w:val="18"/>
                <w:szCs w:val="18"/>
              </w:rPr>
            </w:pPr>
            <w:r>
              <w:rPr>
                <w:rFonts w:eastAsia="Times New Roman"/>
                <w:sz w:val="18"/>
                <w:szCs w:val="18"/>
              </w:rPr>
              <w:t xml:space="preserve">NULL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97"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35FBEA1A" w14:textId="77777777" w:rsidR="00000000" w:rsidRDefault="00173898">
            <w:pPr>
              <w:rPr>
                <w:rFonts w:eastAsia="Times New Roman"/>
                <w:sz w:val="18"/>
                <w:szCs w:val="18"/>
              </w:rPr>
            </w:pPr>
            <w:r>
              <w:rPr>
                <w:rFonts w:eastAsia="Times New Roman"/>
                <w:sz w:val="18"/>
                <w:szCs w:val="18"/>
              </w:rPr>
              <w:t xml:space="preserve">NULL </w:t>
            </w:r>
          </w:p>
        </w:tc>
      </w:tr>
      <w:tr w:rsidR="00000000" w14:paraId="70427A93" w14:textId="77777777">
        <w:trPr>
          <w:divId w:val="1152939773"/>
          <w:tblCellSpacing w:w="15" w:type="dxa"/>
          <w:trPrChange w:id="798"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799"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608CC545" w14:textId="77777777" w:rsidR="00000000" w:rsidRDefault="00173898">
            <w:pPr>
              <w:rPr>
                <w:rFonts w:eastAsia="Times New Roman"/>
                <w:sz w:val="18"/>
                <w:szCs w:val="18"/>
              </w:rPr>
            </w:pPr>
            <w:proofErr w:type="spellStart"/>
            <w:r>
              <w:rPr>
                <w:rFonts w:eastAsia="Times New Roman"/>
                <w:sz w:val="18"/>
                <w:szCs w:val="18"/>
              </w:rPr>
              <w:t>silttotal_r</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00"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1378C355" w14:textId="77777777" w:rsidR="00000000" w:rsidRDefault="00173898">
            <w:pPr>
              <w:rPr>
                <w:rFonts w:eastAsia="Times New Roman"/>
                <w:sz w:val="18"/>
                <w:szCs w:val="18"/>
              </w:rPr>
            </w:pPr>
            <w:proofErr w:type="spellStart"/>
            <w:r>
              <w:rPr>
                <w:rFonts w:eastAsia="Times New Roman"/>
                <w:sz w:val="18"/>
                <w:szCs w:val="18"/>
              </w:rPr>
              <w:t>silt_total_separate_r</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01"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1AEA5080" w14:textId="77777777" w:rsidR="00000000" w:rsidRDefault="00173898">
            <w:pPr>
              <w:rPr>
                <w:rFonts w:eastAsia="Times New Roman"/>
                <w:sz w:val="18"/>
                <w:szCs w:val="18"/>
              </w:rPr>
            </w:pPr>
            <w:r>
              <w:rPr>
                <w:rFonts w:eastAsia="Times New Roman"/>
                <w:sz w:val="18"/>
                <w:szCs w:val="18"/>
              </w:rPr>
              <w:t xml:space="preserve">Total Silt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02"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2A1EEFF4" w14:textId="77777777" w:rsidR="00000000" w:rsidRDefault="00173898">
            <w:pPr>
              <w:rPr>
                <w:rFonts w:eastAsia="Times New Roman"/>
                <w:sz w:val="18"/>
                <w:szCs w:val="18"/>
              </w:rPr>
            </w:pPr>
            <w:r>
              <w:rPr>
                <w:rFonts w:eastAsia="Times New Roman"/>
                <w:sz w:val="18"/>
                <w:szCs w:val="18"/>
              </w:rPr>
              <w:t xml:space="preserve">RV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03"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7FE838FB" w14:textId="77777777" w:rsidR="00000000" w:rsidRDefault="00173898">
            <w:pPr>
              <w:rPr>
                <w:rFonts w:eastAsia="Times New Roman"/>
                <w:sz w:val="18"/>
                <w:szCs w:val="18"/>
              </w:rPr>
            </w:pPr>
            <w:r>
              <w:rPr>
                <w:rFonts w:eastAsia="Times New Roman"/>
                <w:sz w:val="18"/>
                <w:szCs w:val="18"/>
              </w:rPr>
              <w:t>Mineral particles 0.002 to 0.05</w:t>
            </w:r>
            <w:ins w:id="804" w:author="Achen, Aaron - NRCS, Lincoln, NE" w:date="2019-07-23T15:19:00Z">
              <w:r>
                <w:rPr>
                  <w:rFonts w:eastAsia="Times New Roman"/>
                  <w:sz w:val="18"/>
                  <w:szCs w:val="18"/>
                </w:rPr>
                <w:t xml:space="preserve"> </w:t>
              </w:r>
            </w:ins>
            <w:r>
              <w:rPr>
                <w:rFonts w:eastAsia="Times New Roman"/>
                <w:sz w:val="18"/>
                <w:szCs w:val="18"/>
              </w:rPr>
              <w:t>mm in equivalent diameter as a weight percentage of the less</w:t>
            </w:r>
            <w:ins w:id="805" w:author="Achen, Aaron - NRCS, Lincoln, NE" w:date="2019-07-23T15:19:00Z">
              <w:r>
                <w:rPr>
                  <w:rFonts w:eastAsia="Times New Roman"/>
                  <w:sz w:val="18"/>
                  <w:szCs w:val="18"/>
                </w:rPr>
                <w:t>-</w:t>
              </w:r>
            </w:ins>
            <w:del w:id="806" w:author="Achen, Aaron - NRCS, Lincoln, NE" w:date="2019-07-23T15:19:00Z">
              <w:r>
                <w:rPr>
                  <w:rFonts w:eastAsia="Times New Roman"/>
                  <w:sz w:val="18"/>
                  <w:szCs w:val="18"/>
                </w:rPr>
                <w:delText xml:space="preserve"> </w:delText>
              </w:r>
            </w:del>
            <w:r>
              <w:rPr>
                <w:rFonts w:eastAsia="Times New Roman"/>
                <w:sz w:val="18"/>
                <w:szCs w:val="18"/>
              </w:rPr>
              <w:t>than</w:t>
            </w:r>
            <w:ins w:id="807" w:author="Achen, Aaron - NRCS, Lincoln, NE" w:date="2019-07-23T15:19:00Z">
              <w:r>
                <w:rPr>
                  <w:rFonts w:eastAsia="Times New Roman"/>
                  <w:sz w:val="18"/>
                  <w:szCs w:val="18"/>
                </w:rPr>
                <w:t>-</w:t>
              </w:r>
            </w:ins>
            <w:del w:id="808" w:author="Achen, Aaron - NRCS, Lincoln, NE" w:date="2019-07-23T15:19:00Z">
              <w:r>
                <w:rPr>
                  <w:rFonts w:eastAsia="Times New Roman"/>
                  <w:sz w:val="18"/>
                  <w:szCs w:val="18"/>
                </w:rPr>
                <w:delText xml:space="preserve"> </w:delText>
              </w:r>
            </w:del>
            <w:r>
              <w:rPr>
                <w:rFonts w:eastAsia="Times New Roman"/>
                <w:sz w:val="18"/>
                <w:szCs w:val="18"/>
              </w:rPr>
              <w:t>2.0</w:t>
            </w:r>
            <w:ins w:id="809" w:author="Achen, Aaron - NRCS, Lincoln, NE" w:date="2019-07-23T15:19:00Z">
              <w:r>
                <w:rPr>
                  <w:rFonts w:eastAsia="Times New Roman"/>
                  <w:sz w:val="18"/>
                  <w:szCs w:val="18"/>
                </w:rPr>
                <w:t xml:space="preserve"> </w:t>
              </w:r>
            </w:ins>
            <w:r>
              <w:rPr>
                <w:rFonts w:eastAsia="Times New Roman"/>
                <w:sz w:val="18"/>
                <w:szCs w:val="18"/>
              </w:rPr>
              <w:t xml:space="preserve">mm fraction.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10"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0ADEF11E" w14:textId="77777777" w:rsidR="00000000" w:rsidRDefault="00173898">
            <w:pPr>
              <w:rPr>
                <w:rFonts w:eastAsia="Times New Roman"/>
                <w:sz w:val="18"/>
                <w:szCs w:val="18"/>
              </w:rPr>
            </w:pPr>
            <w:r>
              <w:rPr>
                <w:rFonts w:eastAsia="Times New Roman"/>
                <w:sz w:val="18"/>
                <w:szCs w:val="18"/>
              </w:rPr>
              <w:t xml:space="preserve">Percent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11"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25D4D029" w14:textId="77777777" w:rsidR="00000000" w:rsidRDefault="00173898">
            <w:pPr>
              <w:rPr>
                <w:rFonts w:eastAsia="Times New Roman"/>
                <w:sz w:val="18"/>
                <w:szCs w:val="18"/>
              </w:rPr>
            </w:pPr>
            <w:r>
              <w:rPr>
                <w:rFonts w:eastAsia="Times New Roman"/>
                <w:sz w:val="18"/>
                <w:szCs w:val="18"/>
              </w:rPr>
              <w:t xml:space="preserve">percent </w:t>
            </w:r>
          </w:p>
        </w:tc>
      </w:tr>
      <w:tr w:rsidR="00000000" w14:paraId="75287132" w14:textId="77777777">
        <w:trPr>
          <w:divId w:val="1152939773"/>
          <w:tblCellSpacing w:w="15" w:type="dxa"/>
          <w:trPrChange w:id="812"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13"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416556C2" w14:textId="77777777" w:rsidR="00000000" w:rsidRDefault="00173898">
            <w:pPr>
              <w:rPr>
                <w:rFonts w:eastAsia="Times New Roman"/>
                <w:sz w:val="18"/>
                <w:szCs w:val="18"/>
              </w:rPr>
            </w:pPr>
            <w:proofErr w:type="spellStart"/>
            <w:r>
              <w:rPr>
                <w:rFonts w:eastAsia="Times New Roman"/>
                <w:sz w:val="18"/>
                <w:szCs w:val="18"/>
              </w:rPr>
              <w:t>soimoistdept_h</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14"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67BE25F8" w14:textId="77777777" w:rsidR="00000000" w:rsidRDefault="00173898">
            <w:pPr>
              <w:rPr>
                <w:rFonts w:eastAsia="Times New Roman"/>
                <w:sz w:val="18"/>
                <w:szCs w:val="18"/>
              </w:rPr>
            </w:pPr>
            <w:proofErr w:type="spellStart"/>
            <w:r>
              <w:rPr>
                <w:rFonts w:eastAsia="Times New Roman"/>
                <w:sz w:val="18"/>
                <w:szCs w:val="18"/>
              </w:rPr>
              <w:t>soil</w:t>
            </w:r>
            <w:r>
              <w:rPr>
                <w:rFonts w:eastAsia="Times New Roman"/>
                <w:sz w:val="18"/>
                <w:szCs w:val="18"/>
              </w:rPr>
              <w:t>_moist_depth_to_top_h</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15"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04C37E9A" w14:textId="77777777" w:rsidR="00000000" w:rsidRDefault="00173898">
            <w:pPr>
              <w:rPr>
                <w:rFonts w:eastAsia="Times New Roman"/>
                <w:sz w:val="18"/>
                <w:szCs w:val="18"/>
              </w:rPr>
            </w:pPr>
            <w:r>
              <w:rPr>
                <w:rFonts w:eastAsia="Times New Roman"/>
                <w:sz w:val="18"/>
                <w:szCs w:val="18"/>
              </w:rPr>
              <w:t xml:space="preserve">Top Depth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16"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5ADC95D0" w14:textId="77777777" w:rsidR="00000000" w:rsidRDefault="00173898">
            <w:pPr>
              <w:rPr>
                <w:rFonts w:eastAsia="Times New Roman"/>
                <w:sz w:val="18"/>
                <w:szCs w:val="18"/>
              </w:rPr>
            </w:pPr>
            <w:r>
              <w:rPr>
                <w:rFonts w:eastAsia="Times New Roman"/>
                <w:sz w:val="18"/>
                <w:szCs w:val="18"/>
              </w:rPr>
              <w:t xml:space="preserve">High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17"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5B6C2B6C" w14:textId="77777777" w:rsidR="00000000" w:rsidRDefault="00173898">
            <w:pPr>
              <w:rPr>
                <w:rFonts w:eastAsia="Times New Roman"/>
                <w:sz w:val="18"/>
                <w:szCs w:val="18"/>
              </w:rPr>
            </w:pPr>
            <w:r>
              <w:rPr>
                <w:rFonts w:eastAsia="Times New Roman"/>
                <w:sz w:val="18"/>
                <w:szCs w:val="18"/>
              </w:rPr>
              <w:t xml:space="preserve">The distance from the top of the soil to the upper boundary of the moisture layer.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18"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5FCAA66C" w14:textId="77777777" w:rsidR="00000000" w:rsidRDefault="00173898">
            <w:pPr>
              <w:rPr>
                <w:rFonts w:eastAsia="Times New Roman"/>
                <w:sz w:val="18"/>
                <w:szCs w:val="18"/>
              </w:rPr>
            </w:pPr>
            <w:r>
              <w:rPr>
                <w:rFonts w:eastAsia="Times New Roman"/>
                <w:sz w:val="18"/>
                <w:szCs w:val="18"/>
              </w:rPr>
              <w:t xml:space="preserve">Centimeters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19"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7C5F756A" w14:textId="77777777" w:rsidR="00000000" w:rsidRDefault="00173898">
            <w:pPr>
              <w:rPr>
                <w:rFonts w:eastAsia="Times New Roman"/>
                <w:sz w:val="18"/>
                <w:szCs w:val="18"/>
              </w:rPr>
            </w:pPr>
            <w:r>
              <w:rPr>
                <w:rFonts w:eastAsia="Times New Roman"/>
                <w:sz w:val="18"/>
                <w:szCs w:val="18"/>
              </w:rPr>
              <w:t xml:space="preserve">cm </w:t>
            </w:r>
          </w:p>
        </w:tc>
      </w:tr>
      <w:tr w:rsidR="00000000" w14:paraId="4FC182DE" w14:textId="77777777">
        <w:trPr>
          <w:divId w:val="1152939773"/>
          <w:tblCellSpacing w:w="15" w:type="dxa"/>
          <w:trPrChange w:id="820"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21"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2B8B7796" w14:textId="77777777" w:rsidR="00000000" w:rsidRDefault="00173898">
            <w:pPr>
              <w:rPr>
                <w:rFonts w:eastAsia="Times New Roman"/>
                <w:sz w:val="18"/>
                <w:szCs w:val="18"/>
              </w:rPr>
            </w:pPr>
            <w:proofErr w:type="spellStart"/>
            <w:r>
              <w:rPr>
                <w:rFonts w:eastAsia="Times New Roman"/>
                <w:sz w:val="18"/>
                <w:szCs w:val="18"/>
              </w:rPr>
              <w:t>soimoistdept_l</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22"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2077890A" w14:textId="77777777" w:rsidR="00000000" w:rsidRDefault="00173898">
            <w:pPr>
              <w:rPr>
                <w:rFonts w:eastAsia="Times New Roman"/>
                <w:sz w:val="18"/>
                <w:szCs w:val="18"/>
              </w:rPr>
            </w:pPr>
            <w:proofErr w:type="spellStart"/>
            <w:r>
              <w:rPr>
                <w:rFonts w:eastAsia="Times New Roman"/>
                <w:sz w:val="18"/>
                <w:szCs w:val="18"/>
              </w:rPr>
              <w:t>soil_moist_depth_to_top_l</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23"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24D10C6B" w14:textId="77777777" w:rsidR="00000000" w:rsidRDefault="00173898">
            <w:pPr>
              <w:rPr>
                <w:rFonts w:eastAsia="Times New Roman"/>
                <w:sz w:val="18"/>
                <w:szCs w:val="18"/>
              </w:rPr>
            </w:pPr>
            <w:r>
              <w:rPr>
                <w:rFonts w:eastAsia="Times New Roman"/>
                <w:sz w:val="18"/>
                <w:szCs w:val="18"/>
              </w:rPr>
              <w:t xml:space="preserve">Top Depth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24"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02D618CD" w14:textId="77777777" w:rsidR="00000000" w:rsidRDefault="00173898">
            <w:pPr>
              <w:rPr>
                <w:rFonts w:eastAsia="Times New Roman"/>
                <w:sz w:val="18"/>
                <w:szCs w:val="18"/>
              </w:rPr>
            </w:pPr>
            <w:r>
              <w:rPr>
                <w:rFonts w:eastAsia="Times New Roman"/>
                <w:sz w:val="18"/>
                <w:szCs w:val="18"/>
              </w:rPr>
              <w:t xml:space="preserve">Low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25"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6A821F3A" w14:textId="77777777" w:rsidR="00000000" w:rsidRDefault="00173898">
            <w:pPr>
              <w:rPr>
                <w:rFonts w:eastAsia="Times New Roman"/>
                <w:sz w:val="18"/>
                <w:szCs w:val="18"/>
              </w:rPr>
            </w:pPr>
            <w:r>
              <w:rPr>
                <w:rFonts w:eastAsia="Times New Roman"/>
                <w:sz w:val="18"/>
                <w:szCs w:val="18"/>
              </w:rPr>
              <w:t xml:space="preserve">The </w:t>
            </w:r>
            <w:r>
              <w:rPr>
                <w:rFonts w:eastAsia="Times New Roman"/>
                <w:sz w:val="18"/>
                <w:szCs w:val="18"/>
              </w:rPr>
              <w:t xml:space="preserve">distance from the top of the soil to the upper boundary of the moisture layer.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26"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1CF4DB1A" w14:textId="77777777" w:rsidR="00000000" w:rsidRDefault="00173898">
            <w:pPr>
              <w:rPr>
                <w:rFonts w:eastAsia="Times New Roman"/>
                <w:sz w:val="18"/>
                <w:szCs w:val="18"/>
              </w:rPr>
            </w:pPr>
            <w:r>
              <w:rPr>
                <w:rFonts w:eastAsia="Times New Roman"/>
                <w:sz w:val="18"/>
                <w:szCs w:val="18"/>
              </w:rPr>
              <w:t xml:space="preserve">Centimeters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27"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7886358E" w14:textId="77777777" w:rsidR="00000000" w:rsidRDefault="00173898">
            <w:pPr>
              <w:rPr>
                <w:rFonts w:eastAsia="Times New Roman"/>
                <w:sz w:val="18"/>
                <w:szCs w:val="18"/>
              </w:rPr>
            </w:pPr>
            <w:r>
              <w:rPr>
                <w:rFonts w:eastAsia="Times New Roman"/>
                <w:sz w:val="18"/>
                <w:szCs w:val="18"/>
              </w:rPr>
              <w:t xml:space="preserve">cm </w:t>
            </w:r>
          </w:p>
        </w:tc>
      </w:tr>
      <w:tr w:rsidR="00000000" w14:paraId="5001BB53" w14:textId="77777777">
        <w:trPr>
          <w:divId w:val="1152939773"/>
          <w:tblCellSpacing w:w="15" w:type="dxa"/>
          <w:trPrChange w:id="828"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29"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4DC66945" w14:textId="77777777" w:rsidR="00000000" w:rsidRDefault="00173898">
            <w:pPr>
              <w:rPr>
                <w:rFonts w:eastAsia="Times New Roman"/>
                <w:sz w:val="18"/>
                <w:szCs w:val="18"/>
              </w:rPr>
            </w:pPr>
            <w:proofErr w:type="spellStart"/>
            <w:r>
              <w:rPr>
                <w:rFonts w:eastAsia="Times New Roman"/>
                <w:sz w:val="18"/>
                <w:szCs w:val="18"/>
              </w:rPr>
              <w:lastRenderedPageBreak/>
              <w:t>soimoistdept_r</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30"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4FC1681D" w14:textId="77777777" w:rsidR="00000000" w:rsidRDefault="00173898">
            <w:pPr>
              <w:rPr>
                <w:rFonts w:eastAsia="Times New Roman"/>
                <w:sz w:val="18"/>
                <w:szCs w:val="18"/>
              </w:rPr>
            </w:pPr>
            <w:proofErr w:type="spellStart"/>
            <w:r>
              <w:rPr>
                <w:rFonts w:eastAsia="Times New Roman"/>
                <w:sz w:val="18"/>
                <w:szCs w:val="18"/>
              </w:rPr>
              <w:t>soil_moist_depth_to_top_r</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31"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49C3F787" w14:textId="77777777" w:rsidR="00000000" w:rsidRDefault="00173898">
            <w:pPr>
              <w:rPr>
                <w:rFonts w:eastAsia="Times New Roman"/>
                <w:sz w:val="18"/>
                <w:szCs w:val="18"/>
              </w:rPr>
            </w:pPr>
            <w:r>
              <w:rPr>
                <w:rFonts w:eastAsia="Times New Roman"/>
                <w:sz w:val="18"/>
                <w:szCs w:val="18"/>
              </w:rPr>
              <w:t xml:space="preserve">Top Depth </w:t>
            </w: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32"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7DFBCB75" w14:textId="77777777" w:rsidR="00000000" w:rsidRDefault="00173898">
            <w:pPr>
              <w:rPr>
                <w:rFonts w:eastAsia="Times New Roman"/>
                <w:sz w:val="18"/>
                <w:szCs w:val="18"/>
              </w:rPr>
            </w:pPr>
            <w:r>
              <w:rPr>
                <w:rFonts w:eastAsia="Times New Roman"/>
                <w:sz w:val="18"/>
                <w:szCs w:val="18"/>
              </w:rPr>
              <w:t xml:space="preserve">RV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33"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3FB94A67" w14:textId="77777777" w:rsidR="00000000" w:rsidRDefault="00173898">
            <w:pPr>
              <w:rPr>
                <w:rFonts w:eastAsia="Times New Roman"/>
                <w:sz w:val="18"/>
                <w:szCs w:val="18"/>
              </w:rPr>
            </w:pPr>
            <w:r>
              <w:rPr>
                <w:rFonts w:eastAsia="Times New Roman"/>
                <w:sz w:val="18"/>
                <w:szCs w:val="18"/>
              </w:rPr>
              <w:t xml:space="preserve">The distance from the top of the soil to the upper boundary of the moisture layer.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34"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426837D8" w14:textId="77777777" w:rsidR="00000000" w:rsidRDefault="00173898">
            <w:pPr>
              <w:rPr>
                <w:rFonts w:eastAsia="Times New Roman"/>
                <w:sz w:val="18"/>
                <w:szCs w:val="18"/>
              </w:rPr>
            </w:pPr>
            <w:r>
              <w:rPr>
                <w:rFonts w:eastAsia="Times New Roman"/>
                <w:sz w:val="18"/>
                <w:szCs w:val="18"/>
              </w:rPr>
              <w:t xml:space="preserve">Centimeters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35"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33333EEC" w14:textId="77777777" w:rsidR="00000000" w:rsidRDefault="00173898">
            <w:pPr>
              <w:rPr>
                <w:rFonts w:eastAsia="Times New Roman"/>
                <w:sz w:val="18"/>
                <w:szCs w:val="18"/>
              </w:rPr>
            </w:pPr>
            <w:r>
              <w:rPr>
                <w:rFonts w:eastAsia="Times New Roman"/>
                <w:sz w:val="18"/>
                <w:szCs w:val="18"/>
              </w:rPr>
              <w:t xml:space="preserve">cm </w:t>
            </w:r>
          </w:p>
        </w:tc>
      </w:tr>
      <w:tr w:rsidR="00000000" w14:paraId="59B55AD8" w14:textId="77777777">
        <w:trPr>
          <w:divId w:val="1152939773"/>
          <w:tblCellSpacing w:w="15" w:type="dxa"/>
          <w:trPrChange w:id="836"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37"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6D7C45F4" w14:textId="77777777" w:rsidR="00000000" w:rsidRDefault="00173898">
            <w:pPr>
              <w:rPr>
                <w:rFonts w:eastAsia="Times New Roman"/>
                <w:sz w:val="18"/>
                <w:szCs w:val="18"/>
              </w:rPr>
            </w:pPr>
            <w:proofErr w:type="spellStart"/>
            <w:r>
              <w:rPr>
                <w:rFonts w:eastAsia="Times New Roman"/>
                <w:sz w:val="18"/>
                <w:szCs w:val="18"/>
              </w:rPr>
              <w:t>soimoiststat</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38"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53948392" w14:textId="77777777" w:rsidR="00000000" w:rsidRDefault="00173898">
            <w:pPr>
              <w:rPr>
                <w:rFonts w:eastAsia="Times New Roman"/>
                <w:sz w:val="18"/>
                <w:szCs w:val="18"/>
              </w:rPr>
            </w:pPr>
            <w:proofErr w:type="spellStart"/>
            <w:r>
              <w:rPr>
                <w:rFonts w:eastAsia="Times New Roman"/>
                <w:sz w:val="18"/>
                <w:szCs w:val="18"/>
              </w:rPr>
              <w:t>soil_moisture_status</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39"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03886178" w14:textId="77777777" w:rsidR="00000000" w:rsidRDefault="00173898">
            <w:pPr>
              <w:rPr>
                <w:rFonts w:eastAsia="Times New Roman"/>
                <w:sz w:val="18"/>
                <w:szCs w:val="18"/>
              </w:rPr>
            </w:pP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40"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220FDB83" w14:textId="77777777" w:rsidR="00000000" w:rsidRDefault="00173898">
            <w:pPr>
              <w:rPr>
                <w:rFonts w:eastAsia="Times New Roman"/>
                <w:sz w:val="18"/>
                <w:szCs w:val="18"/>
              </w:rPr>
            </w:pPr>
            <w:r>
              <w:rPr>
                <w:rFonts w:eastAsia="Times New Roman"/>
                <w:sz w:val="18"/>
                <w:szCs w:val="18"/>
              </w:rPr>
              <w:t xml:space="preserve">Moisture Status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41"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5564FCCA" w14:textId="77777777" w:rsidR="00000000" w:rsidRDefault="00173898">
            <w:pPr>
              <w:rPr>
                <w:rFonts w:eastAsia="Times New Roman"/>
                <w:sz w:val="18"/>
                <w:szCs w:val="18"/>
              </w:rPr>
            </w:pPr>
            <w:r>
              <w:rPr>
                <w:rFonts w:eastAsia="Times New Roman"/>
                <w:sz w:val="18"/>
                <w:szCs w:val="18"/>
              </w:rPr>
              <w:t xml:space="preserve">The mean monthly soil water state at a specified depth.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42"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1E42C72C" w14:textId="77777777" w:rsidR="00000000" w:rsidRDefault="00173898">
            <w:pPr>
              <w:rPr>
                <w:rFonts w:eastAsia="Times New Roman"/>
                <w:sz w:val="18"/>
                <w:szCs w:val="18"/>
              </w:rPr>
            </w:pPr>
            <w:r>
              <w:rPr>
                <w:rFonts w:eastAsia="Times New Roman"/>
                <w:sz w:val="18"/>
                <w:szCs w:val="18"/>
              </w:rPr>
              <w:t xml:space="preserve">NULL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43"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02DFAB25" w14:textId="77777777" w:rsidR="00000000" w:rsidRDefault="00173898">
            <w:pPr>
              <w:rPr>
                <w:rFonts w:eastAsia="Times New Roman"/>
                <w:sz w:val="18"/>
                <w:szCs w:val="18"/>
              </w:rPr>
            </w:pPr>
            <w:r>
              <w:rPr>
                <w:rFonts w:eastAsia="Times New Roman"/>
                <w:sz w:val="18"/>
                <w:szCs w:val="18"/>
              </w:rPr>
              <w:t xml:space="preserve">NULL </w:t>
            </w:r>
          </w:p>
        </w:tc>
      </w:tr>
      <w:tr w:rsidR="00000000" w14:paraId="2F109ECC" w14:textId="77777777">
        <w:trPr>
          <w:divId w:val="1152939773"/>
          <w:tblCellSpacing w:w="15" w:type="dxa"/>
          <w:trPrChange w:id="844"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45"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1D6AF75A" w14:textId="77777777" w:rsidR="00000000" w:rsidRDefault="00173898">
            <w:pPr>
              <w:rPr>
                <w:rFonts w:eastAsia="Times New Roman"/>
                <w:sz w:val="18"/>
                <w:szCs w:val="18"/>
              </w:rPr>
            </w:pPr>
            <w:proofErr w:type="spellStart"/>
            <w:r>
              <w:rPr>
                <w:rFonts w:eastAsia="Times New Roman"/>
                <w:sz w:val="18"/>
                <w:szCs w:val="18"/>
              </w:rPr>
              <w:t>taxgrtgroup</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46"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2B9FEADF" w14:textId="77777777" w:rsidR="00000000" w:rsidRDefault="00173898">
            <w:pPr>
              <w:rPr>
                <w:rFonts w:eastAsia="Times New Roman"/>
                <w:sz w:val="18"/>
                <w:szCs w:val="18"/>
              </w:rPr>
            </w:pPr>
            <w:proofErr w:type="spellStart"/>
            <w:r>
              <w:rPr>
                <w:rFonts w:eastAsia="Times New Roman"/>
                <w:sz w:val="18"/>
                <w:szCs w:val="18"/>
              </w:rPr>
              <w:t>taxonomic_great_group</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47"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3102492D" w14:textId="77777777" w:rsidR="00000000" w:rsidRDefault="00173898">
            <w:pPr>
              <w:rPr>
                <w:rFonts w:eastAsia="Times New Roman"/>
                <w:sz w:val="18"/>
                <w:szCs w:val="18"/>
              </w:rPr>
            </w:pP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48"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3FBE06DC" w14:textId="77777777" w:rsidR="00000000" w:rsidRDefault="00173898">
            <w:pPr>
              <w:rPr>
                <w:rFonts w:eastAsia="Times New Roman"/>
                <w:sz w:val="18"/>
                <w:szCs w:val="18"/>
              </w:rPr>
            </w:pPr>
            <w:r>
              <w:rPr>
                <w:rFonts w:eastAsia="Times New Roman"/>
                <w:sz w:val="18"/>
                <w:szCs w:val="18"/>
              </w:rPr>
              <w:t xml:space="preserve">Great Group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49"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7819F2A5" w14:textId="77777777" w:rsidR="00000000" w:rsidRDefault="00173898">
            <w:pPr>
              <w:rPr>
                <w:rFonts w:eastAsia="Times New Roman"/>
                <w:sz w:val="18"/>
                <w:szCs w:val="18"/>
              </w:rPr>
            </w:pPr>
            <w:r>
              <w:rPr>
                <w:rFonts w:eastAsia="Times New Roman"/>
                <w:sz w:val="18"/>
                <w:szCs w:val="18"/>
              </w:rPr>
              <w:t xml:space="preserve">The </w:t>
            </w:r>
            <w:r>
              <w:rPr>
                <w:rFonts w:eastAsia="Times New Roman"/>
                <w:sz w:val="18"/>
                <w:szCs w:val="18"/>
              </w:rPr>
              <w:t xml:space="preserve">third level of Soil Taxonomy. The category is below the suborder and above the subgroup.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50"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167EA426" w14:textId="77777777" w:rsidR="00000000" w:rsidRDefault="00173898">
            <w:pPr>
              <w:rPr>
                <w:rFonts w:eastAsia="Times New Roman"/>
                <w:sz w:val="18"/>
                <w:szCs w:val="18"/>
              </w:rPr>
            </w:pPr>
            <w:r>
              <w:rPr>
                <w:rFonts w:eastAsia="Times New Roman"/>
                <w:sz w:val="18"/>
                <w:szCs w:val="18"/>
              </w:rPr>
              <w:t xml:space="preserve">NULL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51"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136BF131" w14:textId="77777777" w:rsidR="00000000" w:rsidRDefault="00173898">
            <w:pPr>
              <w:rPr>
                <w:rFonts w:eastAsia="Times New Roman"/>
                <w:sz w:val="18"/>
                <w:szCs w:val="18"/>
              </w:rPr>
            </w:pPr>
            <w:r>
              <w:rPr>
                <w:rFonts w:eastAsia="Times New Roman"/>
                <w:sz w:val="18"/>
                <w:szCs w:val="18"/>
              </w:rPr>
              <w:t xml:space="preserve">NULL </w:t>
            </w:r>
          </w:p>
        </w:tc>
      </w:tr>
      <w:tr w:rsidR="00000000" w14:paraId="5937897D" w14:textId="77777777">
        <w:trPr>
          <w:divId w:val="1152939773"/>
          <w:tblCellSpacing w:w="15" w:type="dxa"/>
          <w:trPrChange w:id="852"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53"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2BA8C237" w14:textId="77777777" w:rsidR="00000000" w:rsidRDefault="00173898">
            <w:pPr>
              <w:rPr>
                <w:rFonts w:eastAsia="Times New Roman"/>
                <w:sz w:val="18"/>
                <w:szCs w:val="18"/>
              </w:rPr>
            </w:pPr>
            <w:proofErr w:type="spellStart"/>
            <w:r>
              <w:rPr>
                <w:rFonts w:eastAsia="Times New Roman"/>
                <w:sz w:val="18"/>
                <w:szCs w:val="18"/>
              </w:rPr>
              <w:t>taxorder</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54"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042F841D" w14:textId="77777777" w:rsidR="00000000" w:rsidRDefault="00173898">
            <w:pPr>
              <w:rPr>
                <w:rFonts w:eastAsia="Times New Roman"/>
                <w:sz w:val="18"/>
                <w:szCs w:val="18"/>
              </w:rPr>
            </w:pPr>
            <w:proofErr w:type="spellStart"/>
            <w:r>
              <w:rPr>
                <w:rFonts w:eastAsia="Times New Roman"/>
                <w:sz w:val="18"/>
                <w:szCs w:val="18"/>
              </w:rPr>
              <w:t>taxonomic_order</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55"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2DEBEEA1" w14:textId="77777777" w:rsidR="00000000" w:rsidRDefault="00173898">
            <w:pPr>
              <w:rPr>
                <w:rFonts w:eastAsia="Times New Roman"/>
                <w:sz w:val="18"/>
                <w:szCs w:val="18"/>
              </w:rPr>
            </w:pP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56"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4F2E62C4" w14:textId="77777777" w:rsidR="00000000" w:rsidRDefault="00173898">
            <w:pPr>
              <w:rPr>
                <w:rFonts w:eastAsia="Times New Roman"/>
                <w:sz w:val="18"/>
                <w:szCs w:val="18"/>
              </w:rPr>
            </w:pPr>
            <w:r>
              <w:rPr>
                <w:rFonts w:eastAsia="Times New Roman"/>
                <w:sz w:val="18"/>
                <w:szCs w:val="18"/>
              </w:rPr>
              <w:t xml:space="preserve">Order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57"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418FCF98" w14:textId="77777777" w:rsidR="00000000" w:rsidRDefault="00173898">
            <w:pPr>
              <w:rPr>
                <w:rFonts w:eastAsia="Times New Roman"/>
                <w:sz w:val="18"/>
                <w:szCs w:val="18"/>
              </w:rPr>
            </w:pPr>
            <w:r>
              <w:rPr>
                <w:rFonts w:eastAsia="Times New Roman"/>
                <w:sz w:val="18"/>
                <w:szCs w:val="18"/>
              </w:rPr>
              <w:t xml:space="preserve">The highest level in Soil Taxonomy.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58"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451BE49E" w14:textId="77777777" w:rsidR="00000000" w:rsidRDefault="00173898">
            <w:pPr>
              <w:rPr>
                <w:rFonts w:eastAsia="Times New Roman"/>
                <w:sz w:val="18"/>
                <w:szCs w:val="18"/>
              </w:rPr>
            </w:pPr>
            <w:r>
              <w:rPr>
                <w:rFonts w:eastAsia="Times New Roman"/>
                <w:sz w:val="18"/>
                <w:szCs w:val="18"/>
              </w:rPr>
              <w:t xml:space="preserve">NULL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59"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5A1E588A" w14:textId="77777777" w:rsidR="00000000" w:rsidRDefault="00173898">
            <w:pPr>
              <w:rPr>
                <w:rFonts w:eastAsia="Times New Roman"/>
                <w:sz w:val="18"/>
                <w:szCs w:val="18"/>
              </w:rPr>
            </w:pPr>
            <w:r>
              <w:rPr>
                <w:rFonts w:eastAsia="Times New Roman"/>
                <w:sz w:val="18"/>
                <w:szCs w:val="18"/>
              </w:rPr>
              <w:t xml:space="preserve">NULL </w:t>
            </w:r>
          </w:p>
        </w:tc>
      </w:tr>
      <w:tr w:rsidR="00000000" w14:paraId="1893586D" w14:textId="77777777">
        <w:trPr>
          <w:divId w:val="1152939773"/>
          <w:tblCellSpacing w:w="15" w:type="dxa"/>
          <w:trPrChange w:id="860"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61"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42A254B4" w14:textId="77777777" w:rsidR="00000000" w:rsidRDefault="00173898">
            <w:pPr>
              <w:rPr>
                <w:rFonts w:eastAsia="Times New Roman"/>
                <w:sz w:val="18"/>
                <w:szCs w:val="18"/>
              </w:rPr>
            </w:pPr>
            <w:proofErr w:type="spellStart"/>
            <w:r>
              <w:rPr>
                <w:rFonts w:eastAsia="Times New Roman"/>
                <w:sz w:val="18"/>
                <w:szCs w:val="18"/>
              </w:rPr>
              <w:t>taxsubgrp</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62"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6898647D" w14:textId="77777777" w:rsidR="00000000" w:rsidRDefault="00173898">
            <w:pPr>
              <w:rPr>
                <w:rFonts w:eastAsia="Times New Roman"/>
                <w:sz w:val="18"/>
                <w:szCs w:val="18"/>
              </w:rPr>
            </w:pPr>
            <w:proofErr w:type="spellStart"/>
            <w:r>
              <w:rPr>
                <w:rFonts w:eastAsia="Times New Roman"/>
                <w:sz w:val="18"/>
                <w:szCs w:val="18"/>
              </w:rPr>
              <w:t>taxonomic_subgroup</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63"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39540D37" w14:textId="77777777" w:rsidR="00000000" w:rsidRDefault="00173898">
            <w:pPr>
              <w:rPr>
                <w:rFonts w:eastAsia="Times New Roman"/>
                <w:sz w:val="18"/>
                <w:szCs w:val="18"/>
              </w:rPr>
            </w:pP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64"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688BCFD8" w14:textId="77777777" w:rsidR="00000000" w:rsidRDefault="00173898">
            <w:pPr>
              <w:rPr>
                <w:rFonts w:eastAsia="Times New Roman"/>
                <w:sz w:val="18"/>
                <w:szCs w:val="18"/>
              </w:rPr>
            </w:pPr>
            <w:r>
              <w:rPr>
                <w:rFonts w:eastAsia="Times New Roman"/>
                <w:sz w:val="18"/>
                <w:szCs w:val="18"/>
              </w:rPr>
              <w:t xml:space="preserve">Subgroup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65"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56B17BA4" w14:textId="77777777" w:rsidR="00000000" w:rsidRDefault="00173898">
            <w:pPr>
              <w:rPr>
                <w:rFonts w:eastAsia="Times New Roman"/>
                <w:sz w:val="18"/>
                <w:szCs w:val="18"/>
              </w:rPr>
            </w:pPr>
            <w:r>
              <w:rPr>
                <w:rFonts w:eastAsia="Times New Roman"/>
                <w:sz w:val="18"/>
                <w:szCs w:val="18"/>
              </w:rPr>
              <w:t>The fourth level of Soil T</w:t>
            </w:r>
            <w:r>
              <w:rPr>
                <w:rFonts w:eastAsia="Times New Roman"/>
                <w:sz w:val="18"/>
                <w:szCs w:val="18"/>
              </w:rPr>
              <w:t xml:space="preserve">axonomy. The subgroup is below great group and above family.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66"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71E12B2D" w14:textId="77777777" w:rsidR="00000000" w:rsidRDefault="00173898">
            <w:pPr>
              <w:rPr>
                <w:rFonts w:eastAsia="Times New Roman"/>
                <w:sz w:val="18"/>
                <w:szCs w:val="18"/>
              </w:rPr>
            </w:pPr>
            <w:r>
              <w:rPr>
                <w:rFonts w:eastAsia="Times New Roman"/>
                <w:sz w:val="18"/>
                <w:szCs w:val="18"/>
              </w:rPr>
              <w:t xml:space="preserve">NULL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67"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66424D10" w14:textId="77777777" w:rsidR="00000000" w:rsidRDefault="00173898">
            <w:pPr>
              <w:rPr>
                <w:rFonts w:eastAsia="Times New Roman"/>
                <w:sz w:val="18"/>
                <w:szCs w:val="18"/>
              </w:rPr>
            </w:pPr>
            <w:r>
              <w:rPr>
                <w:rFonts w:eastAsia="Times New Roman"/>
                <w:sz w:val="18"/>
                <w:szCs w:val="18"/>
              </w:rPr>
              <w:t xml:space="preserve">NULL </w:t>
            </w:r>
          </w:p>
        </w:tc>
      </w:tr>
      <w:tr w:rsidR="00000000" w14:paraId="3BE6BB83" w14:textId="77777777">
        <w:trPr>
          <w:divId w:val="1152939773"/>
          <w:tblCellSpacing w:w="15" w:type="dxa"/>
          <w:trPrChange w:id="868"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69"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67B3F981" w14:textId="77777777" w:rsidR="00000000" w:rsidRDefault="00173898">
            <w:pPr>
              <w:rPr>
                <w:rFonts w:eastAsia="Times New Roman"/>
                <w:sz w:val="18"/>
                <w:szCs w:val="18"/>
              </w:rPr>
            </w:pPr>
            <w:proofErr w:type="spellStart"/>
            <w:r>
              <w:rPr>
                <w:rFonts w:eastAsia="Times New Roman"/>
                <w:sz w:val="18"/>
                <w:szCs w:val="18"/>
              </w:rPr>
              <w:t>taxtempcl</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70"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7E77B4A2" w14:textId="77777777" w:rsidR="00000000" w:rsidRDefault="00173898">
            <w:pPr>
              <w:rPr>
                <w:rFonts w:eastAsia="Times New Roman"/>
                <w:sz w:val="18"/>
                <w:szCs w:val="18"/>
              </w:rPr>
            </w:pPr>
            <w:proofErr w:type="spellStart"/>
            <w:r>
              <w:rPr>
                <w:rFonts w:eastAsia="Times New Roman"/>
                <w:sz w:val="18"/>
                <w:szCs w:val="18"/>
              </w:rPr>
              <w:t>taxonomic_family_temp_class</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71"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5159A4D6" w14:textId="77777777" w:rsidR="00000000" w:rsidRDefault="00173898">
            <w:pPr>
              <w:rPr>
                <w:rFonts w:eastAsia="Times New Roman"/>
                <w:sz w:val="18"/>
                <w:szCs w:val="18"/>
              </w:rPr>
            </w:pP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72"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7715747D" w14:textId="77777777" w:rsidR="00000000" w:rsidRDefault="00173898">
            <w:pPr>
              <w:rPr>
                <w:rFonts w:eastAsia="Times New Roman"/>
                <w:sz w:val="18"/>
                <w:szCs w:val="18"/>
              </w:rPr>
            </w:pPr>
            <w:r>
              <w:rPr>
                <w:rFonts w:eastAsia="Times New Roman"/>
                <w:sz w:val="18"/>
                <w:szCs w:val="18"/>
              </w:rPr>
              <w:t xml:space="preserve">Temp Class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73"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0D22DBF2" w14:textId="77777777" w:rsidR="00000000" w:rsidRDefault="00173898">
            <w:pPr>
              <w:rPr>
                <w:rFonts w:eastAsia="Times New Roman"/>
                <w:sz w:val="18"/>
                <w:szCs w:val="18"/>
              </w:rPr>
            </w:pPr>
            <w:r>
              <w:rPr>
                <w:rFonts w:eastAsia="Times New Roman"/>
                <w:sz w:val="18"/>
                <w:szCs w:val="18"/>
              </w:rPr>
              <w:t xml:space="preserve">The </w:t>
            </w:r>
            <w:r>
              <w:rPr>
                <w:rFonts w:eastAsia="Times New Roman"/>
                <w:sz w:val="18"/>
                <w:szCs w:val="18"/>
              </w:rPr>
              <w:t xml:space="preserve">taxonomic family temperature class used to construct the official classification name. It may be null when the taxonomic family temperature class is embedded in the classification name. The actual taxonomic temperature regime is recorded in another place.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74"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0D5C8232" w14:textId="77777777" w:rsidR="00000000" w:rsidRDefault="00173898">
            <w:pPr>
              <w:rPr>
                <w:rFonts w:eastAsia="Times New Roman"/>
                <w:sz w:val="18"/>
                <w:szCs w:val="18"/>
              </w:rPr>
            </w:pPr>
            <w:r>
              <w:rPr>
                <w:rFonts w:eastAsia="Times New Roman"/>
                <w:sz w:val="18"/>
                <w:szCs w:val="18"/>
              </w:rPr>
              <w:t xml:space="preserve">NULL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75"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30FB833E" w14:textId="77777777" w:rsidR="00000000" w:rsidRDefault="00173898">
            <w:pPr>
              <w:rPr>
                <w:rFonts w:eastAsia="Times New Roman"/>
                <w:sz w:val="18"/>
                <w:szCs w:val="18"/>
              </w:rPr>
            </w:pPr>
            <w:r>
              <w:rPr>
                <w:rFonts w:eastAsia="Times New Roman"/>
                <w:sz w:val="18"/>
                <w:szCs w:val="18"/>
              </w:rPr>
              <w:t xml:space="preserve">NULL </w:t>
            </w:r>
          </w:p>
        </w:tc>
      </w:tr>
      <w:tr w:rsidR="00000000" w14:paraId="5F4BDD82" w14:textId="77777777">
        <w:trPr>
          <w:divId w:val="1152939773"/>
          <w:tblCellSpacing w:w="15" w:type="dxa"/>
          <w:trPrChange w:id="876"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77"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1DB47033" w14:textId="77777777" w:rsidR="00000000" w:rsidRDefault="00173898">
            <w:pPr>
              <w:rPr>
                <w:rFonts w:eastAsia="Times New Roman"/>
                <w:sz w:val="18"/>
                <w:szCs w:val="18"/>
              </w:rPr>
            </w:pPr>
            <w:proofErr w:type="spellStart"/>
            <w:r>
              <w:rPr>
                <w:rFonts w:eastAsia="Times New Roman"/>
                <w:sz w:val="18"/>
                <w:szCs w:val="18"/>
              </w:rPr>
              <w:t>taxtempregime</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78"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2E4125AD" w14:textId="77777777" w:rsidR="00000000" w:rsidRDefault="00173898">
            <w:pPr>
              <w:rPr>
                <w:rFonts w:eastAsia="Times New Roman"/>
                <w:sz w:val="18"/>
                <w:szCs w:val="18"/>
              </w:rPr>
            </w:pPr>
            <w:proofErr w:type="spellStart"/>
            <w:r>
              <w:rPr>
                <w:rFonts w:eastAsia="Times New Roman"/>
                <w:sz w:val="18"/>
                <w:szCs w:val="18"/>
              </w:rPr>
              <w:t>taxonomic_temp_regime</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79"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144F2CD3" w14:textId="77777777" w:rsidR="00000000" w:rsidRDefault="00173898">
            <w:pPr>
              <w:rPr>
                <w:rFonts w:eastAsia="Times New Roman"/>
                <w:sz w:val="18"/>
                <w:szCs w:val="18"/>
              </w:rPr>
            </w:pP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80"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3C775F5D" w14:textId="77777777" w:rsidR="00000000" w:rsidRDefault="00173898">
            <w:pPr>
              <w:rPr>
                <w:rFonts w:eastAsia="Times New Roman"/>
                <w:sz w:val="18"/>
                <w:szCs w:val="18"/>
              </w:rPr>
            </w:pPr>
            <w:r>
              <w:rPr>
                <w:rFonts w:eastAsia="Times New Roman"/>
                <w:sz w:val="18"/>
                <w:szCs w:val="18"/>
              </w:rPr>
              <w:t xml:space="preserve">Temp Regime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81"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4A923BEA" w14:textId="77777777" w:rsidR="00000000" w:rsidRDefault="00173898">
            <w:pPr>
              <w:rPr>
                <w:rFonts w:eastAsia="Times New Roman"/>
                <w:sz w:val="18"/>
                <w:szCs w:val="18"/>
              </w:rPr>
            </w:pPr>
            <w:r>
              <w:rPr>
                <w:rFonts w:eastAsia="Times New Roman"/>
                <w:sz w:val="18"/>
                <w:szCs w:val="18"/>
              </w:rPr>
              <w:t xml:space="preserve">Soil temperature regime as defined in Soil Taxonomy.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82"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671164A2" w14:textId="77777777" w:rsidR="00000000" w:rsidRDefault="00173898">
            <w:pPr>
              <w:rPr>
                <w:rFonts w:eastAsia="Times New Roman"/>
                <w:sz w:val="18"/>
                <w:szCs w:val="18"/>
              </w:rPr>
            </w:pPr>
            <w:r>
              <w:rPr>
                <w:rFonts w:eastAsia="Times New Roman"/>
                <w:sz w:val="18"/>
                <w:szCs w:val="18"/>
              </w:rPr>
              <w:t xml:space="preserve">NULL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83"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214E98E2" w14:textId="77777777" w:rsidR="00000000" w:rsidRDefault="00173898">
            <w:pPr>
              <w:rPr>
                <w:rFonts w:eastAsia="Times New Roman"/>
                <w:sz w:val="18"/>
                <w:szCs w:val="18"/>
              </w:rPr>
            </w:pPr>
            <w:r>
              <w:rPr>
                <w:rFonts w:eastAsia="Times New Roman"/>
                <w:sz w:val="18"/>
                <w:szCs w:val="18"/>
              </w:rPr>
              <w:t xml:space="preserve">NULL </w:t>
            </w:r>
          </w:p>
        </w:tc>
      </w:tr>
      <w:tr w:rsidR="00000000" w14:paraId="6ECE2ADE" w14:textId="77777777">
        <w:trPr>
          <w:divId w:val="1152939773"/>
          <w:tblCellSpacing w:w="15" w:type="dxa"/>
          <w:trPrChange w:id="884"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85"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7C7DA209" w14:textId="77777777" w:rsidR="00000000" w:rsidRDefault="00173898">
            <w:pPr>
              <w:rPr>
                <w:rFonts w:eastAsia="Times New Roman"/>
                <w:sz w:val="18"/>
                <w:szCs w:val="18"/>
              </w:rPr>
            </w:pPr>
            <w:proofErr w:type="spellStart"/>
            <w:r>
              <w:rPr>
                <w:rFonts w:eastAsia="Times New Roman"/>
                <w:sz w:val="18"/>
                <w:szCs w:val="18"/>
              </w:rPr>
              <w:t>texcl</w:t>
            </w:r>
            <w:proofErr w:type="spellEnd"/>
            <w:r>
              <w:rPr>
                <w:rFonts w:eastAsia="Times New Roman"/>
                <w:sz w:val="18"/>
                <w:szCs w:val="18"/>
              </w:rPr>
              <w:t xml:space="preserv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86"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7ABE1CFD" w14:textId="77777777" w:rsidR="00000000" w:rsidRDefault="00173898">
            <w:pPr>
              <w:rPr>
                <w:rFonts w:eastAsia="Times New Roman"/>
                <w:sz w:val="18"/>
                <w:szCs w:val="18"/>
              </w:rPr>
            </w:pPr>
            <w:proofErr w:type="spellStart"/>
            <w:r>
              <w:rPr>
                <w:rFonts w:eastAsia="Times New Roman"/>
                <w:sz w:val="18"/>
                <w:szCs w:val="18"/>
              </w:rPr>
              <w:t>texture_class</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87"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6A6B2180" w14:textId="77777777" w:rsidR="00000000" w:rsidRDefault="00173898">
            <w:pPr>
              <w:rPr>
                <w:rFonts w:eastAsia="Times New Roman"/>
                <w:sz w:val="18"/>
                <w:szCs w:val="18"/>
              </w:rPr>
            </w:pP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88"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2AF114A0" w14:textId="77777777" w:rsidR="00000000" w:rsidRDefault="00173898">
            <w:pPr>
              <w:rPr>
                <w:rFonts w:eastAsia="Times New Roman"/>
                <w:sz w:val="18"/>
                <w:szCs w:val="18"/>
              </w:rPr>
            </w:pPr>
            <w:r>
              <w:rPr>
                <w:rFonts w:eastAsia="Times New Roman"/>
                <w:sz w:val="18"/>
                <w:szCs w:val="18"/>
              </w:rPr>
              <w:t xml:space="preserve">Texture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89"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7DB111E4" w14:textId="77777777" w:rsidR="00000000" w:rsidRDefault="00173898">
            <w:pPr>
              <w:rPr>
                <w:rFonts w:eastAsia="Times New Roman"/>
                <w:sz w:val="18"/>
                <w:szCs w:val="18"/>
              </w:rPr>
            </w:pPr>
            <w:r>
              <w:rPr>
                <w:rFonts w:eastAsia="Times New Roman"/>
                <w:sz w:val="18"/>
                <w:szCs w:val="18"/>
              </w:rPr>
              <w:t xml:space="preserve">An </w:t>
            </w:r>
            <w:r>
              <w:rPr>
                <w:rFonts w:eastAsia="Times New Roman"/>
                <w:sz w:val="18"/>
                <w:szCs w:val="18"/>
              </w:rPr>
              <w:t>expression, based on the USDA system of particle sizes, for the relative portions of the various size groups of individual mineral grains less</w:t>
            </w:r>
            <w:ins w:id="890" w:author="Achen, Aaron - NRCS, Lincoln, NE" w:date="2019-07-23T15:22:00Z">
              <w:r>
                <w:rPr>
                  <w:rFonts w:eastAsia="Times New Roman"/>
                  <w:sz w:val="18"/>
                  <w:szCs w:val="18"/>
                </w:rPr>
                <w:t>-</w:t>
              </w:r>
            </w:ins>
            <w:del w:id="891" w:author="Achen, Aaron - NRCS, Lincoln, NE" w:date="2019-07-23T15:22:00Z">
              <w:r>
                <w:rPr>
                  <w:rFonts w:eastAsia="Times New Roman"/>
                  <w:sz w:val="18"/>
                  <w:szCs w:val="18"/>
                </w:rPr>
                <w:delText xml:space="preserve"> </w:delText>
              </w:r>
            </w:del>
            <w:r>
              <w:rPr>
                <w:rFonts w:eastAsia="Times New Roman"/>
                <w:sz w:val="18"/>
                <w:szCs w:val="18"/>
              </w:rPr>
              <w:t>than</w:t>
            </w:r>
            <w:ins w:id="892" w:author="Achen, Aaron - NRCS, Lincoln, NE" w:date="2019-07-23T15:22:00Z">
              <w:r>
                <w:rPr>
                  <w:rFonts w:eastAsia="Times New Roman"/>
                  <w:sz w:val="18"/>
                  <w:szCs w:val="18"/>
                </w:rPr>
                <w:t>-</w:t>
              </w:r>
            </w:ins>
            <w:del w:id="893" w:author="Achen, Aaron - NRCS, Lincoln, NE" w:date="2019-07-23T15:22:00Z">
              <w:r>
                <w:rPr>
                  <w:rFonts w:eastAsia="Times New Roman"/>
                  <w:sz w:val="18"/>
                  <w:szCs w:val="18"/>
                </w:rPr>
                <w:delText xml:space="preserve"> </w:delText>
              </w:r>
            </w:del>
            <w:r>
              <w:rPr>
                <w:rFonts w:eastAsia="Times New Roman"/>
                <w:sz w:val="18"/>
                <w:szCs w:val="18"/>
              </w:rPr>
              <w:t>2</w:t>
            </w:r>
            <w:ins w:id="894" w:author="Achen, Aaron - NRCS, Lincoln, NE" w:date="2019-07-23T15:22:00Z">
              <w:r>
                <w:rPr>
                  <w:rFonts w:eastAsia="Times New Roman"/>
                  <w:sz w:val="18"/>
                  <w:szCs w:val="18"/>
                </w:rPr>
                <w:t>-</w:t>
              </w:r>
            </w:ins>
            <w:r>
              <w:rPr>
                <w:rFonts w:eastAsia="Times New Roman"/>
                <w:sz w:val="18"/>
                <w:szCs w:val="18"/>
              </w:rPr>
              <w:t xml:space="preserve">mm equivalent diameter in a mass of soil.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95"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0D085AE2" w14:textId="77777777" w:rsidR="00000000" w:rsidRDefault="00173898">
            <w:pPr>
              <w:rPr>
                <w:rFonts w:eastAsia="Times New Roman"/>
                <w:sz w:val="18"/>
                <w:szCs w:val="18"/>
              </w:rPr>
            </w:pPr>
            <w:r>
              <w:rPr>
                <w:rFonts w:eastAsia="Times New Roman"/>
                <w:sz w:val="18"/>
                <w:szCs w:val="18"/>
              </w:rPr>
              <w:t xml:space="preserve">NULL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96"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149337BE" w14:textId="77777777" w:rsidR="00000000" w:rsidRDefault="00173898">
            <w:pPr>
              <w:rPr>
                <w:rFonts w:eastAsia="Times New Roman"/>
                <w:sz w:val="18"/>
                <w:szCs w:val="18"/>
              </w:rPr>
            </w:pPr>
            <w:r>
              <w:rPr>
                <w:rFonts w:eastAsia="Times New Roman"/>
                <w:sz w:val="18"/>
                <w:szCs w:val="18"/>
              </w:rPr>
              <w:t xml:space="preserve">NULL </w:t>
            </w:r>
          </w:p>
        </w:tc>
      </w:tr>
      <w:tr w:rsidR="00000000" w14:paraId="565503E3" w14:textId="77777777">
        <w:trPr>
          <w:divId w:val="1152939773"/>
          <w:tblCellSpacing w:w="15" w:type="dxa"/>
          <w:trPrChange w:id="897" w:author="Achen, Aaron - NRCS, Lincoln, NE" w:date="2019-07-23T14:25:00Z">
            <w:trPr>
              <w:divId w:val="1152939773"/>
              <w:tblCellSpacing w:w="15" w:type="dxa"/>
            </w:trPr>
          </w:trPrChange>
        </w:trPr>
        <w:tc>
          <w:tcPr>
            <w:tcW w:w="63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98" w:author="Achen, Aaron - NRCS, Lincoln, NE" w:date="2019-07-23T14:25:00Z">
              <w:tcPr>
                <w:tcW w:w="634" w:type="pct"/>
                <w:tcBorders>
                  <w:top w:val="nil"/>
                  <w:left w:val="nil"/>
                  <w:bottom w:val="nil"/>
                  <w:right w:val="nil"/>
                </w:tcBorders>
                <w:tcMar>
                  <w:top w:w="15" w:type="dxa"/>
                  <w:left w:w="15" w:type="dxa"/>
                  <w:bottom w:w="15" w:type="dxa"/>
                  <w:right w:w="15" w:type="dxa"/>
                </w:tcMar>
                <w:vAlign w:val="center"/>
                <w:hideMark/>
              </w:tcPr>
            </w:tcPrChange>
          </w:tcPr>
          <w:p w14:paraId="764F8559" w14:textId="77777777" w:rsidR="00000000" w:rsidRDefault="00173898">
            <w:pPr>
              <w:rPr>
                <w:rFonts w:eastAsia="Times New Roman"/>
                <w:sz w:val="18"/>
                <w:szCs w:val="18"/>
              </w:rPr>
            </w:pPr>
            <w:r>
              <w:rPr>
                <w:rFonts w:eastAsia="Times New Roman"/>
                <w:sz w:val="18"/>
                <w:szCs w:val="18"/>
              </w:rPr>
              <w:t xml:space="preserve">texture </w:t>
            </w:r>
          </w:p>
        </w:tc>
        <w:tc>
          <w:tcPr>
            <w:tcW w:w="91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899" w:author="Achen, Aaron - NRCS, Lincoln, NE" w:date="2019-07-23T14:25:00Z">
              <w:tcPr>
                <w:tcW w:w="916" w:type="pct"/>
                <w:tcBorders>
                  <w:top w:val="nil"/>
                  <w:left w:val="nil"/>
                  <w:bottom w:val="nil"/>
                  <w:right w:val="nil"/>
                </w:tcBorders>
                <w:tcMar>
                  <w:top w:w="15" w:type="dxa"/>
                  <w:left w:w="15" w:type="dxa"/>
                  <w:bottom w:w="15" w:type="dxa"/>
                  <w:right w:w="15" w:type="dxa"/>
                </w:tcMar>
                <w:vAlign w:val="center"/>
                <w:hideMark/>
              </w:tcPr>
            </w:tcPrChange>
          </w:tcPr>
          <w:p w14:paraId="63BBAD87" w14:textId="77777777" w:rsidR="00000000" w:rsidRDefault="00173898">
            <w:pPr>
              <w:rPr>
                <w:rFonts w:eastAsia="Times New Roman"/>
                <w:sz w:val="18"/>
                <w:szCs w:val="18"/>
              </w:rPr>
            </w:pPr>
            <w:proofErr w:type="spellStart"/>
            <w:r>
              <w:rPr>
                <w:rFonts w:eastAsia="Times New Roman"/>
                <w:sz w:val="18"/>
                <w:szCs w:val="18"/>
              </w:rPr>
              <w:t>texture_modifier_and_class</w:t>
            </w:r>
            <w:proofErr w:type="spellEnd"/>
            <w:r>
              <w:rPr>
                <w:rFonts w:eastAsia="Times New Roman"/>
                <w:sz w:val="18"/>
                <w:szCs w:val="18"/>
              </w:rPr>
              <w:t xml:space="preserve"> </w:t>
            </w:r>
          </w:p>
        </w:tc>
        <w:tc>
          <w:tcPr>
            <w:tcW w:w="5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900" w:author="Achen, Aaron - NRCS, Lincoln, NE" w:date="2019-07-23T14:25:00Z">
              <w:tcPr>
                <w:tcW w:w="584" w:type="pct"/>
                <w:tcBorders>
                  <w:top w:val="nil"/>
                  <w:left w:val="nil"/>
                  <w:bottom w:val="nil"/>
                  <w:right w:val="nil"/>
                </w:tcBorders>
                <w:tcMar>
                  <w:top w:w="15" w:type="dxa"/>
                  <w:left w:w="15" w:type="dxa"/>
                  <w:bottom w:w="15" w:type="dxa"/>
                  <w:right w:w="15" w:type="dxa"/>
                </w:tcMar>
                <w:vAlign w:val="center"/>
                <w:hideMark/>
              </w:tcPr>
            </w:tcPrChange>
          </w:tcPr>
          <w:p w14:paraId="31FCFA2C" w14:textId="77777777" w:rsidR="00000000" w:rsidRDefault="00173898">
            <w:pPr>
              <w:rPr>
                <w:rFonts w:eastAsia="Times New Roman"/>
                <w:sz w:val="18"/>
                <w:szCs w:val="18"/>
              </w:rPr>
            </w:pPr>
          </w:p>
        </w:tc>
        <w:tc>
          <w:tcPr>
            <w:tcW w:w="4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901" w:author="Achen, Aaron - NRCS, Lincoln, NE" w:date="2019-07-23T14:25:00Z">
              <w:tcPr>
                <w:tcW w:w="400" w:type="pct"/>
                <w:tcBorders>
                  <w:top w:val="nil"/>
                  <w:left w:val="nil"/>
                  <w:bottom w:val="nil"/>
                  <w:right w:val="nil"/>
                </w:tcBorders>
                <w:tcMar>
                  <w:top w:w="15" w:type="dxa"/>
                  <w:left w:w="15" w:type="dxa"/>
                  <w:bottom w:w="15" w:type="dxa"/>
                  <w:right w:w="15" w:type="dxa"/>
                </w:tcMar>
                <w:vAlign w:val="center"/>
                <w:hideMark/>
              </w:tcPr>
            </w:tcPrChange>
          </w:tcPr>
          <w:p w14:paraId="51163390" w14:textId="77777777" w:rsidR="00000000" w:rsidRDefault="00173898">
            <w:pPr>
              <w:rPr>
                <w:rFonts w:eastAsia="Times New Roman"/>
                <w:sz w:val="18"/>
                <w:szCs w:val="18"/>
              </w:rPr>
            </w:pPr>
            <w:proofErr w:type="spellStart"/>
            <w:r>
              <w:rPr>
                <w:rFonts w:eastAsia="Times New Roman"/>
                <w:sz w:val="18"/>
                <w:szCs w:val="18"/>
              </w:rPr>
              <w:t>Tex</w:t>
            </w:r>
            <w:proofErr w:type="spellEnd"/>
            <w:r>
              <w:rPr>
                <w:rFonts w:eastAsia="Times New Roman"/>
                <w:sz w:val="18"/>
                <w:szCs w:val="18"/>
              </w:rPr>
              <w:t xml:space="preserve"> Mod &amp; </w:t>
            </w:r>
            <w:r>
              <w:rPr>
                <w:rFonts w:eastAsia="Times New Roman"/>
                <w:sz w:val="18"/>
                <w:szCs w:val="18"/>
              </w:rPr>
              <w:t xml:space="preserve">Class </w:t>
            </w:r>
          </w:p>
        </w:tc>
        <w:tc>
          <w:tcPr>
            <w:tcW w:w="66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902" w:author="Achen, Aaron - NRCS, Lincoln, NE" w:date="2019-07-23T14:25:00Z">
              <w:tcPr>
                <w:tcW w:w="660" w:type="pct"/>
                <w:tcBorders>
                  <w:top w:val="nil"/>
                  <w:left w:val="nil"/>
                  <w:bottom w:val="nil"/>
                  <w:right w:val="nil"/>
                </w:tcBorders>
                <w:tcMar>
                  <w:top w:w="15" w:type="dxa"/>
                  <w:left w:w="15" w:type="dxa"/>
                  <w:bottom w:w="15" w:type="dxa"/>
                  <w:right w:w="15" w:type="dxa"/>
                </w:tcMar>
                <w:vAlign w:val="center"/>
                <w:hideMark/>
              </w:tcPr>
            </w:tcPrChange>
          </w:tcPr>
          <w:p w14:paraId="5BC50363" w14:textId="77777777" w:rsidR="00000000" w:rsidRDefault="00173898">
            <w:pPr>
              <w:rPr>
                <w:rFonts w:eastAsia="Times New Roman"/>
                <w:sz w:val="18"/>
                <w:szCs w:val="18"/>
              </w:rPr>
            </w:pPr>
            <w:r>
              <w:rPr>
                <w:rFonts w:eastAsia="Times New Roman"/>
                <w:sz w:val="18"/>
                <w:szCs w:val="18"/>
              </w:rPr>
              <w:t xml:space="preserve">Name for the concatenation of TEXTURE_MODIFIER and TEXTURE_CLASS. </w:t>
            </w:r>
          </w:p>
        </w:tc>
        <w:tc>
          <w:tcPr>
            <w:tcW w:w="89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903" w:author="Achen, Aaron - NRCS, Lincoln, NE" w:date="2019-07-23T14:25:00Z">
              <w:tcPr>
                <w:tcW w:w="894" w:type="pct"/>
                <w:tcBorders>
                  <w:top w:val="nil"/>
                  <w:left w:val="nil"/>
                  <w:bottom w:val="nil"/>
                  <w:right w:val="nil"/>
                </w:tcBorders>
                <w:tcMar>
                  <w:top w:w="15" w:type="dxa"/>
                  <w:left w:w="15" w:type="dxa"/>
                  <w:bottom w:w="15" w:type="dxa"/>
                  <w:right w:w="15" w:type="dxa"/>
                </w:tcMar>
                <w:vAlign w:val="center"/>
                <w:hideMark/>
              </w:tcPr>
            </w:tcPrChange>
          </w:tcPr>
          <w:p w14:paraId="301FD245" w14:textId="77777777" w:rsidR="00000000" w:rsidRDefault="00173898">
            <w:pPr>
              <w:rPr>
                <w:rFonts w:eastAsia="Times New Roman"/>
                <w:sz w:val="18"/>
                <w:szCs w:val="18"/>
              </w:rPr>
            </w:pPr>
            <w:r>
              <w:rPr>
                <w:rFonts w:eastAsia="Times New Roman"/>
                <w:sz w:val="18"/>
                <w:szCs w:val="18"/>
              </w:rPr>
              <w:t xml:space="preserve">NULL </w:t>
            </w:r>
          </w:p>
        </w:tc>
        <w:tc>
          <w:tcPr>
            <w:tcW w:w="8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Change w:id="904" w:author="Achen, Aaron - NRCS, Lincoln, NE" w:date="2019-07-23T14:25:00Z">
              <w:tcPr>
                <w:tcW w:w="825" w:type="pct"/>
                <w:tcBorders>
                  <w:top w:val="nil"/>
                  <w:left w:val="nil"/>
                  <w:bottom w:val="nil"/>
                  <w:right w:val="nil"/>
                </w:tcBorders>
                <w:tcMar>
                  <w:top w:w="15" w:type="dxa"/>
                  <w:left w:w="15" w:type="dxa"/>
                  <w:bottom w:w="15" w:type="dxa"/>
                  <w:right w:w="15" w:type="dxa"/>
                </w:tcMar>
                <w:vAlign w:val="center"/>
                <w:hideMark/>
              </w:tcPr>
            </w:tcPrChange>
          </w:tcPr>
          <w:p w14:paraId="4FD26AB8" w14:textId="77777777" w:rsidR="00000000" w:rsidRDefault="00173898">
            <w:pPr>
              <w:rPr>
                <w:rFonts w:eastAsia="Times New Roman"/>
                <w:sz w:val="18"/>
                <w:szCs w:val="18"/>
              </w:rPr>
            </w:pPr>
            <w:r>
              <w:rPr>
                <w:rFonts w:eastAsia="Times New Roman"/>
                <w:sz w:val="18"/>
                <w:szCs w:val="18"/>
              </w:rPr>
              <w:t xml:space="preserve">NULL </w:t>
            </w:r>
          </w:p>
        </w:tc>
      </w:tr>
    </w:tbl>
    <w:p w14:paraId="1682FCA6" w14:textId="77777777" w:rsidR="00000000" w:rsidRDefault="00173898">
      <w:pPr>
        <w:rPr>
          <w:ins w:id="905" w:author="Achen, Aaron - NRCS, Lincoln, NE" w:date="2019-07-23T15:02:00Z"/>
          <w:rFonts w:eastAsia="Times New Roman"/>
        </w:rPr>
      </w:pPr>
    </w:p>
    <w:p w14:paraId="3A233656" w14:textId="77777777" w:rsidR="00000000" w:rsidRDefault="00173898">
      <w:pPr>
        <w:rPr>
          <w:ins w:id="906" w:author="Achen, Aaron - NRCS, Lincoln, NE" w:date="2019-07-23T15:02:00Z"/>
          <w:rFonts w:eastAsia="Times New Roman"/>
        </w:rPr>
      </w:pPr>
      <w:ins w:id="907" w:author="Achen, Aaron - NRCS, Lincoln, NE" w:date="2019-07-23T15:02:00Z">
        <w:r>
          <w:rPr>
            <w:rFonts w:eastAsia="Times New Roman"/>
          </w:rPr>
          <w:t>SSM.—</w:t>
        </w:r>
      </w:ins>
      <w:ins w:id="908" w:author="Achen, Aaron - NRCS, Lincoln, NE" w:date="2019-07-23T15:06:00Z">
        <w:r>
          <w:t xml:space="preserve"> </w:t>
        </w:r>
        <w:r>
          <w:rPr>
            <w:rFonts w:eastAsia="Times New Roman"/>
          </w:rPr>
          <w:t xml:space="preserve">Soil Survey Division Staff. 1993. Soil survey </w:t>
        </w:r>
        <w:r>
          <w:rPr>
            <w:rFonts w:eastAsia="Times New Roman"/>
          </w:rPr>
          <w:t>manual. Soil Conservation Service. U.S. Department of Agriculture Handbook 18.</w:t>
        </w:r>
      </w:ins>
    </w:p>
    <w:p w14:paraId="73E84666" w14:textId="77777777" w:rsidR="00000000" w:rsidRDefault="00173898">
      <w:pPr>
        <w:pStyle w:val="NormalWeb"/>
        <w:rPr>
          <w:ins w:id="909" w:author="Achen, Aaron - NRCS, Lincoln, NE" w:date="2019-07-23T15:03:00Z"/>
        </w:rPr>
        <w:pPrChange w:id="910" w:author="Achen, Aaron - NRCS, Lincoln, NE" w:date="2019-07-23T15:03:00Z">
          <w:pPr>
            <w:pStyle w:val="NormalWeb"/>
            <w:pageBreakBefore/>
            <w:numPr>
              <w:numId w:val="2"/>
            </w:numPr>
            <w:tabs>
              <w:tab w:val="num" w:pos="720"/>
            </w:tabs>
            <w:ind w:left="720" w:hanging="360"/>
          </w:pPr>
        </w:pPrChange>
      </w:pPr>
      <w:ins w:id="911" w:author="Achen, Aaron - NRCS, Lincoln, NE" w:date="2019-07-23T15:02:00Z">
        <w:r>
          <w:rPr>
            <w:rFonts w:eastAsia="Times New Roman"/>
          </w:rPr>
          <w:t>NSSH.—</w:t>
        </w:r>
      </w:ins>
      <w:ins w:id="912" w:author="Achen, Aaron - NRCS, Lincoln, NE" w:date="2019-07-23T15:03:00Z">
        <w:r>
          <w:t xml:space="preserve"> U.S. Department of Agriculture, Natural Resources Conservation Service. National soil survey handbook, title 430-VI. </w:t>
        </w:r>
        <w:r>
          <w:fldChar w:fldCharType="begin"/>
        </w:r>
        <w:r>
          <w:instrText xml:space="preserve"> </w:instrText>
        </w:r>
        <w:r>
          <w:instrText>HYPERLINK "http://www.nrcs.usda.gov/wps/portal/nrcs/d</w:instrText>
        </w:r>
        <w:r>
          <w:instrText>etail/soils/ref/?cid=nrcs142p2_054242"</w:instrText>
        </w:r>
        <w:r>
          <w:instrText xml:space="preserve"> </w:instrText>
        </w:r>
        <w:r>
          <w:fldChar w:fldCharType="separate"/>
        </w:r>
        <w:r>
          <w:rPr>
            <w:rStyle w:val="Hyperlink"/>
          </w:rPr>
          <w:t>http://www.nrcs.usda.</w:t>
        </w:r>
        <w:bookmarkStart w:id="913" w:name="_GoBack"/>
        <w:bookmarkEnd w:id="913"/>
        <w:r>
          <w:rPr>
            <w:rStyle w:val="Hyperlink"/>
          </w:rPr>
          <w:t>gov/wps/portal/nrcs/detail/soils/ref/?cid=nrcs142p2_054242</w:t>
        </w:r>
        <w:r>
          <w:fldChar w:fldCharType="end"/>
        </w:r>
        <w:r>
          <w:t xml:space="preserve"> (accessed 13 October 2017).</w:t>
        </w:r>
      </w:ins>
    </w:p>
    <w:p w14:paraId="30E1A9FF" w14:textId="77777777" w:rsidR="00173898" w:rsidRDefault="00173898">
      <w:pPr>
        <w:rPr>
          <w:rFonts w:eastAsia="Times New Roman"/>
        </w:rPr>
      </w:pPr>
    </w:p>
    <w:sectPr w:rsidR="00173898">
      <w:pgSz w:w="12240" w:h="15840"/>
      <w:pgMar w:top="720" w:right="720" w:bottom="720" w:left="720" w:header="720" w:footer="720" w:gutter="0"/>
      <w:cols w:space="720"/>
      <w:docGrid w:linePitch="360"/>
      <w:sectPrChange w:id="914" w:author="Achen, Aaron - NRCS, Lincoln, NE" w:date="2019-07-23T14:25:00Z">
        <w:sectPr w:rsidR="00173898">
          <w:pgMar w:top="1440" w:right="1440" w:bottom="1440" w:left="1440" w:header="720" w:footer="720"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0" w:author="Achen, Aaron - NRCS, Lincoln, NE" w:date="2019-07-23T14:29:00Z" w:initials="AA-NLN">
    <w:p w14:paraId="5C4367B0" w14:textId="77777777" w:rsidR="00000000" w:rsidRDefault="00173898">
      <w:pPr>
        <w:pStyle w:val="CommentText"/>
      </w:pPr>
      <w:r>
        <w:rPr>
          <w:rStyle w:val="CommentReference"/>
        </w:rPr>
        <w:annotationRef/>
      </w:r>
      <w:r>
        <w:rPr>
          <w:noProof/>
        </w:rPr>
        <w:t>The description of the high, low, and RV columns are identical.  Is this intentional?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4367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4367B0" w16cid:durableId="20F7D1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E198E"/>
    <w:multiLevelType w:val="multilevel"/>
    <w:tmpl w:val="079AFF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chen, Aaron - NRCS, Lincoln, NE">
    <w15:presenceInfo w15:providerId="None" w15:userId="Achen, Aaron - NRCS, Lincoln, 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trackRevisions/>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F4E3E"/>
    <w:rsid w:val="00173898"/>
    <w:rsid w:val="00910659"/>
    <w:rsid w:val="009F4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A31AE"/>
  <w15:chartTrackingRefBased/>
  <w15:docId w15:val="{47677B61-7F0C-43FC-A962-56B3B8E99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51"/>
      <w:szCs w:val="51"/>
    </w:rPr>
  </w:style>
  <w:style w:type="paragraph" w:styleId="Heading2">
    <w:name w:val="heading 2"/>
    <w:basedOn w:val="Normal"/>
    <w:link w:val="Heading2Char"/>
    <w:uiPriority w:val="9"/>
    <w:qFormat/>
    <w:pPr>
      <w:spacing w:before="100" w:beforeAutospacing="1" w:after="100" w:afterAutospacing="1"/>
      <w:outlineLvl w:val="1"/>
    </w:pPr>
    <w:rPr>
      <w:b/>
      <w:bCs/>
      <w:sz w:val="45"/>
      <w:szCs w:val="45"/>
    </w:rPr>
  </w:style>
  <w:style w:type="paragraph" w:styleId="Heading3">
    <w:name w:val="heading 3"/>
    <w:basedOn w:val="Normal"/>
    <w:link w:val="Heading3Char"/>
    <w:uiPriority w:val="9"/>
    <w:qFormat/>
    <w:pPr>
      <w:spacing w:before="100" w:beforeAutospacing="1" w:after="100" w:afterAutospacing="1"/>
      <w:outlineLvl w:val="2"/>
    </w:pPr>
    <w:rPr>
      <w:b/>
      <w:bCs/>
      <w:sz w:val="36"/>
      <w:szCs w:val="36"/>
    </w:rPr>
  </w:style>
  <w:style w:type="paragraph" w:styleId="Heading4">
    <w:name w:val="heading 4"/>
    <w:basedOn w:val="Normal"/>
    <w:link w:val="Heading4Char"/>
    <w:uiPriority w:val="9"/>
    <w:qFormat/>
    <w:pPr>
      <w:spacing w:before="100" w:beforeAutospacing="1" w:after="100" w:afterAutospacing="1"/>
      <w:outlineLvl w:val="3"/>
    </w:pPr>
    <w:rPr>
      <w:b/>
      <w:bCs/>
      <w:sz w:val="27"/>
      <w:szCs w:val="27"/>
    </w:rPr>
  </w:style>
  <w:style w:type="paragraph" w:styleId="Heading5">
    <w:name w:val="heading 5"/>
    <w:basedOn w:val="Normal"/>
    <w:link w:val="Heading5Char"/>
    <w:uiPriority w:val="9"/>
    <w:qFormat/>
    <w:pPr>
      <w:spacing w:before="100" w:beforeAutospacing="1" w:after="100" w:afterAutospacing="1"/>
      <w:outlineLvl w:val="4"/>
    </w:pPr>
    <w:rPr>
      <w:b/>
      <w:bCs/>
    </w:rPr>
  </w:style>
  <w:style w:type="paragraph" w:styleId="Heading6">
    <w:name w:val="heading 6"/>
    <w:basedOn w:val="Normal"/>
    <w:link w:val="Heading6Char"/>
    <w:uiPriority w:val="9"/>
    <w:qFormat/>
    <w:pPr>
      <w:spacing w:before="100" w:beforeAutospacing="1" w:after="100" w:afterAutospacing="1"/>
      <w:outlineLvl w:val="5"/>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0"/>
      <w:szCs w:val="20"/>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F5496"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F5496" w:themeColor="accent1" w:themeShade="BF"/>
      <w:sz w:val="24"/>
      <w:szCs w:val="24"/>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1F3763" w:themeColor="accent1" w:themeShade="7F"/>
      <w:sz w:val="24"/>
      <w:szCs w:val="24"/>
    </w:rPr>
  </w:style>
  <w:style w:type="paragraph" w:customStyle="1" w:styleId="msonormal0">
    <w:name w:val="msonormal"/>
    <w:basedOn w:val="Normal"/>
    <w:uiPriority w:val="99"/>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locked/>
    <w:rPr>
      <w:rFonts w:ascii="Times New Roman" w:eastAsiaTheme="minorEastAsia" w:hAnsi="Times New Roman" w:cs="Times New Roman" w:hint="default"/>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rFonts w:ascii="Times New Roman" w:eastAsiaTheme="minorEastAsia" w:hAnsi="Times New Roman" w:cs="Times New Roman" w:hint="default"/>
      <w:b/>
      <w:bCs/>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eastAsiaTheme="minorEastAsia" w:hAnsi="Segoe UI" w:cs="Segoe UI" w:hint="default"/>
      <w:sz w:val="18"/>
      <w:szCs w:val="18"/>
    </w:rPr>
  </w:style>
  <w:style w:type="paragraph" w:styleId="Revision">
    <w:name w:val="Revision"/>
    <w:uiPriority w:val="99"/>
    <w:semiHidden/>
    <w:rPr>
      <w:rFonts w:eastAsiaTheme="minorEastAsia"/>
      <w:sz w:val="24"/>
      <w:szCs w:val="24"/>
    </w:rPr>
  </w:style>
  <w:style w:type="paragraph" w:customStyle="1" w:styleId="main-container">
    <w:name w:val="main-container"/>
    <w:basedOn w:val="Normal"/>
    <w:uiPriority w:val="99"/>
    <w:pPr>
      <w:spacing w:before="100" w:beforeAutospacing="1" w:after="100" w:afterAutospacing="1"/>
    </w:pPr>
  </w:style>
  <w:style w:type="paragraph" w:customStyle="1" w:styleId="tabbed-pane">
    <w:name w:val="tabbed-pane"/>
    <w:basedOn w:val="Normal"/>
    <w:uiPriority w:val="99"/>
    <w:pPr>
      <w:spacing w:before="100" w:beforeAutospacing="1" w:after="100" w:afterAutospacing="1"/>
    </w:pPr>
  </w:style>
  <w:style w:type="paragraph" w:customStyle="1" w:styleId="html-widget">
    <w:name w:val="html-widget"/>
    <w:basedOn w:val="Normal"/>
    <w:uiPriority w:val="99"/>
    <w:pPr>
      <w:spacing w:before="100" w:beforeAutospacing="1" w:after="300"/>
    </w:p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939773">
      <w:marLeft w:val="0"/>
      <w:marRight w:val="0"/>
      <w:marTop w:val="0"/>
      <w:marBottom w:val="0"/>
      <w:divBdr>
        <w:top w:val="none" w:sz="0" w:space="0" w:color="auto"/>
        <w:left w:val="none" w:sz="0" w:space="0" w:color="auto"/>
        <w:bottom w:val="none" w:sz="0" w:space="0" w:color="auto"/>
        <w:right w:val="none" w:sz="0" w:space="0" w:color="auto"/>
      </w:divBdr>
      <w:divsChild>
        <w:div w:id="40665238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2821</Words>
  <Characters>16083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Soil Property List &amp; Column Descriptions</vt:lpstr>
    </vt:vector>
  </TitlesOfParts>
  <Company/>
  <LinksUpToDate>false</LinksUpToDate>
  <CharactersWithSpaces>18867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Soil Property List &amp; Column Descriptions</dc:title>
  <dc:subject/>
  <dc:creator>Achen, Aaron - NRCS, Lincoln, NE</dc:creator>
  <cp:keywords/>
  <dc:description/>
  <cp:lastModifiedBy>Achen, Aaron - NRCS, Lincoln, NE</cp:lastModifiedBy>
  <cp:revision>3</cp:revision>
  <dcterms:created xsi:type="dcterms:W3CDTF">2019-08-09T16:03:00Z</dcterms:created>
  <dcterms:modified xsi:type="dcterms:W3CDTF">2019-08-09T16:18:00Z</dcterms:modified>
</cp:coreProperties>
</file>