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69A" w:rsidRDefault="007E769A" w:rsidP="007E769A">
      <w:pPr>
        <w:pStyle w:val="TOC1"/>
        <w:tabs>
          <w:tab w:val="right" w:leader="dot" w:pos="9350"/>
        </w:tabs>
        <w:divId w:val="454979994"/>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082731" w:history="1">
        <w:r w:rsidRPr="00386C81">
          <w:rPr>
            <w:rStyle w:val="Hyperlink"/>
            <w:rFonts w:eastAsia="Times New Roman"/>
            <w:noProof/>
          </w:rPr>
          <w:t>Farmland Classification</w:t>
        </w:r>
        <w:r>
          <w:rPr>
            <w:noProof/>
            <w:webHidden/>
          </w:rPr>
          <w:tab/>
        </w:r>
        <w:r>
          <w:rPr>
            <w:noProof/>
            <w:webHidden/>
          </w:rPr>
          <w:fldChar w:fldCharType="begin"/>
        </w:r>
        <w:r>
          <w:rPr>
            <w:noProof/>
            <w:webHidden/>
          </w:rPr>
          <w:instrText xml:space="preserve"> PAGEREF _Toc16082731 \h </w:instrText>
        </w:r>
        <w:r>
          <w:rPr>
            <w:noProof/>
            <w:webHidden/>
          </w:rPr>
        </w:r>
        <w:r>
          <w:rPr>
            <w:noProof/>
            <w:webHidden/>
          </w:rPr>
          <w:fldChar w:fldCharType="separate"/>
        </w:r>
        <w:r>
          <w:rPr>
            <w:noProof/>
            <w:webHidden/>
          </w:rPr>
          <w:t>1</w:t>
        </w:r>
        <w:r>
          <w:rPr>
            <w:noProof/>
            <w:webHidden/>
          </w:rPr>
          <w:fldChar w:fldCharType="end"/>
        </w:r>
      </w:hyperlink>
    </w:p>
    <w:p w:rsidR="007E769A" w:rsidRDefault="00553A2E" w:rsidP="007E769A">
      <w:pPr>
        <w:pStyle w:val="TOC2"/>
        <w:tabs>
          <w:tab w:val="right" w:leader="dot" w:pos="9350"/>
        </w:tabs>
        <w:divId w:val="454979994"/>
        <w:rPr>
          <w:rFonts w:asciiTheme="minorHAnsi" w:hAnsiTheme="minorHAnsi" w:cstheme="minorBidi"/>
          <w:noProof/>
          <w:sz w:val="22"/>
          <w:szCs w:val="22"/>
        </w:rPr>
      </w:pPr>
      <w:hyperlink w:anchor="_Toc16082732" w:history="1">
        <w:r w:rsidR="007E769A" w:rsidRPr="00386C81">
          <w:rPr>
            <w:rStyle w:val="Hyperlink"/>
            <w:rFonts w:eastAsia="Times New Roman"/>
            <w:noProof/>
          </w:rPr>
          <w:t>Script Breakdown</w:t>
        </w:r>
        <w:r w:rsidR="007E769A">
          <w:rPr>
            <w:noProof/>
            <w:webHidden/>
          </w:rPr>
          <w:tab/>
        </w:r>
        <w:r w:rsidR="007E769A">
          <w:rPr>
            <w:noProof/>
            <w:webHidden/>
          </w:rPr>
          <w:fldChar w:fldCharType="begin"/>
        </w:r>
        <w:r w:rsidR="007E769A">
          <w:rPr>
            <w:noProof/>
            <w:webHidden/>
          </w:rPr>
          <w:instrText xml:space="preserve"> PAGEREF _Toc16082732 \h </w:instrText>
        </w:r>
        <w:r w:rsidR="007E769A">
          <w:rPr>
            <w:noProof/>
            <w:webHidden/>
          </w:rPr>
        </w:r>
        <w:r w:rsidR="007E769A">
          <w:rPr>
            <w:noProof/>
            <w:webHidden/>
          </w:rPr>
          <w:fldChar w:fldCharType="separate"/>
        </w:r>
        <w:r w:rsidR="007E769A">
          <w:rPr>
            <w:noProof/>
            <w:webHidden/>
          </w:rPr>
          <w:t>1</w:t>
        </w:r>
        <w:r w:rsidR="007E769A">
          <w:rPr>
            <w:noProof/>
            <w:webHidden/>
          </w:rPr>
          <w:fldChar w:fldCharType="end"/>
        </w:r>
      </w:hyperlink>
    </w:p>
    <w:p w:rsidR="007E769A" w:rsidRDefault="00553A2E" w:rsidP="007E769A">
      <w:pPr>
        <w:pStyle w:val="TOC4"/>
        <w:tabs>
          <w:tab w:val="right" w:leader="dot" w:pos="9350"/>
        </w:tabs>
        <w:divId w:val="454979994"/>
        <w:rPr>
          <w:rFonts w:asciiTheme="minorHAnsi" w:hAnsiTheme="minorHAnsi" w:cstheme="minorBidi"/>
          <w:noProof/>
          <w:sz w:val="22"/>
          <w:szCs w:val="22"/>
        </w:rPr>
      </w:pPr>
      <w:hyperlink w:anchor="_Toc16082733" w:history="1">
        <w:r w:rsidR="007E769A" w:rsidRPr="00386C81">
          <w:rPr>
            <w:rStyle w:val="Hyperlink"/>
            <w:rFonts w:eastAsia="Times New Roman"/>
            <w:noProof/>
          </w:rPr>
          <w:t>Insert identifier(s) string and WKT geometry for each area of interest (AOI) polygon</w:t>
        </w:r>
        <w:r w:rsidR="007E769A">
          <w:rPr>
            <w:noProof/>
            <w:webHidden/>
          </w:rPr>
          <w:tab/>
        </w:r>
        <w:r w:rsidR="007E769A">
          <w:rPr>
            <w:noProof/>
            <w:webHidden/>
          </w:rPr>
          <w:fldChar w:fldCharType="begin"/>
        </w:r>
        <w:r w:rsidR="007E769A">
          <w:rPr>
            <w:noProof/>
            <w:webHidden/>
          </w:rPr>
          <w:instrText xml:space="preserve"> PAGEREF _Toc16082733 \h </w:instrText>
        </w:r>
        <w:r w:rsidR="007E769A">
          <w:rPr>
            <w:noProof/>
            <w:webHidden/>
          </w:rPr>
        </w:r>
        <w:r w:rsidR="007E769A">
          <w:rPr>
            <w:noProof/>
            <w:webHidden/>
          </w:rPr>
          <w:fldChar w:fldCharType="separate"/>
        </w:r>
        <w:r w:rsidR="007E769A">
          <w:rPr>
            <w:noProof/>
            <w:webHidden/>
          </w:rPr>
          <w:t>1</w:t>
        </w:r>
        <w:r w:rsidR="007E769A">
          <w:rPr>
            <w:noProof/>
            <w:webHidden/>
          </w:rPr>
          <w:fldChar w:fldCharType="end"/>
        </w:r>
      </w:hyperlink>
    </w:p>
    <w:p w:rsidR="007E769A" w:rsidRDefault="00553A2E" w:rsidP="007E769A">
      <w:pPr>
        <w:pStyle w:val="TOC4"/>
        <w:tabs>
          <w:tab w:val="right" w:leader="dot" w:pos="9350"/>
        </w:tabs>
        <w:divId w:val="454979994"/>
        <w:rPr>
          <w:rFonts w:asciiTheme="minorHAnsi" w:hAnsiTheme="minorHAnsi" w:cstheme="minorBidi"/>
          <w:noProof/>
          <w:sz w:val="22"/>
          <w:szCs w:val="22"/>
        </w:rPr>
      </w:pPr>
      <w:hyperlink w:anchor="_Toc16082734" w:history="1">
        <w:r w:rsidR="007E769A" w:rsidRPr="00386C81">
          <w:rPr>
            <w:rStyle w:val="Hyperlink"/>
            <w:rFonts w:eastAsia="Times New Roman"/>
            <w:noProof/>
          </w:rPr>
          <w:t>Create summary acres for each landunit</w:t>
        </w:r>
        <w:r w:rsidR="007E769A">
          <w:rPr>
            <w:noProof/>
            <w:webHidden/>
          </w:rPr>
          <w:tab/>
        </w:r>
        <w:r w:rsidR="007E769A">
          <w:rPr>
            <w:noProof/>
            <w:webHidden/>
          </w:rPr>
          <w:fldChar w:fldCharType="begin"/>
        </w:r>
        <w:r w:rsidR="007E769A">
          <w:rPr>
            <w:noProof/>
            <w:webHidden/>
          </w:rPr>
          <w:instrText xml:space="preserve"> PAGEREF _Toc16082734 \h </w:instrText>
        </w:r>
        <w:r w:rsidR="007E769A">
          <w:rPr>
            <w:noProof/>
            <w:webHidden/>
          </w:rPr>
        </w:r>
        <w:r w:rsidR="007E769A">
          <w:rPr>
            <w:noProof/>
            <w:webHidden/>
          </w:rPr>
          <w:fldChar w:fldCharType="separate"/>
        </w:r>
        <w:r w:rsidR="007E769A">
          <w:rPr>
            <w:noProof/>
            <w:webHidden/>
          </w:rPr>
          <w:t>2</w:t>
        </w:r>
        <w:r w:rsidR="007E769A">
          <w:rPr>
            <w:noProof/>
            <w:webHidden/>
          </w:rPr>
          <w:fldChar w:fldCharType="end"/>
        </w:r>
      </w:hyperlink>
    </w:p>
    <w:p w:rsidR="007E769A" w:rsidRDefault="00553A2E" w:rsidP="007E769A">
      <w:pPr>
        <w:pStyle w:val="TOC4"/>
        <w:tabs>
          <w:tab w:val="right" w:leader="dot" w:pos="9350"/>
        </w:tabs>
        <w:divId w:val="454979994"/>
        <w:rPr>
          <w:rFonts w:asciiTheme="minorHAnsi" w:hAnsiTheme="minorHAnsi" w:cstheme="minorBidi"/>
          <w:noProof/>
          <w:sz w:val="22"/>
          <w:szCs w:val="22"/>
        </w:rPr>
      </w:pPr>
      <w:hyperlink w:anchor="_Toc16082735" w:history="1">
        <w:r w:rsidR="007E769A" w:rsidRPr="00386C81">
          <w:rPr>
            <w:rStyle w:val="Hyperlink"/>
            <w:rFonts w:eastAsia="Times New Roman"/>
            <w:noProof/>
          </w:rPr>
          <w:t>Populate intersected soil polygon table with geometry</w:t>
        </w:r>
        <w:r w:rsidR="007E769A">
          <w:rPr>
            <w:noProof/>
            <w:webHidden/>
          </w:rPr>
          <w:tab/>
        </w:r>
        <w:r w:rsidR="007E769A">
          <w:rPr>
            <w:noProof/>
            <w:webHidden/>
          </w:rPr>
          <w:fldChar w:fldCharType="begin"/>
        </w:r>
        <w:r w:rsidR="007E769A">
          <w:rPr>
            <w:noProof/>
            <w:webHidden/>
          </w:rPr>
          <w:instrText xml:space="preserve"> PAGEREF _Toc16082735 \h </w:instrText>
        </w:r>
        <w:r w:rsidR="007E769A">
          <w:rPr>
            <w:noProof/>
            <w:webHidden/>
          </w:rPr>
        </w:r>
        <w:r w:rsidR="007E769A">
          <w:rPr>
            <w:noProof/>
            <w:webHidden/>
          </w:rPr>
          <w:fldChar w:fldCharType="separate"/>
        </w:r>
        <w:r w:rsidR="007E769A">
          <w:rPr>
            <w:noProof/>
            <w:webHidden/>
          </w:rPr>
          <w:t>2</w:t>
        </w:r>
        <w:r w:rsidR="007E769A">
          <w:rPr>
            <w:noProof/>
            <w:webHidden/>
          </w:rPr>
          <w:fldChar w:fldCharType="end"/>
        </w:r>
      </w:hyperlink>
    </w:p>
    <w:p w:rsidR="007E769A" w:rsidRDefault="00553A2E" w:rsidP="007E769A">
      <w:pPr>
        <w:pStyle w:val="TOC4"/>
        <w:tabs>
          <w:tab w:val="right" w:leader="dot" w:pos="9350"/>
        </w:tabs>
        <w:divId w:val="454979994"/>
        <w:rPr>
          <w:rFonts w:asciiTheme="minorHAnsi" w:hAnsiTheme="minorHAnsi" w:cstheme="minorBidi"/>
          <w:noProof/>
          <w:sz w:val="22"/>
          <w:szCs w:val="22"/>
        </w:rPr>
      </w:pPr>
      <w:hyperlink w:anchor="_Toc16082736" w:history="1">
        <w:r w:rsidR="007E769A" w:rsidRPr="00386C81">
          <w:rPr>
            <w:rStyle w:val="Hyperlink"/>
            <w:rFonts w:eastAsia="Times New Roman"/>
            <w:noProof/>
          </w:rPr>
          <w:t>Populate soil geometry with landunit attribute</w:t>
        </w:r>
        <w:r w:rsidR="007E769A">
          <w:rPr>
            <w:noProof/>
            <w:webHidden/>
          </w:rPr>
          <w:tab/>
        </w:r>
        <w:r w:rsidR="007E769A">
          <w:rPr>
            <w:noProof/>
            <w:webHidden/>
          </w:rPr>
          <w:fldChar w:fldCharType="begin"/>
        </w:r>
        <w:r w:rsidR="007E769A">
          <w:rPr>
            <w:noProof/>
            <w:webHidden/>
          </w:rPr>
          <w:instrText xml:space="preserve"> PAGEREF _Toc16082736 \h </w:instrText>
        </w:r>
        <w:r w:rsidR="007E769A">
          <w:rPr>
            <w:noProof/>
            <w:webHidden/>
          </w:rPr>
        </w:r>
        <w:r w:rsidR="007E769A">
          <w:rPr>
            <w:noProof/>
            <w:webHidden/>
          </w:rPr>
          <w:fldChar w:fldCharType="separate"/>
        </w:r>
        <w:r w:rsidR="007E769A">
          <w:rPr>
            <w:noProof/>
            <w:webHidden/>
          </w:rPr>
          <w:t>2</w:t>
        </w:r>
        <w:r w:rsidR="007E769A">
          <w:rPr>
            <w:noProof/>
            <w:webHidden/>
          </w:rPr>
          <w:fldChar w:fldCharType="end"/>
        </w:r>
      </w:hyperlink>
    </w:p>
    <w:p w:rsidR="007E769A" w:rsidRDefault="00553A2E" w:rsidP="007E769A">
      <w:pPr>
        <w:pStyle w:val="TOC4"/>
        <w:tabs>
          <w:tab w:val="right" w:leader="dot" w:pos="9350"/>
        </w:tabs>
        <w:divId w:val="454979994"/>
        <w:rPr>
          <w:rFonts w:asciiTheme="minorHAnsi" w:hAnsiTheme="minorHAnsi" w:cstheme="minorBidi"/>
          <w:noProof/>
          <w:sz w:val="22"/>
          <w:szCs w:val="22"/>
        </w:rPr>
      </w:pPr>
      <w:hyperlink w:anchor="_Toc16082737" w:history="1">
        <w:r w:rsidR="007E769A" w:rsidRPr="00386C81">
          <w:rPr>
            <w:rStyle w:val="Hyperlink"/>
            <w:rFonts w:eastAsia="Times New Roman"/>
            <w:noProof/>
          </w:rPr>
          <w:t>Populate soil map unit acres, aggregated by mukey (merges polygons together)</w:t>
        </w:r>
        <w:r w:rsidR="007E769A">
          <w:rPr>
            <w:noProof/>
            <w:webHidden/>
          </w:rPr>
          <w:tab/>
        </w:r>
        <w:r w:rsidR="007E769A">
          <w:rPr>
            <w:noProof/>
            <w:webHidden/>
          </w:rPr>
          <w:fldChar w:fldCharType="begin"/>
        </w:r>
        <w:r w:rsidR="007E769A">
          <w:rPr>
            <w:noProof/>
            <w:webHidden/>
          </w:rPr>
          <w:instrText xml:space="preserve"> PAGEREF _Toc16082737 \h </w:instrText>
        </w:r>
        <w:r w:rsidR="007E769A">
          <w:rPr>
            <w:noProof/>
            <w:webHidden/>
          </w:rPr>
        </w:r>
        <w:r w:rsidR="007E769A">
          <w:rPr>
            <w:noProof/>
            <w:webHidden/>
          </w:rPr>
          <w:fldChar w:fldCharType="separate"/>
        </w:r>
        <w:r w:rsidR="007E769A">
          <w:rPr>
            <w:noProof/>
            <w:webHidden/>
          </w:rPr>
          <w:t>3</w:t>
        </w:r>
        <w:r w:rsidR="007E769A">
          <w:rPr>
            <w:noProof/>
            <w:webHidden/>
          </w:rPr>
          <w:fldChar w:fldCharType="end"/>
        </w:r>
      </w:hyperlink>
    </w:p>
    <w:p w:rsidR="007E769A" w:rsidRDefault="00553A2E" w:rsidP="007E769A">
      <w:pPr>
        <w:pStyle w:val="TOC3"/>
        <w:tabs>
          <w:tab w:val="right" w:leader="dot" w:pos="9350"/>
        </w:tabs>
        <w:divId w:val="454979994"/>
        <w:rPr>
          <w:rFonts w:asciiTheme="minorHAnsi" w:hAnsiTheme="minorHAnsi" w:cstheme="minorBidi"/>
          <w:noProof/>
          <w:sz w:val="22"/>
          <w:szCs w:val="22"/>
        </w:rPr>
      </w:pPr>
      <w:hyperlink w:anchor="_Toc16082738" w:history="1">
        <w:r w:rsidR="007E769A" w:rsidRPr="00386C81">
          <w:rPr>
            <w:rStyle w:val="Hyperlink"/>
            <w:rFonts w:eastAsia="Times New Roman"/>
            <w:noProof/>
          </w:rPr>
          <w:t>Soil Map Unit Acres, Aggregated by Mukey Farm Class</w:t>
        </w:r>
        <w:r w:rsidR="007E769A">
          <w:rPr>
            <w:noProof/>
            <w:webHidden/>
          </w:rPr>
          <w:tab/>
        </w:r>
        <w:r w:rsidR="007E769A">
          <w:rPr>
            <w:noProof/>
            <w:webHidden/>
          </w:rPr>
          <w:fldChar w:fldCharType="begin"/>
        </w:r>
        <w:r w:rsidR="007E769A">
          <w:rPr>
            <w:noProof/>
            <w:webHidden/>
          </w:rPr>
          <w:instrText xml:space="preserve"> PAGEREF _Toc16082738 \h </w:instrText>
        </w:r>
        <w:r w:rsidR="007E769A">
          <w:rPr>
            <w:noProof/>
            <w:webHidden/>
          </w:rPr>
        </w:r>
        <w:r w:rsidR="007E769A">
          <w:rPr>
            <w:noProof/>
            <w:webHidden/>
          </w:rPr>
          <w:fldChar w:fldCharType="separate"/>
        </w:r>
        <w:r w:rsidR="007E769A">
          <w:rPr>
            <w:noProof/>
            <w:webHidden/>
          </w:rPr>
          <w:t>3</w:t>
        </w:r>
        <w:r w:rsidR="007E769A">
          <w:rPr>
            <w:noProof/>
            <w:webHidden/>
          </w:rPr>
          <w:fldChar w:fldCharType="end"/>
        </w:r>
      </w:hyperlink>
    </w:p>
    <w:p w:rsidR="007E769A" w:rsidRDefault="00553A2E" w:rsidP="007E769A">
      <w:pPr>
        <w:pStyle w:val="TOC3"/>
        <w:tabs>
          <w:tab w:val="right" w:leader="dot" w:pos="9350"/>
        </w:tabs>
        <w:divId w:val="454979994"/>
        <w:rPr>
          <w:rFonts w:asciiTheme="minorHAnsi" w:hAnsiTheme="minorHAnsi" w:cstheme="minorBidi"/>
          <w:noProof/>
          <w:sz w:val="22"/>
          <w:szCs w:val="22"/>
        </w:rPr>
      </w:pPr>
      <w:hyperlink w:anchor="_Toc16082739" w:history="1">
        <w:r w:rsidR="007E769A" w:rsidRPr="00386C81">
          <w:rPr>
            <w:rStyle w:val="Hyperlink"/>
            <w:rFonts w:eastAsia="Times New Roman"/>
            <w:noProof/>
          </w:rPr>
          <w:t>Farm Class By Land Unit</w:t>
        </w:r>
        <w:r w:rsidR="007E769A">
          <w:rPr>
            <w:noProof/>
            <w:webHidden/>
          </w:rPr>
          <w:tab/>
        </w:r>
        <w:r w:rsidR="007E769A">
          <w:rPr>
            <w:noProof/>
            <w:webHidden/>
          </w:rPr>
          <w:fldChar w:fldCharType="begin"/>
        </w:r>
        <w:r w:rsidR="007E769A">
          <w:rPr>
            <w:noProof/>
            <w:webHidden/>
          </w:rPr>
          <w:instrText xml:space="preserve"> PAGEREF _Toc16082739 \h </w:instrText>
        </w:r>
        <w:r w:rsidR="007E769A">
          <w:rPr>
            <w:noProof/>
            <w:webHidden/>
          </w:rPr>
        </w:r>
        <w:r w:rsidR="007E769A">
          <w:rPr>
            <w:noProof/>
            <w:webHidden/>
          </w:rPr>
          <w:fldChar w:fldCharType="separate"/>
        </w:r>
        <w:r w:rsidR="007E769A">
          <w:rPr>
            <w:noProof/>
            <w:webHidden/>
          </w:rPr>
          <w:t>4</w:t>
        </w:r>
        <w:r w:rsidR="007E769A">
          <w:rPr>
            <w:noProof/>
            <w:webHidden/>
          </w:rPr>
          <w:fldChar w:fldCharType="end"/>
        </w:r>
      </w:hyperlink>
    </w:p>
    <w:p w:rsidR="00A619E9" w:rsidRDefault="007E769A">
      <w:pPr>
        <w:pStyle w:val="Heading1"/>
        <w:divId w:val="454979994"/>
        <w:rPr>
          <w:rFonts w:eastAsia="Times New Roman"/>
          <w:sz w:val="57"/>
          <w:szCs w:val="57"/>
        </w:rPr>
      </w:pPr>
      <w:r>
        <w:rPr>
          <w:rFonts w:eastAsia="Times New Roman"/>
          <w:sz w:val="57"/>
          <w:szCs w:val="57"/>
        </w:rPr>
        <w:fldChar w:fldCharType="end"/>
      </w:r>
      <w:bookmarkStart w:id="0" w:name="_Toc16082731"/>
      <w:r w:rsidR="00946F53">
        <w:rPr>
          <w:rFonts w:eastAsia="Times New Roman"/>
          <w:sz w:val="57"/>
          <w:szCs w:val="57"/>
        </w:rPr>
        <w:t>Farmland Classification</w:t>
      </w:r>
      <w:bookmarkEnd w:id="0"/>
    </w:p>
    <w:p w:rsidR="00A619E9" w:rsidRDefault="00946F53" w:rsidP="00CA3CE8">
      <w:pPr>
        <w:divId w:val="454979994"/>
        <w:rPr>
          <w:rFonts w:eastAsia="Times New Roman"/>
          <w:sz w:val="27"/>
          <w:szCs w:val="27"/>
        </w:rPr>
      </w:pPr>
      <w:r>
        <w:rPr>
          <w:rFonts w:eastAsia="Times New Roman"/>
        </w:rPr>
        <w:t>Jason Nemecek</w:t>
      </w:r>
    </w:p>
    <w:p w:rsidR="00A619E9" w:rsidRDefault="00946F53" w:rsidP="007E769A">
      <w:pPr>
        <w:divId w:val="454979994"/>
        <w:rPr>
          <w:rFonts w:eastAsia="Times New Roman"/>
        </w:rPr>
      </w:pPr>
      <w:r>
        <w:rPr>
          <w:rFonts w:eastAsia="Times New Roman"/>
        </w:rPr>
        <w:t>2019-07-12</w:t>
      </w:r>
    </w:p>
    <w:p w:rsidR="00A619E9" w:rsidRDefault="00946F53">
      <w:pPr>
        <w:pStyle w:val="NormalWeb"/>
        <w:divId w:val="2115900560"/>
      </w:pPr>
      <w:r>
        <w:t xml:space="preserve">Farmland classification identifies map units as prime farmland, farmland of </w:t>
      </w:r>
      <w:del w:id="1" w:author="Achen, Aaron - NRCS, Lincoln, NE" w:date="2019-07-19T14:35:00Z">
        <w:r>
          <w:delText xml:space="preserve">statewide </w:delText>
        </w:r>
      </w:del>
      <w:ins w:id="2" w:author="Achen, Aaron - NRCS, Lincoln, NE" w:date="2019-07-19T14:35:00Z">
        <w:r>
          <w:t xml:space="preserve">Statewide </w:t>
        </w:r>
      </w:ins>
      <w:r>
        <w:t>importance, farmland of local importance, or unique farmland. It identifies the location and extent of the soils that are best suited to food, feed, fiber, forage, and oilseed crops. NRCS policy and procedures on prime and unique farmlands are published in the “Federal Register,” Vol. 43, No. 21, January 31, 1978.</w:t>
      </w:r>
    </w:p>
    <w:p w:rsidR="00A619E9" w:rsidRDefault="00946F53">
      <w:pPr>
        <w:pStyle w:val="Heading2"/>
        <w:divId w:val="1039890580"/>
        <w:rPr>
          <w:rFonts w:eastAsia="Times New Roman"/>
        </w:rPr>
      </w:pPr>
      <w:bookmarkStart w:id="3" w:name="_Toc16082732"/>
      <w:r>
        <w:rPr>
          <w:rFonts w:eastAsia="Times New Roman"/>
        </w:rPr>
        <w:t>Script Breakdown</w:t>
      </w:r>
      <w:bookmarkEnd w:id="3"/>
    </w:p>
    <w:p w:rsidR="00A619E9" w:rsidRDefault="00946F53">
      <w:pPr>
        <w:pStyle w:val="Heading4"/>
        <w:divId w:val="1080641742"/>
        <w:rPr>
          <w:rFonts w:eastAsia="Times New Roman"/>
        </w:rPr>
      </w:pPr>
      <w:bookmarkStart w:id="4" w:name="_Toc16082733"/>
      <w:r>
        <w:rPr>
          <w:rFonts w:eastAsia="Times New Roman"/>
        </w:rPr>
        <w:t xml:space="preserve">Insert identifier(s) string and WKT geometry for each </w:t>
      </w:r>
      <w:del w:id="5" w:author="Achen, Aaron - NRCS, Lincoln, NE" w:date="2019-08-07T14:59:00Z">
        <w:r w:rsidDel="00CA3CE8">
          <w:rPr>
            <w:rFonts w:eastAsia="Times New Roman"/>
          </w:rPr>
          <w:delText>A</w:delText>
        </w:r>
      </w:del>
      <w:ins w:id="6" w:author="Achen, Aaron - NRCS, Lincoln, NE" w:date="2019-08-07T14:59:00Z">
        <w:r w:rsidR="00CA3CE8">
          <w:rPr>
            <w:rFonts w:eastAsia="Times New Roman"/>
          </w:rPr>
          <w:t>a</w:t>
        </w:r>
      </w:ins>
      <w:r>
        <w:rPr>
          <w:rFonts w:eastAsia="Times New Roman"/>
        </w:rPr>
        <w:t xml:space="preserve">rea of </w:t>
      </w:r>
      <w:del w:id="7" w:author="Achen, Aaron - NRCS, Lincoln, NE" w:date="2019-08-07T14:59:00Z">
        <w:r w:rsidDel="00CA3CE8">
          <w:rPr>
            <w:rFonts w:eastAsia="Times New Roman"/>
          </w:rPr>
          <w:delText>I</w:delText>
        </w:r>
      </w:del>
      <w:ins w:id="8" w:author="Achen, Aaron - NRCS, Lincoln, NE" w:date="2019-08-07T14:59:00Z">
        <w:r w:rsidR="00CA3CE8">
          <w:rPr>
            <w:rFonts w:eastAsia="Times New Roman"/>
          </w:rPr>
          <w:t>i</w:t>
        </w:r>
      </w:ins>
      <w:r>
        <w:rPr>
          <w:rFonts w:eastAsia="Times New Roman"/>
        </w:rPr>
        <w:t>nterest (AOI) polygon</w:t>
      </w:r>
      <w:bookmarkEnd w:id="4"/>
    </w:p>
    <w:p w:rsidR="00A619E9" w:rsidRDefault="00946F53">
      <w:pPr>
        <w:pStyle w:val="HTMLPreformatted"/>
        <w:divId w:val="1080641742"/>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A619E9" w:rsidRDefault="00946F53">
      <w:pPr>
        <w:pStyle w:val="HTMLPreformatted"/>
        <w:divId w:val="1080641742"/>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A619E9" w:rsidRDefault="00946F53">
      <w:pPr>
        <w:pStyle w:val="HTMLPreformatted"/>
        <w:divId w:val="1080641742"/>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A619E9" w:rsidRDefault="00946F53">
      <w:pPr>
        <w:pStyle w:val="HTMLPreformatted"/>
        <w:divId w:val="1080641742"/>
        <w:rPr>
          <w:rStyle w:val="HTMLCode"/>
        </w:rPr>
      </w:pPr>
      <w:r>
        <w:rPr>
          <w:rStyle w:val="HTMLCode"/>
        </w:rPr>
        <w:t>VALUES ('T9981 Fld3', @</w:t>
      </w:r>
      <w:proofErr w:type="spellStart"/>
      <w:r>
        <w:rPr>
          <w:rStyle w:val="HTMLCode"/>
        </w:rPr>
        <w:t>aoiGeomFixed</w:t>
      </w:r>
      <w:proofErr w:type="spellEnd"/>
      <w:r>
        <w:rPr>
          <w:rStyle w:val="HTMLCode"/>
        </w:rPr>
        <w:t xml:space="preserve">); </w:t>
      </w:r>
    </w:p>
    <w:p w:rsidR="00A619E9" w:rsidRDefault="00946F53">
      <w:pPr>
        <w:pStyle w:val="HTMLPreformatted"/>
        <w:divId w:val="1080641742"/>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A619E9" w:rsidRDefault="00946F53">
      <w:pPr>
        <w:pStyle w:val="HTMLPreformatted"/>
        <w:divId w:val="1080641742"/>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A619E9" w:rsidRDefault="00946F53">
      <w:pPr>
        <w:pStyle w:val="HTMLPreformatted"/>
        <w:divId w:val="1080641742"/>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A619E9" w:rsidRDefault="00946F53">
      <w:pPr>
        <w:pStyle w:val="HTMLPreformatted"/>
        <w:divId w:val="1080641742"/>
      </w:pPr>
      <w:r>
        <w:rPr>
          <w:rStyle w:val="HTMLCode"/>
        </w:rPr>
        <w:t>VALUES ('T9981 Fld4', @</w:t>
      </w:r>
      <w:proofErr w:type="spellStart"/>
      <w:r>
        <w:rPr>
          <w:rStyle w:val="HTMLCode"/>
        </w:rPr>
        <w:t>aoiGeomFixed</w:t>
      </w:r>
      <w:proofErr w:type="spellEnd"/>
      <w:r>
        <w:rPr>
          <w:rStyle w:val="HTMLCode"/>
        </w:rPr>
        <w:t>);</w:t>
      </w:r>
    </w:p>
    <w:tbl>
      <w:tblPr>
        <w:tblW w:w="5000" w:type="pct"/>
        <w:tblCellSpacing w:w="15" w:type="dxa"/>
        <w:tblLook w:val="04A0" w:firstRow="1" w:lastRow="0" w:firstColumn="1" w:lastColumn="0" w:noHBand="0" w:noVBand="1"/>
      </w:tblPr>
      <w:tblGrid>
        <w:gridCol w:w="582"/>
        <w:gridCol w:w="995"/>
        <w:gridCol w:w="7783"/>
      </w:tblGrid>
      <w:tr w:rsidR="00A619E9">
        <w:trPr>
          <w:divId w:val="1080641742"/>
          <w:tblHeader/>
          <w:tblCellSpacing w:w="15" w:type="dxa"/>
        </w:trPr>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aoigeom</w:t>
            </w:r>
            <w:proofErr w:type="spellEnd"/>
          </w:p>
        </w:tc>
      </w:tr>
      <w:tr w:rsidR="00A619E9">
        <w:trPr>
          <w:divId w:val="108064174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A619E9">
        <w:trPr>
          <w:divId w:val="108064174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rsidR="00A619E9" w:rsidRDefault="00946F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27240787"/>
        <w:rPr>
          <w:rFonts w:eastAsia="Times New Roman"/>
        </w:rPr>
      </w:pPr>
      <w:bookmarkStart w:id="9" w:name="_Toc16082734"/>
      <w:r>
        <w:rPr>
          <w:rFonts w:eastAsia="Times New Roman"/>
        </w:rPr>
        <w:t>Create</w:t>
      </w:r>
      <w:del w:id="10" w:author="Achen, Aaron - NRCS, Lincoln, NE" w:date="2019-08-07T15:00:00Z">
        <w:r w:rsidDel="00CA3CE8">
          <w:rPr>
            <w:rFonts w:eastAsia="Times New Roman"/>
          </w:rPr>
          <w:delText>s</w:delText>
        </w:r>
      </w:del>
      <w:r>
        <w:rPr>
          <w:rFonts w:eastAsia="Times New Roman"/>
        </w:rPr>
        <w:t xml:space="preserve"> </w:t>
      </w:r>
      <w:del w:id="11" w:author="Achen, Aaron - NRCS, Lincoln, NE" w:date="2019-08-07T15:00:00Z">
        <w:r w:rsidDel="00CA3CE8">
          <w:rPr>
            <w:rFonts w:eastAsia="Times New Roman"/>
          </w:rPr>
          <w:delText>S</w:delText>
        </w:r>
      </w:del>
      <w:ins w:id="12" w:author="Achen, Aaron - NRCS, Lincoln, NE" w:date="2019-08-07T15:00:00Z">
        <w:r w:rsidR="00CA3CE8">
          <w:rPr>
            <w:rFonts w:eastAsia="Times New Roman"/>
          </w:rPr>
          <w:t>s</w:t>
        </w:r>
      </w:ins>
      <w:r>
        <w:rPr>
          <w:rFonts w:eastAsia="Times New Roman"/>
        </w:rPr>
        <w:t xml:space="preserve">ummary </w:t>
      </w:r>
      <w:del w:id="13" w:author="Achen, Aaron - NRCS, Lincoln, NE" w:date="2019-08-07T15:00:00Z">
        <w:r w:rsidDel="00CA3CE8">
          <w:rPr>
            <w:rFonts w:eastAsia="Times New Roman"/>
          </w:rPr>
          <w:delText>A</w:delText>
        </w:r>
      </w:del>
      <w:ins w:id="14" w:author="Achen, Aaron - NRCS, Lincoln, NE" w:date="2019-08-07T15:00:00Z">
        <w:r w:rsidR="00CA3CE8">
          <w:rPr>
            <w:rFonts w:eastAsia="Times New Roman"/>
          </w:rPr>
          <w:t>a</w:t>
        </w:r>
      </w:ins>
      <w:r>
        <w:rPr>
          <w:rFonts w:eastAsia="Times New Roman"/>
        </w:rPr>
        <w:t xml:space="preserve">cres for each </w:t>
      </w:r>
      <w:proofErr w:type="spellStart"/>
      <w:r>
        <w:rPr>
          <w:rFonts w:eastAsia="Times New Roman"/>
        </w:rPr>
        <w:t>landunit</w:t>
      </w:r>
      <w:bookmarkEnd w:id="9"/>
      <w:proofErr w:type="spellEnd"/>
    </w:p>
    <w:p w:rsidR="00A619E9" w:rsidRDefault="00946F53">
      <w:pPr>
        <w:pStyle w:val="HTMLPreformatted"/>
        <w:divId w:val="427240787"/>
        <w:rPr>
          <w:rStyle w:val="HTMLCode"/>
        </w:rPr>
      </w:pPr>
      <w:r>
        <w:rPr>
          <w:rStyle w:val="HTMLCode"/>
        </w:rPr>
        <w:t>CREATE TABLE #</w:t>
      </w:r>
      <w:proofErr w:type="spellStart"/>
      <w:r>
        <w:rPr>
          <w:rStyle w:val="HTMLCode"/>
        </w:rPr>
        <w:t>AoiAcres</w:t>
      </w:r>
      <w:proofErr w:type="spellEnd"/>
    </w:p>
    <w:p w:rsidR="00A619E9" w:rsidRDefault="00946F53">
      <w:pPr>
        <w:pStyle w:val="HTMLPreformatted"/>
        <w:divId w:val="427240787"/>
        <w:rPr>
          <w:rStyle w:val="HTMLCode"/>
        </w:rPr>
      </w:pPr>
      <w:r>
        <w:rPr>
          <w:rStyle w:val="HTMLCode"/>
        </w:rPr>
        <w:t xml:space="preserve">    ( </w:t>
      </w:r>
      <w:proofErr w:type="spellStart"/>
      <w:r>
        <w:rPr>
          <w:rStyle w:val="HTMLCode"/>
        </w:rPr>
        <w:t>aoiid</w:t>
      </w:r>
      <w:proofErr w:type="spellEnd"/>
      <w:r>
        <w:rPr>
          <w:rStyle w:val="HTMLCode"/>
        </w:rPr>
        <w:t xml:space="preserve"> INT,</w:t>
      </w:r>
    </w:p>
    <w:p w:rsidR="00A619E9" w:rsidRDefault="00946F53">
      <w:pPr>
        <w:pStyle w:val="HTMLPreformatted"/>
        <w:divId w:val="427240787"/>
        <w:rPr>
          <w:rStyle w:val="HTMLCode"/>
        </w:rPr>
      </w:pPr>
      <w:r>
        <w:rPr>
          <w:rStyle w:val="HTMLCode"/>
        </w:rPr>
        <w:t xml:space="preserve">    </w:t>
      </w:r>
      <w:proofErr w:type="spellStart"/>
      <w:r>
        <w:rPr>
          <w:rStyle w:val="HTMLCode"/>
        </w:rPr>
        <w:t>landunit</w:t>
      </w:r>
      <w:proofErr w:type="spellEnd"/>
      <w:r>
        <w:rPr>
          <w:rStyle w:val="HTMLCode"/>
        </w:rPr>
        <w:t xml:space="preserve"> CHAR(20),</w:t>
      </w:r>
    </w:p>
    <w:p w:rsidR="00A619E9" w:rsidRDefault="00946F53">
      <w:pPr>
        <w:pStyle w:val="HTMLPreformatted"/>
        <w:divId w:val="427240787"/>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A619E9" w:rsidRDefault="00946F53">
      <w:pPr>
        <w:pStyle w:val="HTMLPreformatted"/>
        <w:divId w:val="427240787"/>
      </w:pPr>
      <w:r>
        <w:rPr>
          <w:rStyle w:val="HTMLCode"/>
        </w:rPr>
        <w:t xml:space="preserve">    );</w:t>
      </w:r>
    </w:p>
    <w:p w:rsidR="00A619E9" w:rsidRDefault="00946F53">
      <w:pPr>
        <w:pStyle w:val="HTMLPreformatted"/>
        <w:divId w:val="427240787"/>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A619E9" w:rsidRDefault="00946F53">
      <w:pPr>
        <w:pStyle w:val="HTMLPreformatted"/>
        <w:divId w:val="427240787"/>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A619E9" w:rsidRDefault="00946F53">
      <w:pPr>
        <w:pStyle w:val="HTMLPreformatted"/>
        <w:divId w:val="427240787"/>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A619E9" w:rsidRDefault="00946F53">
      <w:pPr>
        <w:pStyle w:val="HTMLPreformatted"/>
        <w:divId w:val="427240787"/>
        <w:rPr>
          <w:rStyle w:val="HTMLCode"/>
        </w:rPr>
      </w:pPr>
      <w:r>
        <w:rPr>
          <w:rStyle w:val="HTMLCode"/>
        </w:rPr>
        <w:t>FROM #</w:t>
      </w:r>
      <w:proofErr w:type="spellStart"/>
      <w:r>
        <w:rPr>
          <w:rStyle w:val="HTMLCode"/>
        </w:rPr>
        <w:t>AoiTable</w:t>
      </w:r>
      <w:proofErr w:type="spellEnd"/>
    </w:p>
    <w:p w:rsidR="00A619E9" w:rsidRDefault="00946F53">
      <w:pPr>
        <w:pStyle w:val="HTMLPreformatted"/>
        <w:divId w:val="427240787"/>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A619E9">
        <w:trPr>
          <w:divId w:val="427240787"/>
          <w:tblHeader/>
          <w:tblCellSpacing w:w="15" w:type="dxa"/>
        </w:trPr>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landunit_acres</w:t>
            </w:r>
            <w:proofErr w:type="spellEnd"/>
          </w:p>
        </w:tc>
      </w:tr>
      <w:tr w:rsidR="00A619E9">
        <w:trPr>
          <w:divId w:val="427240787"/>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328.952</w:t>
            </w:r>
          </w:p>
        </w:tc>
      </w:tr>
      <w:tr w:rsidR="00A619E9">
        <w:trPr>
          <w:divId w:val="427240787"/>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318.722</w:t>
            </w:r>
          </w:p>
        </w:tc>
      </w:tr>
    </w:tbl>
    <w:p w:rsidR="00A619E9" w:rsidRDefault="00946F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9378149"/>
        <w:rPr>
          <w:rFonts w:eastAsia="Times New Roman"/>
        </w:rPr>
      </w:pPr>
      <w:bookmarkStart w:id="15" w:name="_Toc16082735"/>
      <w:r>
        <w:rPr>
          <w:rFonts w:eastAsia="Times New Roman"/>
        </w:rPr>
        <w:t>Populate intersected soil polygon table with geometry</w:t>
      </w:r>
      <w:bookmarkEnd w:id="15"/>
    </w:p>
    <w:p w:rsidR="00A619E9" w:rsidRDefault="00946F53">
      <w:pPr>
        <w:pStyle w:val="HTMLPreformatted"/>
        <w:divId w:val="1729378149"/>
        <w:rPr>
          <w:rStyle w:val="HTMLCode"/>
        </w:rPr>
      </w:pPr>
      <w:r>
        <w:rPr>
          <w:rStyle w:val="HTMLCode"/>
        </w:rPr>
        <w:t>-- Create intersected soil polygon table with geometry</w:t>
      </w:r>
    </w:p>
    <w:p w:rsidR="00A619E9" w:rsidRDefault="00946F53">
      <w:pPr>
        <w:pStyle w:val="HTMLPreformatted"/>
        <w:divId w:val="1729378149"/>
        <w:rPr>
          <w:rStyle w:val="HTMLCode"/>
        </w:rPr>
      </w:pPr>
      <w:r>
        <w:rPr>
          <w:rStyle w:val="HTMLCode"/>
        </w:rPr>
        <w:t>CREATE TABLE #</w:t>
      </w:r>
      <w:proofErr w:type="spellStart"/>
      <w:r>
        <w:rPr>
          <w:rStyle w:val="HTMLCode"/>
        </w:rPr>
        <w:t>AoiSoils</w:t>
      </w:r>
      <w:proofErr w:type="spellEnd"/>
      <w:r>
        <w:rPr>
          <w:rStyle w:val="HTMLCode"/>
        </w:rPr>
        <w:t xml:space="preserve"> </w:t>
      </w:r>
    </w:p>
    <w:p w:rsidR="00A619E9" w:rsidRDefault="00946F53">
      <w:pPr>
        <w:pStyle w:val="HTMLPreformatted"/>
        <w:divId w:val="1729378149"/>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A619E9" w:rsidRDefault="00946F53">
      <w:pPr>
        <w:pStyle w:val="HTMLPreformatted"/>
        <w:divId w:val="1729378149"/>
        <w:rPr>
          <w:rStyle w:val="HTMLCode"/>
        </w:rPr>
      </w:pPr>
      <w:r>
        <w:rPr>
          <w:rStyle w:val="HTMLCode"/>
        </w:rPr>
        <w:t xml:space="preserve">    </w:t>
      </w:r>
      <w:proofErr w:type="spellStart"/>
      <w:r>
        <w:rPr>
          <w:rStyle w:val="HTMLCode"/>
        </w:rPr>
        <w:t>aoiid</w:t>
      </w:r>
      <w:proofErr w:type="spellEnd"/>
      <w:r>
        <w:rPr>
          <w:rStyle w:val="HTMLCode"/>
        </w:rPr>
        <w:t xml:space="preserve"> INT,</w:t>
      </w:r>
    </w:p>
    <w:p w:rsidR="00A619E9" w:rsidRDefault="00946F53">
      <w:pPr>
        <w:pStyle w:val="HTMLPreformatted"/>
        <w:divId w:val="1729378149"/>
        <w:rPr>
          <w:rStyle w:val="HTMLCode"/>
        </w:rPr>
      </w:pPr>
      <w:r>
        <w:rPr>
          <w:rStyle w:val="HTMLCode"/>
        </w:rPr>
        <w:t xml:space="preserve">    </w:t>
      </w:r>
      <w:proofErr w:type="spellStart"/>
      <w:r>
        <w:rPr>
          <w:rStyle w:val="HTMLCode"/>
        </w:rPr>
        <w:t>landunit</w:t>
      </w:r>
      <w:proofErr w:type="spellEnd"/>
      <w:r>
        <w:rPr>
          <w:rStyle w:val="HTMLCode"/>
        </w:rPr>
        <w:t xml:space="preserve"> CHAR(20),</w:t>
      </w:r>
    </w:p>
    <w:p w:rsidR="00A619E9" w:rsidRDefault="00946F53">
      <w:pPr>
        <w:pStyle w:val="HTMLPreformatted"/>
        <w:divId w:val="1729378149"/>
        <w:rPr>
          <w:rStyle w:val="HTMLCode"/>
        </w:rPr>
      </w:pPr>
      <w:r>
        <w:rPr>
          <w:rStyle w:val="HTMLCode"/>
        </w:rPr>
        <w:t xml:space="preserve">    </w:t>
      </w:r>
      <w:proofErr w:type="spellStart"/>
      <w:r>
        <w:rPr>
          <w:rStyle w:val="HTMLCode"/>
        </w:rPr>
        <w:t>mukey</w:t>
      </w:r>
      <w:proofErr w:type="spellEnd"/>
      <w:r>
        <w:rPr>
          <w:rStyle w:val="HTMLCode"/>
        </w:rPr>
        <w:t xml:space="preserve"> INT,</w:t>
      </w:r>
    </w:p>
    <w:p w:rsidR="00A619E9" w:rsidRDefault="00946F53">
      <w:pPr>
        <w:pStyle w:val="HTMLPreformatted"/>
        <w:divId w:val="1729378149"/>
        <w:rPr>
          <w:rStyle w:val="HTMLCode"/>
        </w:rPr>
      </w:pPr>
      <w:r>
        <w:rPr>
          <w:rStyle w:val="HTMLCode"/>
        </w:rPr>
        <w:t xml:space="preserve">    </w:t>
      </w:r>
      <w:proofErr w:type="spellStart"/>
      <w:r>
        <w:rPr>
          <w:rStyle w:val="HTMLCode"/>
        </w:rPr>
        <w:t>soilgeom</w:t>
      </w:r>
      <w:proofErr w:type="spellEnd"/>
      <w:r>
        <w:rPr>
          <w:rStyle w:val="HTMLCode"/>
        </w:rPr>
        <w:t xml:space="preserve"> GEOMETRY</w:t>
      </w:r>
    </w:p>
    <w:p w:rsidR="00A619E9" w:rsidRDefault="00946F53">
      <w:pPr>
        <w:pStyle w:val="HTMLPreformatted"/>
        <w:divId w:val="1729378149"/>
      </w:pPr>
      <w:r>
        <w:rPr>
          <w:rStyle w:val="HTMLCode"/>
        </w:rPr>
        <w:t xml:space="preserve">    );</w:t>
      </w:r>
    </w:p>
    <w:p w:rsidR="00A619E9" w:rsidRDefault="00946F53">
      <w:pPr>
        <w:pStyle w:val="HTMLPreformatted"/>
        <w:divId w:val="1729378149"/>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A619E9" w:rsidRDefault="00946F53">
      <w:pPr>
        <w:pStyle w:val="HTMLPreformatted"/>
        <w:divId w:val="1729378149"/>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A619E9" w:rsidRDefault="00946F53">
      <w:pPr>
        <w:pStyle w:val="HTMLPreformatted"/>
        <w:divId w:val="1729378149"/>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A619E9" w:rsidRDefault="00946F53">
      <w:pPr>
        <w:pStyle w:val="HTMLPreformatted"/>
        <w:divId w:val="1729378149"/>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A619E9" w:rsidRDefault="00946F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28188016"/>
        <w:rPr>
          <w:rFonts w:eastAsia="Times New Roman"/>
        </w:rPr>
      </w:pPr>
      <w:bookmarkStart w:id="16" w:name="_Toc16082736"/>
      <w:r>
        <w:rPr>
          <w:rFonts w:eastAsia="Times New Roman"/>
        </w:rPr>
        <w:t>Populate</w:t>
      </w:r>
      <w:del w:id="17" w:author="Achen, Aaron - NRCS, Lincoln, NE" w:date="2019-08-07T15:00:00Z">
        <w:r w:rsidDel="00CA3CE8">
          <w:rPr>
            <w:rFonts w:eastAsia="Times New Roman"/>
          </w:rPr>
          <w:delText>s</w:delText>
        </w:r>
      </w:del>
      <w:r>
        <w:rPr>
          <w:rFonts w:eastAsia="Times New Roman"/>
        </w:rPr>
        <w:t xml:space="preserve"> </w:t>
      </w:r>
      <w:del w:id="18" w:author="Achen, Aaron - NRCS, Lincoln, NE" w:date="2019-08-07T15:00:00Z">
        <w:r w:rsidDel="00CA3CE8">
          <w:rPr>
            <w:rFonts w:eastAsia="Times New Roman"/>
          </w:rPr>
          <w:delText>S</w:delText>
        </w:r>
      </w:del>
      <w:ins w:id="19" w:author="Achen, Aaron - NRCS, Lincoln, NE" w:date="2019-08-07T15:00:00Z">
        <w:r w:rsidR="00CA3CE8">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6"/>
    </w:p>
    <w:p w:rsidR="00A619E9" w:rsidRDefault="00946F53">
      <w:pPr>
        <w:pStyle w:val="HTMLPreformatted"/>
        <w:divId w:val="728188016"/>
        <w:rPr>
          <w:rStyle w:val="HTMLCode"/>
        </w:rPr>
      </w:pPr>
      <w:r>
        <w:rPr>
          <w:rStyle w:val="HTMLCode"/>
        </w:rPr>
        <w:t xml:space="preserve">-- Soil geometry with </w:t>
      </w:r>
      <w:proofErr w:type="spellStart"/>
      <w:r>
        <w:rPr>
          <w:rStyle w:val="HTMLCode"/>
        </w:rPr>
        <w:t>landunits</w:t>
      </w:r>
      <w:proofErr w:type="spellEnd"/>
    </w:p>
    <w:p w:rsidR="00A619E9" w:rsidRDefault="00946F53">
      <w:pPr>
        <w:pStyle w:val="HTMLPreformatted"/>
        <w:divId w:val="728188016"/>
        <w:rPr>
          <w:rStyle w:val="HTMLCode"/>
        </w:rPr>
      </w:pPr>
      <w:r>
        <w:rPr>
          <w:rStyle w:val="HTMLCode"/>
        </w:rPr>
        <w:t xml:space="preserve">CREATE TABLE #AoiSoils2 </w:t>
      </w:r>
    </w:p>
    <w:p w:rsidR="00A619E9" w:rsidRDefault="00946F53">
      <w:pPr>
        <w:pStyle w:val="HTMLPreformatted"/>
        <w:divId w:val="728188016"/>
        <w:rPr>
          <w:rStyle w:val="HTMLCode"/>
        </w:rPr>
      </w:pPr>
      <w:r>
        <w:rPr>
          <w:rStyle w:val="HTMLCode"/>
        </w:rPr>
        <w:t xml:space="preserve">    ( </w:t>
      </w:r>
      <w:proofErr w:type="spellStart"/>
      <w:r>
        <w:rPr>
          <w:rStyle w:val="HTMLCode"/>
        </w:rPr>
        <w:t>aoiid</w:t>
      </w:r>
      <w:proofErr w:type="spellEnd"/>
      <w:r>
        <w:rPr>
          <w:rStyle w:val="HTMLCode"/>
        </w:rPr>
        <w:t xml:space="preserve"> INT,</w:t>
      </w:r>
    </w:p>
    <w:p w:rsidR="00A619E9" w:rsidRDefault="00946F53">
      <w:pPr>
        <w:pStyle w:val="HTMLPreformatted"/>
        <w:divId w:val="728188016"/>
        <w:rPr>
          <w:rStyle w:val="HTMLCode"/>
        </w:rPr>
      </w:pPr>
      <w:r>
        <w:rPr>
          <w:rStyle w:val="HTMLCode"/>
        </w:rPr>
        <w:t xml:space="preserve">    </w:t>
      </w:r>
      <w:proofErr w:type="spellStart"/>
      <w:r>
        <w:rPr>
          <w:rStyle w:val="HTMLCode"/>
        </w:rPr>
        <w:t>polyid</w:t>
      </w:r>
      <w:proofErr w:type="spellEnd"/>
      <w:r>
        <w:rPr>
          <w:rStyle w:val="HTMLCode"/>
        </w:rPr>
        <w:t xml:space="preserve"> INT,</w:t>
      </w:r>
    </w:p>
    <w:p w:rsidR="00A619E9" w:rsidRDefault="00946F53">
      <w:pPr>
        <w:pStyle w:val="HTMLPreformatted"/>
        <w:divId w:val="728188016"/>
        <w:rPr>
          <w:rStyle w:val="HTMLCode"/>
        </w:rPr>
      </w:pPr>
      <w:r>
        <w:rPr>
          <w:rStyle w:val="HTMLCode"/>
        </w:rPr>
        <w:t xml:space="preserve">    </w:t>
      </w:r>
      <w:proofErr w:type="spellStart"/>
      <w:r>
        <w:rPr>
          <w:rStyle w:val="HTMLCode"/>
        </w:rPr>
        <w:t>landunit</w:t>
      </w:r>
      <w:proofErr w:type="spellEnd"/>
      <w:r>
        <w:rPr>
          <w:rStyle w:val="HTMLCode"/>
        </w:rPr>
        <w:t xml:space="preserve"> CHAR(20),</w:t>
      </w:r>
    </w:p>
    <w:p w:rsidR="00A619E9" w:rsidRDefault="00946F53">
      <w:pPr>
        <w:pStyle w:val="HTMLPreformatted"/>
        <w:divId w:val="728188016"/>
        <w:rPr>
          <w:rStyle w:val="HTMLCode"/>
        </w:rPr>
      </w:pPr>
      <w:r>
        <w:rPr>
          <w:rStyle w:val="HTMLCode"/>
        </w:rPr>
        <w:lastRenderedPageBreak/>
        <w:t xml:space="preserve">    </w:t>
      </w:r>
      <w:proofErr w:type="spellStart"/>
      <w:r>
        <w:rPr>
          <w:rStyle w:val="HTMLCode"/>
        </w:rPr>
        <w:t>mukey</w:t>
      </w:r>
      <w:proofErr w:type="spellEnd"/>
      <w:r>
        <w:rPr>
          <w:rStyle w:val="HTMLCode"/>
        </w:rPr>
        <w:t xml:space="preserve"> INT,</w:t>
      </w:r>
    </w:p>
    <w:p w:rsidR="00A619E9" w:rsidRDefault="00946F53">
      <w:pPr>
        <w:pStyle w:val="HTMLPreformatted"/>
        <w:divId w:val="728188016"/>
        <w:rPr>
          <w:rStyle w:val="HTMLCode"/>
        </w:rPr>
      </w:pPr>
      <w:r>
        <w:rPr>
          <w:rStyle w:val="HTMLCode"/>
        </w:rPr>
        <w:t xml:space="preserve">    </w:t>
      </w:r>
      <w:proofErr w:type="spellStart"/>
      <w:r>
        <w:rPr>
          <w:rStyle w:val="HTMLCode"/>
        </w:rPr>
        <w:t>poly_acres</w:t>
      </w:r>
      <w:proofErr w:type="spellEnd"/>
      <w:r>
        <w:rPr>
          <w:rStyle w:val="HTMLCode"/>
        </w:rPr>
        <w:t xml:space="preserve"> FLOAT,</w:t>
      </w:r>
    </w:p>
    <w:p w:rsidR="00A619E9" w:rsidRDefault="00946F53">
      <w:pPr>
        <w:pStyle w:val="HTMLPreformatted"/>
        <w:divId w:val="728188016"/>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A619E9" w:rsidRDefault="00946F53">
      <w:pPr>
        <w:pStyle w:val="HTMLPreformatted"/>
        <w:divId w:val="728188016"/>
      </w:pPr>
      <w:r>
        <w:rPr>
          <w:rStyle w:val="HTMLCode"/>
        </w:rPr>
        <w:t xml:space="preserve">    );</w:t>
      </w:r>
    </w:p>
    <w:p w:rsidR="00A619E9" w:rsidRDefault="00946F53">
      <w:pPr>
        <w:pStyle w:val="HTMLPreformatted"/>
        <w:divId w:val="728188016"/>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A619E9" w:rsidRDefault="00946F53">
      <w:pPr>
        <w:pStyle w:val="HTMLPreformatted"/>
        <w:divId w:val="728188016"/>
        <w:rPr>
          <w:rStyle w:val="HTMLCode"/>
        </w:rPr>
      </w:pPr>
      <w:r>
        <w:rPr>
          <w:rStyle w:val="HTMLCode"/>
        </w:rPr>
        <w:t xml:space="preserve">INSERT INTO #AoiSoils2   </w:t>
      </w:r>
    </w:p>
    <w:p w:rsidR="00A619E9" w:rsidRDefault="00946F53">
      <w:pPr>
        <w:pStyle w:val="HTMLPreformatted"/>
        <w:divId w:val="728188016"/>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A619E9" w:rsidRDefault="00946F53">
      <w:pPr>
        <w:pStyle w:val="HTMLPreformatted"/>
        <w:divId w:val="728188016"/>
      </w:pPr>
      <w:r>
        <w:rPr>
          <w:rStyle w:val="HTMLCode"/>
        </w:rPr>
        <w:t>FROM #</w:t>
      </w:r>
      <w:proofErr w:type="spellStart"/>
      <w:r>
        <w:rPr>
          <w:rStyle w:val="HTMLCode"/>
        </w:rPr>
        <w:t>AoiSoils</w:t>
      </w:r>
      <w:proofErr w:type="spellEnd"/>
      <w:r>
        <w:rPr>
          <w:rStyle w:val="HTMLCode"/>
        </w:rPr>
        <w:t>;</w:t>
      </w:r>
    </w:p>
    <w:p w:rsidR="00A619E9" w:rsidRDefault="00946F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29472433"/>
        <w:rPr>
          <w:rFonts w:eastAsia="Times New Roman"/>
        </w:rPr>
      </w:pPr>
      <w:bookmarkStart w:id="20" w:name="_Toc16082737"/>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20"/>
    </w:p>
    <w:p w:rsidR="00A619E9" w:rsidRDefault="00946F53">
      <w:pPr>
        <w:pStyle w:val="HTMLPreformatted"/>
        <w:divId w:val="429472433"/>
        <w:rPr>
          <w:rStyle w:val="HTMLCode"/>
        </w:rPr>
      </w:pPr>
      <w:r>
        <w:rPr>
          <w:rStyle w:val="HTMLCode"/>
        </w:rPr>
        <w:t>INSERT INTO #M2</w:t>
      </w:r>
    </w:p>
    <w:p w:rsidR="00A619E9" w:rsidRDefault="00946F53">
      <w:pPr>
        <w:pStyle w:val="HTMLPreformatted"/>
        <w:divId w:val="429472433"/>
        <w:rPr>
          <w:rStyle w:val="HTMLCode"/>
        </w:rPr>
      </w:pPr>
      <w:r>
        <w:rPr>
          <w:rStyle w:val="HTMLCode"/>
        </w:rPr>
        <w:t>SELECT DISTINCT M1.aoiid, M1.landunit, M1.mukey,</w:t>
      </w:r>
    </w:p>
    <w:p w:rsidR="00A619E9" w:rsidRDefault="00946F53">
      <w:pPr>
        <w:pStyle w:val="HTMLPreformatted"/>
        <w:divId w:val="429472433"/>
        <w:rPr>
          <w:rStyle w:val="HTMLCode"/>
        </w:rPr>
      </w:pPr>
      <w:r>
        <w:rPr>
          <w:rStyle w:val="HTMLCode"/>
        </w:rPr>
        <w:t xml:space="preserve">ROUND (SUM (M1.poly_acres) OVER(PARTITION BY M1.landunit, M1.mukey), 3) AS </w:t>
      </w:r>
      <w:proofErr w:type="spellStart"/>
      <w:r>
        <w:rPr>
          <w:rStyle w:val="HTMLCode"/>
        </w:rPr>
        <w:t>mapunit_acres</w:t>
      </w:r>
      <w:proofErr w:type="spellEnd"/>
    </w:p>
    <w:p w:rsidR="00A619E9" w:rsidRDefault="00946F53">
      <w:pPr>
        <w:pStyle w:val="HTMLPreformatted"/>
        <w:divId w:val="429472433"/>
        <w:rPr>
          <w:rStyle w:val="HTMLCode"/>
        </w:rPr>
      </w:pPr>
      <w:r>
        <w:rPr>
          <w:rStyle w:val="HTMLCode"/>
        </w:rPr>
        <w:t>FROM #AoiSoils2 AS M1</w:t>
      </w:r>
    </w:p>
    <w:p w:rsidR="00A619E9" w:rsidRDefault="00946F53">
      <w:pPr>
        <w:pStyle w:val="HTMLPreformatted"/>
        <w:divId w:val="429472433"/>
      </w:pPr>
      <w:r>
        <w:rPr>
          <w:rStyle w:val="HTMLCode"/>
        </w:rPr>
        <w:t>GROUP BY M1.aoiid, M1.landunit, M1.mukey, M1.poly_acres;</w:t>
      </w:r>
    </w:p>
    <w:p w:rsidR="00A619E9" w:rsidRDefault="00946F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7868181"/>
        <w:rPr>
          <w:rFonts w:eastAsia="Times New Roman"/>
        </w:rPr>
      </w:pPr>
      <w:bookmarkStart w:id="21" w:name="_Toc16082738"/>
      <w:r>
        <w:rPr>
          <w:rFonts w:eastAsia="Times New Roman"/>
        </w:rPr>
        <w:t xml:space="preserve">Soil </w:t>
      </w:r>
      <w:del w:id="22" w:author="Achen, Aaron - NRCS, Lincoln, NE" w:date="2019-08-07T15:01:00Z">
        <w:r w:rsidDel="00CA3CE8">
          <w:rPr>
            <w:rFonts w:eastAsia="Times New Roman"/>
          </w:rPr>
          <w:delText>m</w:delText>
        </w:r>
      </w:del>
      <w:ins w:id="23" w:author="Achen, Aaron - NRCS, Lincoln, NE" w:date="2019-08-07T15:01:00Z">
        <w:r w:rsidR="00CA3CE8">
          <w:rPr>
            <w:rFonts w:eastAsia="Times New Roman"/>
          </w:rPr>
          <w:t>M</w:t>
        </w:r>
      </w:ins>
      <w:r>
        <w:rPr>
          <w:rFonts w:eastAsia="Times New Roman"/>
        </w:rPr>
        <w:t xml:space="preserve">ap </w:t>
      </w:r>
      <w:del w:id="24" w:author="Achen, Aaron - NRCS, Lincoln, NE" w:date="2019-08-07T15:01:00Z">
        <w:r w:rsidDel="00CA3CE8">
          <w:rPr>
            <w:rFonts w:eastAsia="Times New Roman"/>
          </w:rPr>
          <w:delText>u</w:delText>
        </w:r>
      </w:del>
      <w:ins w:id="25" w:author="Achen, Aaron - NRCS, Lincoln, NE" w:date="2019-08-07T15:01:00Z">
        <w:r w:rsidR="00CA3CE8">
          <w:rPr>
            <w:rFonts w:eastAsia="Times New Roman"/>
          </w:rPr>
          <w:t>U</w:t>
        </w:r>
      </w:ins>
      <w:r>
        <w:rPr>
          <w:rFonts w:eastAsia="Times New Roman"/>
        </w:rPr>
        <w:t xml:space="preserve">nit </w:t>
      </w:r>
      <w:del w:id="26" w:author="Achen, Aaron - NRCS, Lincoln, NE" w:date="2019-08-07T15:01:00Z">
        <w:r w:rsidDel="00CA3CE8">
          <w:rPr>
            <w:rFonts w:eastAsia="Times New Roman"/>
          </w:rPr>
          <w:delText>a</w:delText>
        </w:r>
      </w:del>
      <w:ins w:id="27" w:author="Achen, Aaron - NRCS, Lincoln, NE" w:date="2019-08-07T15:01:00Z">
        <w:r w:rsidR="00CA3CE8">
          <w:rPr>
            <w:rFonts w:eastAsia="Times New Roman"/>
          </w:rPr>
          <w:t>A</w:t>
        </w:r>
      </w:ins>
      <w:r>
        <w:rPr>
          <w:rFonts w:eastAsia="Times New Roman"/>
        </w:rPr>
        <w:t xml:space="preserve">cres, </w:t>
      </w:r>
      <w:del w:id="28" w:author="Achen, Aaron - NRCS, Lincoln, NE" w:date="2019-08-07T15:01:00Z">
        <w:r w:rsidDel="00CA3CE8">
          <w:rPr>
            <w:rFonts w:eastAsia="Times New Roman"/>
          </w:rPr>
          <w:delText>a</w:delText>
        </w:r>
      </w:del>
      <w:ins w:id="29" w:author="Achen, Aaron - NRCS, Lincoln, NE" w:date="2019-08-07T15:01:00Z">
        <w:r w:rsidR="00CA3CE8">
          <w:rPr>
            <w:rFonts w:eastAsia="Times New Roman"/>
          </w:rPr>
          <w:t>A</w:t>
        </w:r>
      </w:ins>
      <w:r>
        <w:rPr>
          <w:rFonts w:eastAsia="Times New Roman"/>
        </w:rPr>
        <w:t xml:space="preserve">ggregated by </w:t>
      </w:r>
      <w:del w:id="30" w:author="Achen, Aaron - NRCS, Lincoln, NE" w:date="2019-08-07T15:01:00Z">
        <w:r w:rsidDel="00CA3CE8">
          <w:rPr>
            <w:rFonts w:eastAsia="Times New Roman"/>
          </w:rPr>
          <w:delText>m</w:delText>
        </w:r>
      </w:del>
      <w:proofErr w:type="spellStart"/>
      <w:ins w:id="31" w:author="Achen, Aaron - NRCS, Lincoln, NE" w:date="2019-08-07T15:01:00Z">
        <w:r w:rsidR="00CA3CE8">
          <w:rPr>
            <w:rFonts w:eastAsia="Times New Roman"/>
          </w:rPr>
          <w:t>M</w:t>
        </w:r>
      </w:ins>
      <w:r>
        <w:rPr>
          <w:rFonts w:eastAsia="Times New Roman"/>
        </w:rPr>
        <w:t>ukey</w:t>
      </w:r>
      <w:proofErr w:type="spellEnd"/>
      <w:r>
        <w:rPr>
          <w:rFonts w:eastAsia="Times New Roman"/>
        </w:rPr>
        <w:t xml:space="preserve"> Farm Class</w:t>
      </w:r>
      <w:bookmarkEnd w:id="21"/>
    </w:p>
    <w:p w:rsidR="00A619E9" w:rsidRDefault="00946F53">
      <w:pPr>
        <w:pStyle w:val="HTMLPreformatted"/>
        <w:divId w:val="1527868181"/>
        <w:rPr>
          <w:rStyle w:val="HTMLCode"/>
        </w:rPr>
      </w:pPr>
      <w:r>
        <w:rPr>
          <w:rStyle w:val="HTMLCode"/>
        </w:rPr>
        <w:t xml:space="preserve"> </w:t>
      </w:r>
    </w:p>
    <w:p w:rsidR="00A619E9" w:rsidRDefault="00946F53">
      <w:pPr>
        <w:pStyle w:val="HTMLPreformatted"/>
        <w:divId w:val="1527868181"/>
        <w:rPr>
          <w:rStyle w:val="HTMLCode"/>
        </w:rPr>
      </w:pPr>
      <w:r>
        <w:rPr>
          <w:rStyle w:val="HTMLCode"/>
        </w:rPr>
        <w:t>CREATE TABLE #FC</w:t>
      </w:r>
    </w:p>
    <w:p w:rsidR="00A619E9" w:rsidRDefault="00946F53">
      <w:pPr>
        <w:pStyle w:val="HTMLPreformatted"/>
        <w:divId w:val="1527868181"/>
        <w:rPr>
          <w:rStyle w:val="HTMLCode"/>
        </w:rPr>
      </w:pPr>
      <w:r>
        <w:rPr>
          <w:rStyle w:val="HTMLCode"/>
        </w:rPr>
        <w:t xml:space="preserve">    ( </w:t>
      </w:r>
      <w:proofErr w:type="spellStart"/>
      <w:r>
        <w:rPr>
          <w:rStyle w:val="HTMLCode"/>
        </w:rPr>
        <w:t>aoiid</w:t>
      </w:r>
      <w:proofErr w:type="spellEnd"/>
      <w:r>
        <w:rPr>
          <w:rStyle w:val="HTMLCode"/>
        </w:rPr>
        <w:t xml:space="preserve"> INT,</w:t>
      </w:r>
    </w:p>
    <w:p w:rsidR="00A619E9" w:rsidRDefault="00946F53">
      <w:pPr>
        <w:pStyle w:val="HTMLPreformatted"/>
        <w:divId w:val="1527868181"/>
        <w:rPr>
          <w:rStyle w:val="HTMLCode"/>
        </w:rPr>
      </w:pPr>
      <w:r>
        <w:rPr>
          <w:rStyle w:val="HTMLCode"/>
        </w:rPr>
        <w:t xml:space="preserve">    </w:t>
      </w:r>
      <w:proofErr w:type="spellStart"/>
      <w:r>
        <w:rPr>
          <w:rStyle w:val="HTMLCode"/>
        </w:rPr>
        <w:t>landunit</w:t>
      </w:r>
      <w:proofErr w:type="spellEnd"/>
      <w:r>
        <w:rPr>
          <w:rStyle w:val="HTMLCode"/>
        </w:rPr>
        <w:t xml:space="preserve"> CHAR(20),</w:t>
      </w:r>
    </w:p>
    <w:p w:rsidR="00A619E9" w:rsidRDefault="00946F53">
      <w:pPr>
        <w:pStyle w:val="HTMLPreformatted"/>
        <w:divId w:val="1527868181"/>
        <w:rPr>
          <w:rStyle w:val="HTMLCode"/>
        </w:rPr>
      </w:pPr>
      <w:r>
        <w:rPr>
          <w:rStyle w:val="HTMLCode"/>
        </w:rPr>
        <w:t xml:space="preserve">    </w:t>
      </w:r>
      <w:proofErr w:type="spellStart"/>
      <w:r>
        <w:rPr>
          <w:rStyle w:val="HTMLCode"/>
        </w:rPr>
        <w:t>mukey</w:t>
      </w:r>
      <w:proofErr w:type="spellEnd"/>
      <w:r>
        <w:rPr>
          <w:rStyle w:val="HTMLCode"/>
        </w:rPr>
        <w:t xml:space="preserve"> INT,</w:t>
      </w:r>
    </w:p>
    <w:p w:rsidR="00A619E9" w:rsidRDefault="00946F53">
      <w:pPr>
        <w:pStyle w:val="HTMLPreformatted"/>
        <w:divId w:val="1527868181"/>
        <w:rPr>
          <w:rStyle w:val="HTMLCode"/>
        </w:rPr>
      </w:pPr>
      <w:r>
        <w:rPr>
          <w:rStyle w:val="HTMLCode"/>
        </w:rPr>
        <w:t xml:space="preserve">    </w:t>
      </w:r>
      <w:proofErr w:type="spellStart"/>
      <w:r>
        <w:rPr>
          <w:rStyle w:val="HTMLCode"/>
        </w:rPr>
        <w:t>mapunit_acres</w:t>
      </w:r>
      <w:proofErr w:type="spellEnd"/>
      <w:r>
        <w:rPr>
          <w:rStyle w:val="HTMLCode"/>
        </w:rPr>
        <w:t xml:space="preserve"> FLOAT, </w:t>
      </w:r>
    </w:p>
    <w:p w:rsidR="00A619E9" w:rsidRDefault="00946F53">
      <w:pPr>
        <w:pStyle w:val="HTMLPreformatted"/>
        <w:divId w:val="1527868181"/>
        <w:rPr>
          <w:rStyle w:val="HTMLCode"/>
        </w:rPr>
      </w:pPr>
      <w:r>
        <w:rPr>
          <w:rStyle w:val="HTMLCode"/>
        </w:rPr>
        <w:t xml:space="preserve">    </w:t>
      </w:r>
      <w:proofErr w:type="spellStart"/>
      <w:r>
        <w:rPr>
          <w:rStyle w:val="HTMLCode"/>
        </w:rPr>
        <w:t>farmlndclass</w:t>
      </w:r>
      <w:proofErr w:type="spellEnd"/>
      <w:r>
        <w:rPr>
          <w:rStyle w:val="HTMLCode"/>
        </w:rPr>
        <w:t xml:space="preserve"> CHAR(30)</w:t>
      </w:r>
    </w:p>
    <w:p w:rsidR="00A619E9" w:rsidRDefault="00946F53">
      <w:pPr>
        <w:pStyle w:val="HTMLPreformatted"/>
        <w:divId w:val="1527868181"/>
      </w:pPr>
      <w:r>
        <w:rPr>
          <w:rStyle w:val="HTMLCode"/>
        </w:rPr>
        <w:t xml:space="preserve">    );</w:t>
      </w:r>
    </w:p>
    <w:p w:rsidR="00A619E9" w:rsidRDefault="00946F53">
      <w:pPr>
        <w:pStyle w:val="HTMLPreformatted"/>
        <w:divId w:val="1527868181"/>
        <w:rPr>
          <w:rStyle w:val="HTMLCode"/>
        </w:rPr>
      </w:pPr>
      <w:r>
        <w:rPr>
          <w:rStyle w:val="HTMLCode"/>
        </w:rPr>
        <w:t>INSERT INTO #FC</w:t>
      </w:r>
    </w:p>
    <w:p w:rsidR="00A619E9" w:rsidRDefault="00946F53">
      <w:pPr>
        <w:pStyle w:val="HTMLPreformatted"/>
        <w:divId w:val="152786818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mu.mukey</w:t>
      </w:r>
      <w:proofErr w:type="spellEnd"/>
      <w:r>
        <w:rPr>
          <w:rStyle w:val="HTMLCode"/>
        </w:rPr>
        <w:t xml:space="preserve">, </w:t>
      </w:r>
      <w:proofErr w:type="spellStart"/>
      <w:r>
        <w:rPr>
          <w:rStyle w:val="HTMLCode"/>
        </w:rPr>
        <w:t>mapunit_acres</w:t>
      </w:r>
      <w:proofErr w:type="spellEnd"/>
      <w:r>
        <w:rPr>
          <w:rStyle w:val="HTMLCode"/>
        </w:rPr>
        <w:t>,  CASE WHEN (</w:t>
      </w:r>
      <w:proofErr w:type="spellStart"/>
      <w:r>
        <w:rPr>
          <w:rStyle w:val="HTMLCode"/>
        </w:rPr>
        <w:t>farmlndcl</w:t>
      </w:r>
      <w:proofErr w:type="spellEnd"/>
      <w:r>
        <w:rPr>
          <w:rStyle w:val="HTMLCode"/>
        </w:rPr>
        <w:t>) IS NULL  THEN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  'All areas are prime farmland' THEN 'Prime farmland'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LIKE 'Prime if%' THEN 'Prime farmland if'</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  'Farmland of statewide importance' THEN 'State importance'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LIKE  'Farmland of statewide importance, if%' THEN 'State importance if'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 'Farmland of local importance' THEN 'Local importance'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LIKE 'Farmland of local importance, if%' THEN 'Local importance if' </w:t>
      </w:r>
    </w:p>
    <w:p w:rsidR="00A619E9" w:rsidRDefault="00946F53">
      <w:pPr>
        <w:pStyle w:val="HTMLPreformatted"/>
        <w:divId w:val="1527868181"/>
        <w:rPr>
          <w:rStyle w:val="HTMLCode"/>
        </w:rPr>
      </w:pPr>
      <w:r>
        <w:rPr>
          <w:rStyle w:val="HTMLCode"/>
        </w:rPr>
        <w:t xml:space="preserve">                        WHEN </w:t>
      </w:r>
      <w:proofErr w:type="spellStart"/>
      <w:r>
        <w:rPr>
          <w:rStyle w:val="HTMLCode"/>
        </w:rPr>
        <w:t>farmlndcl</w:t>
      </w:r>
      <w:proofErr w:type="spellEnd"/>
      <w:r>
        <w:rPr>
          <w:rStyle w:val="HTMLCode"/>
        </w:rPr>
        <w:t xml:space="preserve"> = 'Farmland of unique importance' THEN 'Unique importance' ELSE 'Not Prime farmland' END AS </w:t>
      </w:r>
      <w:proofErr w:type="spellStart"/>
      <w:r>
        <w:rPr>
          <w:rStyle w:val="HTMLCode"/>
        </w:rPr>
        <w:t>farmlndclass</w:t>
      </w:r>
      <w:proofErr w:type="spellEnd"/>
    </w:p>
    <w:p w:rsidR="00A619E9" w:rsidRDefault="00946F53">
      <w:pPr>
        <w:pStyle w:val="HTMLPreformatted"/>
        <w:divId w:val="1527868181"/>
        <w:rPr>
          <w:rStyle w:val="HTMLCode"/>
        </w:rPr>
      </w:pPr>
      <w:r>
        <w:rPr>
          <w:rStyle w:val="HTMLCode"/>
        </w:rPr>
        <w:t xml:space="preserve">FROM #M2 AS </w:t>
      </w:r>
      <w:proofErr w:type="spellStart"/>
      <w:r>
        <w:rPr>
          <w:rStyle w:val="HTMLCode"/>
        </w:rPr>
        <w:t>fcc</w:t>
      </w:r>
      <w:proofErr w:type="spellEnd"/>
    </w:p>
    <w:p w:rsidR="00A619E9" w:rsidRDefault="00946F53">
      <w:pPr>
        <w:pStyle w:val="HTMLPreformatted"/>
        <w:divId w:val="1527868181"/>
      </w:pPr>
      <w:r>
        <w:rPr>
          <w:rStyle w:val="HTMLCode"/>
        </w:rPr>
        <w:t xml:space="preserve">INNER JOIN </w:t>
      </w:r>
      <w:proofErr w:type="spellStart"/>
      <w:r>
        <w:rPr>
          <w:rStyle w:val="HTMLCode"/>
        </w:rPr>
        <w:t>mapunit</w:t>
      </w:r>
      <w:proofErr w:type="spellEnd"/>
      <w:r>
        <w:rPr>
          <w:rStyle w:val="HTMLCode"/>
        </w:rPr>
        <w:t xml:space="preserve"> AS mu ON </w:t>
      </w:r>
      <w:proofErr w:type="spellStart"/>
      <w:r>
        <w:rPr>
          <w:rStyle w:val="HTMLCode"/>
        </w:rPr>
        <w:t>mu.mukey</w:t>
      </w:r>
      <w:proofErr w:type="spellEnd"/>
      <w:r>
        <w:rPr>
          <w:rStyle w:val="HTMLCode"/>
        </w:rPr>
        <w:t>=</w:t>
      </w:r>
      <w:proofErr w:type="spellStart"/>
      <w:r>
        <w:rPr>
          <w:rStyle w:val="HTMLCode"/>
        </w:rPr>
        <w:t>fcc.mukey</w:t>
      </w:r>
      <w:proofErr w:type="spellEnd"/>
      <w:r>
        <w:rPr>
          <w:rStyle w:val="HTMLCode"/>
        </w:rPr>
        <w:t>;</w:t>
      </w:r>
    </w:p>
    <w:p w:rsidR="00A619E9" w:rsidRDefault="00946F53">
      <w:pPr>
        <w:numPr>
          <w:ilvl w:val="0"/>
          <w:numId w:val="3"/>
        </w:numPr>
        <w:spacing w:before="100" w:beforeAutospacing="1" w:after="100" w:afterAutospacing="1"/>
        <w:divId w:val="1527868181"/>
        <w:rPr>
          <w:rFonts w:eastAsia="Times New Roman"/>
        </w:rPr>
      </w:pPr>
      <w:r>
        <w:rPr>
          <w:rFonts w:eastAsia="Times New Roman"/>
        </w:rPr>
        <w:t>Farmland Classification was aggregated down from 28 classes down to 8 classes</w:t>
      </w:r>
      <w:r w:rsidR="00553A2E">
        <w:rPr>
          <w:rFonts w:eastAsia="Times New Roman"/>
        </w:rPr>
        <w:t>:</w:t>
      </w:r>
      <w:bookmarkStart w:id="32" w:name="_GoBack"/>
      <w:bookmarkEnd w:id="32"/>
      <w:r>
        <w:rPr>
          <w:rFonts w:eastAsia="Times New Roman"/>
        </w:rPr>
        <w:t xml:space="preserve"> </w:t>
      </w:r>
    </w:p>
    <w:p w:rsidR="00A619E9" w:rsidRDefault="00946F53">
      <w:pPr>
        <w:numPr>
          <w:ilvl w:val="1"/>
          <w:numId w:val="3"/>
        </w:numPr>
        <w:spacing w:before="100" w:beforeAutospacing="1" w:after="100" w:afterAutospacing="1"/>
        <w:divId w:val="1527868181"/>
        <w:rPr>
          <w:rFonts w:eastAsia="Times New Roman"/>
        </w:rPr>
      </w:pPr>
      <w:r>
        <w:rPr>
          <w:rFonts w:eastAsia="Times New Roman"/>
        </w:rPr>
        <w:lastRenderedPageBreak/>
        <w:t>Prime farmland</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Prime farmland if</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State importance</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State importance if</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Local importance</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Local importance if</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Unique importance</w:t>
      </w:r>
    </w:p>
    <w:p w:rsidR="00A619E9" w:rsidRDefault="00946F53">
      <w:pPr>
        <w:numPr>
          <w:ilvl w:val="1"/>
          <w:numId w:val="3"/>
        </w:numPr>
        <w:spacing w:before="100" w:beforeAutospacing="1" w:after="100" w:afterAutospacing="1"/>
        <w:divId w:val="1527868181"/>
        <w:rPr>
          <w:rFonts w:eastAsia="Times New Roman"/>
        </w:rPr>
      </w:pPr>
      <w:r>
        <w:rPr>
          <w:rFonts w:eastAsia="Times New Roman"/>
        </w:rPr>
        <w:t>Not Prime farmland</w:t>
      </w:r>
    </w:p>
    <w:tbl>
      <w:tblPr>
        <w:tblW w:w="0" w:type="auto"/>
        <w:tblCellSpacing w:w="15" w:type="dxa"/>
        <w:tblLook w:val="04A0" w:firstRow="1" w:lastRow="0" w:firstColumn="1" w:lastColumn="0" w:noHBand="0" w:noVBand="1"/>
      </w:tblPr>
      <w:tblGrid>
        <w:gridCol w:w="582"/>
        <w:gridCol w:w="1187"/>
        <w:gridCol w:w="900"/>
        <w:gridCol w:w="1580"/>
        <w:gridCol w:w="1995"/>
      </w:tblGrid>
      <w:tr w:rsidR="00A619E9">
        <w:trPr>
          <w:divId w:val="1527868181"/>
          <w:tblHeader/>
          <w:tblCellSpacing w:w="15" w:type="dxa"/>
        </w:trPr>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farmlndclass</w:t>
            </w:r>
            <w:proofErr w:type="spellEnd"/>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r w:rsidR="00A619E9">
        <w:trPr>
          <w:divId w:val="1527868181"/>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r>
    </w:tbl>
    <w:p w:rsidR="00A619E9" w:rsidRDefault="00946F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1679992"/>
        <w:rPr>
          <w:rFonts w:eastAsia="Times New Roman"/>
        </w:rPr>
      </w:pPr>
      <w:bookmarkStart w:id="33" w:name="_Toc16082739"/>
      <w:r>
        <w:rPr>
          <w:rFonts w:eastAsia="Times New Roman"/>
        </w:rPr>
        <w:t>Farm Class By Land Unit</w:t>
      </w:r>
      <w:bookmarkEnd w:id="33"/>
    </w:p>
    <w:p w:rsidR="00A619E9" w:rsidRDefault="00946F53">
      <w:pPr>
        <w:pStyle w:val="HTMLPreformatted"/>
        <w:divId w:val="1831679992"/>
        <w:rPr>
          <w:rStyle w:val="HTMLCode"/>
        </w:rPr>
      </w:pPr>
      <w:r>
        <w:rPr>
          <w:rStyle w:val="HTMLCode"/>
        </w:rPr>
        <w:lastRenderedPageBreak/>
        <w:t xml:space="preserve">SELECT DISTINCT </w:t>
      </w:r>
      <w:proofErr w:type="spellStart"/>
      <w:r>
        <w:rPr>
          <w:rStyle w:val="HTMLCode"/>
        </w:rPr>
        <w:t>landunit</w:t>
      </w:r>
      <w:proofErr w:type="spellEnd"/>
      <w:r>
        <w:rPr>
          <w:rStyle w:val="HTMLCode"/>
        </w:rPr>
        <w:t>, SUM (</w:t>
      </w:r>
      <w:proofErr w:type="spellStart"/>
      <w:r>
        <w:rPr>
          <w:rStyle w:val="HTMLCode"/>
        </w:rPr>
        <w:t>mapunit_acres</w:t>
      </w:r>
      <w:proofErr w:type="spellEnd"/>
      <w:r>
        <w:rPr>
          <w:rStyle w:val="HTMLCode"/>
        </w:rPr>
        <w:t xml:space="preserve">) OVER(PARTITION BY </w:t>
      </w:r>
      <w:proofErr w:type="spellStart"/>
      <w:r>
        <w:rPr>
          <w:rStyle w:val="HTMLCode"/>
        </w:rPr>
        <w:t>aoiid</w:t>
      </w:r>
      <w:proofErr w:type="spellEnd"/>
      <w:r>
        <w:rPr>
          <w:rStyle w:val="HTMLCode"/>
        </w:rPr>
        <w:t xml:space="preserve">, </w:t>
      </w:r>
      <w:proofErr w:type="spellStart"/>
      <w:r>
        <w:rPr>
          <w:rStyle w:val="HTMLCode"/>
        </w:rPr>
        <w:t>farmlndclass</w:t>
      </w:r>
      <w:proofErr w:type="spellEnd"/>
      <w:r>
        <w:rPr>
          <w:rStyle w:val="HTMLCode"/>
        </w:rPr>
        <w:t xml:space="preserve">) AS </w:t>
      </w:r>
      <w:proofErr w:type="spellStart"/>
      <w:r>
        <w:rPr>
          <w:rStyle w:val="HTMLCode"/>
        </w:rPr>
        <w:t>rating_acres</w:t>
      </w:r>
      <w:proofErr w:type="spellEnd"/>
      <w:r>
        <w:rPr>
          <w:rStyle w:val="HTMLCode"/>
        </w:rPr>
        <w:t xml:space="preserve">, </w:t>
      </w:r>
      <w:proofErr w:type="spellStart"/>
      <w:r>
        <w:rPr>
          <w:rStyle w:val="HTMLCode"/>
        </w:rPr>
        <w:t>farmlndclass</w:t>
      </w:r>
      <w:proofErr w:type="spellEnd"/>
      <w:r>
        <w:rPr>
          <w:rStyle w:val="HTMLCode"/>
        </w:rPr>
        <w:t xml:space="preserve">, </w:t>
      </w:r>
    </w:p>
    <w:p w:rsidR="00A619E9" w:rsidRDefault="00946F53">
      <w:pPr>
        <w:pStyle w:val="HTMLPreformatted"/>
        <w:divId w:val="1831679992"/>
        <w:rPr>
          <w:rStyle w:val="HTMLCode"/>
        </w:rPr>
      </w:pPr>
      <w:r>
        <w:rPr>
          <w:rStyle w:val="HTMLCode"/>
        </w:rPr>
        <w:t xml:space="preserve">CASE WHEN </w:t>
      </w:r>
      <w:proofErr w:type="spellStart"/>
      <w:r>
        <w:rPr>
          <w:rStyle w:val="HTMLCode"/>
        </w:rPr>
        <w:t>farmlndclass</w:t>
      </w:r>
      <w:proofErr w:type="spellEnd"/>
      <w:r>
        <w:rPr>
          <w:rStyle w:val="HTMLCode"/>
        </w:rPr>
        <w:t xml:space="preserve"> IS NULL THEN  CONCAT ('Farm Class' , ':' , 1)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'Prime farmland' THEN  CONCAT ('Farm Class' , ':' , 2)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'Prime farmland if' THEN  CONCAT ('Farm Class' , ':' , 3)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'State importance' THEN  CONCAT ('Farm Class' , ':' , 4)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'State importance if' THEN  CONCAT ('Farm Class' , ':' , 5)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'Local importance' THEN  CONCAT ('Farm Class' , ':' , 6)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'Local importance if' THEN  CONCAT ('Farm Class' , ':' , 7)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'Not Prime farmland' THEN  CONCAT ('Farm Class' , ':' , 8) </w:t>
      </w:r>
    </w:p>
    <w:p w:rsidR="00A619E9" w:rsidRDefault="00946F53">
      <w:pPr>
        <w:pStyle w:val="HTMLPreformatted"/>
        <w:divId w:val="1831679992"/>
        <w:rPr>
          <w:rStyle w:val="HTMLCode"/>
        </w:rPr>
      </w:pPr>
      <w:r>
        <w:rPr>
          <w:rStyle w:val="HTMLCode"/>
        </w:rPr>
        <w:t xml:space="preserve">WHEN </w:t>
      </w:r>
      <w:proofErr w:type="spellStart"/>
      <w:r>
        <w:rPr>
          <w:rStyle w:val="HTMLCode"/>
        </w:rPr>
        <w:t>farmlndclass</w:t>
      </w:r>
      <w:proofErr w:type="spellEnd"/>
      <w:r>
        <w:rPr>
          <w:rStyle w:val="HTMLCode"/>
        </w:rPr>
        <w:t xml:space="preserve"> = 'Not rated' THEN  CONCAT ('Farm Class' , ':' , 9) </w:t>
      </w:r>
    </w:p>
    <w:p w:rsidR="00A619E9" w:rsidRDefault="00946F53">
      <w:pPr>
        <w:pStyle w:val="HTMLPreformatted"/>
        <w:divId w:val="1831679992"/>
        <w:rPr>
          <w:rStyle w:val="HTMLCode"/>
        </w:rPr>
      </w:pPr>
      <w:r>
        <w:rPr>
          <w:rStyle w:val="HTMLCode"/>
        </w:rPr>
        <w:t xml:space="preserve">END AS </w:t>
      </w:r>
      <w:proofErr w:type="spellStart"/>
      <w:r>
        <w:rPr>
          <w:rStyle w:val="HTMLCode"/>
        </w:rPr>
        <w:t>rating_key</w:t>
      </w:r>
      <w:proofErr w:type="spellEnd"/>
      <w:r>
        <w:rPr>
          <w:rStyle w:val="HTMLCode"/>
        </w:rPr>
        <w:t>,</w:t>
      </w:r>
    </w:p>
    <w:p w:rsidR="00A619E9" w:rsidRDefault="00946F53">
      <w:pPr>
        <w:pStyle w:val="HTMLPreformatted"/>
        <w:divId w:val="1831679992"/>
        <w:rPr>
          <w:rStyle w:val="HTMLCode"/>
        </w:rPr>
      </w:pPr>
      <w:r>
        <w:rPr>
          <w:rStyle w:val="HTMLCode"/>
        </w:rPr>
        <w:t xml:space="preserve">'Farm Class' AS </w:t>
      </w:r>
      <w:proofErr w:type="spellStart"/>
      <w:r>
        <w:rPr>
          <w:rStyle w:val="HTMLCode"/>
        </w:rPr>
        <w:t>attributename</w:t>
      </w:r>
      <w:proofErr w:type="spellEnd"/>
      <w:r>
        <w:rPr>
          <w:rStyle w:val="HTMLCode"/>
        </w:rPr>
        <w:t xml:space="preserve"> </w:t>
      </w:r>
    </w:p>
    <w:p w:rsidR="00A619E9" w:rsidRDefault="00946F53">
      <w:pPr>
        <w:pStyle w:val="HTMLPreformatted"/>
        <w:divId w:val="1831679992"/>
        <w:rPr>
          <w:rStyle w:val="HTMLCode"/>
        </w:rPr>
      </w:pPr>
      <w:r>
        <w:rPr>
          <w:rStyle w:val="HTMLCode"/>
        </w:rPr>
        <w:t>FROM #FC</w:t>
      </w:r>
    </w:p>
    <w:p w:rsidR="00A619E9" w:rsidRDefault="00946F53">
      <w:pPr>
        <w:pStyle w:val="HTMLPreformatted"/>
        <w:divId w:val="1831679992"/>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farmlndclass</w:t>
      </w:r>
      <w:proofErr w:type="spellEnd"/>
      <w:r>
        <w:rPr>
          <w:rStyle w:val="HTMLCode"/>
        </w:rPr>
        <w:t>;</w:t>
      </w:r>
    </w:p>
    <w:tbl>
      <w:tblPr>
        <w:tblW w:w="0" w:type="auto"/>
        <w:tblCellSpacing w:w="15" w:type="dxa"/>
        <w:tblLook w:val="04A0" w:firstRow="1" w:lastRow="0" w:firstColumn="1" w:lastColumn="0" w:noHBand="0" w:noVBand="1"/>
      </w:tblPr>
      <w:tblGrid>
        <w:gridCol w:w="1202"/>
        <w:gridCol w:w="1340"/>
        <w:gridCol w:w="1980"/>
        <w:gridCol w:w="1334"/>
        <w:gridCol w:w="1542"/>
      </w:tblGrid>
      <w:tr w:rsidR="00A619E9">
        <w:trPr>
          <w:divId w:val="1831679992"/>
          <w:tblHeader/>
          <w:tblCellSpacing w:w="15" w:type="dxa"/>
        </w:trPr>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rating_acres</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farmlndclass</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A619E9" w:rsidRDefault="00946F53">
            <w:pPr>
              <w:jc w:val="center"/>
              <w:rPr>
                <w:rFonts w:eastAsia="Times New Roman"/>
                <w:b/>
                <w:bCs/>
              </w:rPr>
            </w:pPr>
            <w:proofErr w:type="spellStart"/>
            <w:r>
              <w:rPr>
                <w:rFonts w:eastAsia="Times New Roman"/>
                <w:b/>
                <w:bCs/>
              </w:rPr>
              <w:t>attributename</w:t>
            </w:r>
            <w:proofErr w:type="spellEnd"/>
          </w:p>
        </w:tc>
      </w:tr>
      <w:tr w:rsidR="00A619E9">
        <w:trPr>
          <w:divId w:val="183167999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54.454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w:t>
            </w:r>
          </w:p>
        </w:tc>
      </w:tr>
      <w:tr w:rsidR="00A619E9">
        <w:trPr>
          <w:divId w:val="183167999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274.499</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w:t>
            </w:r>
          </w:p>
        </w:tc>
      </w:tr>
      <w:tr w:rsidR="00A619E9">
        <w:trPr>
          <w:divId w:val="183167999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158.17</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State importance</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w:t>
            </w:r>
          </w:p>
        </w:tc>
      </w:tr>
      <w:tr w:rsidR="00A619E9">
        <w:trPr>
          <w:divId w:val="1831679992"/>
          <w:tblCellSpacing w:w="15" w:type="dxa"/>
        </w:trPr>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160.553</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Not Prime farmland</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Class:8</w:t>
            </w:r>
          </w:p>
        </w:tc>
        <w:tc>
          <w:tcPr>
            <w:tcW w:w="0" w:type="auto"/>
            <w:tcMar>
              <w:top w:w="15" w:type="dxa"/>
              <w:left w:w="15" w:type="dxa"/>
              <w:bottom w:w="15" w:type="dxa"/>
              <w:right w:w="15" w:type="dxa"/>
            </w:tcMar>
            <w:vAlign w:val="center"/>
            <w:hideMark/>
          </w:tcPr>
          <w:p w:rsidR="00A619E9" w:rsidRDefault="00946F53">
            <w:pPr>
              <w:rPr>
                <w:rFonts w:eastAsia="Times New Roman"/>
              </w:rPr>
            </w:pPr>
            <w:r>
              <w:rPr>
                <w:rFonts w:eastAsia="Times New Roman"/>
              </w:rPr>
              <w:t>Farm Class</w:t>
            </w:r>
          </w:p>
        </w:tc>
      </w:tr>
    </w:tbl>
    <w:p w:rsidR="00A619E9" w:rsidRDefault="0094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29124725"/>
        <w:rPr>
          <w:rFonts w:eastAsia="Times New Roman"/>
        </w:rPr>
      </w:pPr>
      <w:r>
        <w:rPr>
          <w:rFonts w:eastAsia="Times New Roman"/>
          <w:noProof/>
          <w:sz w:val="20"/>
          <w:szCs w:val="20"/>
        </w:rPr>
        <w:lastRenderedPageBreak/>
        <w:drawing>
          <wp:inline distT="0" distB="0" distL="0" distR="0">
            <wp:extent cx="11814175" cy="8134350"/>
            <wp:effectExtent l="0" t="0" r="0" b="0"/>
            <wp:docPr id="1" name="Picture 1" descr="EACE8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E8C0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4175" cy="8134350"/>
                    </a:xfrm>
                    <a:prstGeom prst="rect">
                      <a:avLst/>
                    </a:prstGeom>
                    <a:noFill/>
                    <a:ln>
                      <a:noFill/>
                    </a:ln>
                  </pic:spPr>
                </pic:pic>
              </a:graphicData>
            </a:graphic>
          </wp:inline>
        </w:drawing>
      </w:r>
    </w:p>
    <w:p w:rsidR="00A619E9" w:rsidRDefault="00CA3CE8">
      <w:pPr>
        <w:pStyle w:val="Cap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29124725"/>
      </w:pPr>
      <w:ins w:id="34" w:author="Achen, Aaron - NRCS, Lincoln, NE" w:date="2019-08-07T15:02:00Z">
        <w:r>
          <w:lastRenderedPageBreak/>
          <w:t xml:space="preserve">Figure 1.---Example of </w:t>
        </w:r>
      </w:ins>
      <w:del w:id="35" w:author="Achen, Aaron - NRCS, Lincoln, NE" w:date="2019-08-07T15:02:00Z">
        <w:r w:rsidR="00946F53" w:rsidDel="00CA3CE8">
          <w:delText>F</w:delText>
        </w:r>
      </w:del>
      <w:ins w:id="36" w:author="Achen, Aaron - NRCS, Lincoln, NE" w:date="2019-08-07T15:02:00Z">
        <w:r>
          <w:t>f</w:t>
        </w:r>
      </w:ins>
      <w:r w:rsidR="00946F53">
        <w:t>arm</w:t>
      </w:r>
      <w:ins w:id="37" w:author="Achen, Aaron - NRCS, Lincoln, NE" w:date="2019-08-07T15:02:00Z">
        <w:r>
          <w:t xml:space="preserve"> </w:t>
        </w:r>
      </w:ins>
      <w:r w:rsidR="00946F53">
        <w:t xml:space="preserve">class by </w:t>
      </w:r>
      <w:del w:id="38" w:author="Achen, Aaron - NRCS, Lincoln, NE" w:date="2019-08-07T15:02:00Z">
        <w:r w:rsidR="00946F53" w:rsidDel="00CA3CE8">
          <w:delText>M</w:delText>
        </w:r>
      </w:del>
      <w:proofErr w:type="spellStart"/>
      <w:ins w:id="39" w:author="Achen, Aaron - NRCS, Lincoln, NE" w:date="2019-08-07T15:02:00Z">
        <w:r>
          <w:t>m</w:t>
        </w:r>
      </w:ins>
      <w:r w:rsidR="00946F53">
        <w:t>apunit</w:t>
      </w:r>
      <w:proofErr w:type="spellEnd"/>
      <w:ins w:id="40" w:author="Achen, Aaron - NRCS, Lincoln, NE" w:date="2019-08-07T15:02:00Z">
        <w:r>
          <w:t>.</w:t>
        </w:r>
      </w:ins>
    </w:p>
    <w:p w:rsidR="00946F53" w:rsidRDefault="0094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94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B5623"/>
    <w:multiLevelType w:val="multilevel"/>
    <w:tmpl w:val="8D1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E6CC4"/>
    <w:multiLevelType w:val="multilevel"/>
    <w:tmpl w:val="E30A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12FE3"/>
    <w:multiLevelType w:val="multilevel"/>
    <w:tmpl w:val="9292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E8"/>
    <w:rsid w:val="0007673B"/>
    <w:rsid w:val="00553A2E"/>
    <w:rsid w:val="007E769A"/>
    <w:rsid w:val="00946F53"/>
    <w:rsid w:val="00A619E9"/>
    <w:rsid w:val="00CA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D47AF"/>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paragraph" w:customStyle="1" w:styleId="Caption1">
    <w:name w:val="Caption1"/>
    <w:basedOn w:val="Normal"/>
    <w:uiPriority w:val="99"/>
    <w:semiHidden/>
    <w:pPr>
      <w:spacing w:before="100" w:beforeAutospacing="1" w:after="100" w:afterAutospacing="1"/>
    </w:pPr>
  </w:style>
  <w:style w:type="paragraph" w:styleId="TOC1">
    <w:name w:val="toc 1"/>
    <w:basedOn w:val="Normal"/>
    <w:next w:val="Normal"/>
    <w:autoRedefine/>
    <w:uiPriority w:val="39"/>
    <w:unhideWhenUsed/>
    <w:rsid w:val="007E769A"/>
    <w:pPr>
      <w:spacing w:after="100"/>
    </w:pPr>
  </w:style>
  <w:style w:type="paragraph" w:styleId="TOC4">
    <w:name w:val="toc 4"/>
    <w:basedOn w:val="Normal"/>
    <w:next w:val="Normal"/>
    <w:autoRedefine/>
    <w:uiPriority w:val="39"/>
    <w:unhideWhenUsed/>
    <w:rsid w:val="007E769A"/>
    <w:pPr>
      <w:spacing w:after="100"/>
      <w:ind w:left="720"/>
    </w:pPr>
  </w:style>
  <w:style w:type="paragraph" w:styleId="TOC2">
    <w:name w:val="toc 2"/>
    <w:basedOn w:val="Normal"/>
    <w:next w:val="Normal"/>
    <w:autoRedefine/>
    <w:uiPriority w:val="39"/>
    <w:unhideWhenUsed/>
    <w:rsid w:val="007E769A"/>
    <w:pPr>
      <w:spacing w:after="100"/>
      <w:ind w:left="240"/>
    </w:pPr>
  </w:style>
  <w:style w:type="paragraph" w:styleId="TOC3">
    <w:name w:val="toc 3"/>
    <w:basedOn w:val="Normal"/>
    <w:next w:val="Normal"/>
    <w:autoRedefine/>
    <w:uiPriority w:val="39"/>
    <w:unhideWhenUsed/>
    <w:rsid w:val="007E769A"/>
    <w:pPr>
      <w:spacing w:after="100"/>
      <w:ind w:left="480"/>
    </w:pPr>
  </w:style>
  <w:style w:type="character" w:styleId="Hyperlink">
    <w:name w:val="Hyperlink"/>
    <w:basedOn w:val="DefaultParagraphFont"/>
    <w:uiPriority w:val="99"/>
    <w:unhideWhenUsed/>
    <w:rsid w:val="007E7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378941">
      <w:marLeft w:val="0"/>
      <w:marRight w:val="0"/>
      <w:marTop w:val="0"/>
      <w:marBottom w:val="0"/>
      <w:divBdr>
        <w:top w:val="none" w:sz="0" w:space="0" w:color="auto"/>
        <w:left w:val="none" w:sz="0" w:space="0" w:color="auto"/>
        <w:bottom w:val="none" w:sz="0" w:space="0" w:color="auto"/>
        <w:right w:val="none" w:sz="0" w:space="0" w:color="auto"/>
      </w:divBdr>
      <w:divsChild>
        <w:div w:id="1488286050">
          <w:marLeft w:val="0"/>
          <w:marRight w:val="0"/>
          <w:marTop w:val="0"/>
          <w:marBottom w:val="0"/>
          <w:divBdr>
            <w:top w:val="none" w:sz="0" w:space="0" w:color="auto"/>
            <w:left w:val="none" w:sz="0" w:space="0" w:color="auto"/>
            <w:bottom w:val="none" w:sz="0" w:space="0" w:color="auto"/>
            <w:right w:val="none" w:sz="0" w:space="0" w:color="auto"/>
          </w:divBdr>
          <w:divsChild>
            <w:div w:id="2115900560">
              <w:marLeft w:val="0"/>
              <w:marRight w:val="0"/>
              <w:marTop w:val="0"/>
              <w:marBottom w:val="0"/>
              <w:divBdr>
                <w:top w:val="none" w:sz="0" w:space="0" w:color="auto"/>
                <w:left w:val="none" w:sz="0" w:space="0" w:color="auto"/>
                <w:bottom w:val="none" w:sz="0" w:space="0" w:color="auto"/>
                <w:right w:val="none" w:sz="0" w:space="0" w:color="auto"/>
              </w:divBdr>
              <w:divsChild>
                <w:div w:id="454979994">
                  <w:marLeft w:val="0"/>
                  <w:marRight w:val="0"/>
                  <w:marTop w:val="0"/>
                  <w:marBottom w:val="0"/>
                  <w:divBdr>
                    <w:top w:val="none" w:sz="0" w:space="0" w:color="auto"/>
                    <w:left w:val="none" w:sz="0" w:space="0" w:color="auto"/>
                    <w:bottom w:val="none" w:sz="0" w:space="0" w:color="auto"/>
                    <w:right w:val="none" w:sz="0" w:space="0" w:color="auto"/>
                  </w:divBdr>
                </w:div>
                <w:div w:id="1039890580">
                  <w:marLeft w:val="0"/>
                  <w:marRight w:val="0"/>
                  <w:marTop w:val="0"/>
                  <w:marBottom w:val="0"/>
                  <w:divBdr>
                    <w:top w:val="none" w:sz="0" w:space="0" w:color="auto"/>
                    <w:left w:val="none" w:sz="0" w:space="0" w:color="auto"/>
                    <w:bottom w:val="none" w:sz="0" w:space="0" w:color="auto"/>
                    <w:right w:val="none" w:sz="0" w:space="0" w:color="auto"/>
                  </w:divBdr>
                  <w:divsChild>
                    <w:div w:id="1080641742">
                      <w:marLeft w:val="0"/>
                      <w:marRight w:val="0"/>
                      <w:marTop w:val="0"/>
                      <w:marBottom w:val="0"/>
                      <w:divBdr>
                        <w:top w:val="none" w:sz="0" w:space="0" w:color="auto"/>
                        <w:left w:val="none" w:sz="0" w:space="0" w:color="auto"/>
                        <w:bottom w:val="none" w:sz="0" w:space="0" w:color="auto"/>
                        <w:right w:val="none" w:sz="0" w:space="0" w:color="auto"/>
                      </w:divBdr>
                    </w:div>
                    <w:div w:id="427240787">
                      <w:marLeft w:val="0"/>
                      <w:marRight w:val="0"/>
                      <w:marTop w:val="0"/>
                      <w:marBottom w:val="0"/>
                      <w:divBdr>
                        <w:top w:val="none" w:sz="0" w:space="0" w:color="auto"/>
                        <w:left w:val="none" w:sz="0" w:space="0" w:color="auto"/>
                        <w:bottom w:val="none" w:sz="0" w:space="0" w:color="auto"/>
                        <w:right w:val="none" w:sz="0" w:space="0" w:color="auto"/>
                      </w:divBdr>
                    </w:div>
                    <w:div w:id="1729378149">
                      <w:marLeft w:val="0"/>
                      <w:marRight w:val="0"/>
                      <w:marTop w:val="0"/>
                      <w:marBottom w:val="0"/>
                      <w:divBdr>
                        <w:top w:val="none" w:sz="0" w:space="0" w:color="auto"/>
                        <w:left w:val="none" w:sz="0" w:space="0" w:color="auto"/>
                        <w:bottom w:val="none" w:sz="0" w:space="0" w:color="auto"/>
                        <w:right w:val="none" w:sz="0" w:space="0" w:color="auto"/>
                      </w:divBdr>
                    </w:div>
                    <w:div w:id="728188016">
                      <w:marLeft w:val="0"/>
                      <w:marRight w:val="0"/>
                      <w:marTop w:val="0"/>
                      <w:marBottom w:val="0"/>
                      <w:divBdr>
                        <w:top w:val="none" w:sz="0" w:space="0" w:color="auto"/>
                        <w:left w:val="none" w:sz="0" w:space="0" w:color="auto"/>
                        <w:bottom w:val="none" w:sz="0" w:space="0" w:color="auto"/>
                        <w:right w:val="none" w:sz="0" w:space="0" w:color="auto"/>
                      </w:divBdr>
                    </w:div>
                    <w:div w:id="429472433">
                      <w:marLeft w:val="0"/>
                      <w:marRight w:val="0"/>
                      <w:marTop w:val="0"/>
                      <w:marBottom w:val="0"/>
                      <w:divBdr>
                        <w:top w:val="none" w:sz="0" w:space="0" w:color="auto"/>
                        <w:left w:val="none" w:sz="0" w:space="0" w:color="auto"/>
                        <w:bottom w:val="none" w:sz="0" w:space="0" w:color="auto"/>
                        <w:right w:val="none" w:sz="0" w:space="0" w:color="auto"/>
                      </w:divBdr>
                    </w:div>
                    <w:div w:id="1527868181">
                      <w:marLeft w:val="0"/>
                      <w:marRight w:val="0"/>
                      <w:marTop w:val="0"/>
                      <w:marBottom w:val="0"/>
                      <w:divBdr>
                        <w:top w:val="none" w:sz="0" w:space="0" w:color="auto"/>
                        <w:left w:val="none" w:sz="0" w:space="0" w:color="auto"/>
                        <w:bottom w:val="none" w:sz="0" w:space="0" w:color="auto"/>
                        <w:right w:val="none" w:sz="0" w:space="0" w:color="auto"/>
                      </w:divBdr>
                    </w:div>
                    <w:div w:id="1831679992">
                      <w:marLeft w:val="0"/>
                      <w:marRight w:val="0"/>
                      <w:marTop w:val="0"/>
                      <w:marBottom w:val="0"/>
                      <w:divBdr>
                        <w:top w:val="none" w:sz="0" w:space="0" w:color="auto"/>
                        <w:left w:val="none" w:sz="0" w:space="0" w:color="auto"/>
                        <w:bottom w:val="none" w:sz="0" w:space="0" w:color="auto"/>
                        <w:right w:val="none" w:sz="0" w:space="0" w:color="auto"/>
                      </w:divBdr>
                      <w:divsChild>
                        <w:div w:id="11291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Farmland Classification</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Farmland Classification</dc:title>
  <dc:subject/>
  <dc:creator>Achen, Aaron - NRCS, Lincoln, NE</dc:creator>
  <cp:keywords/>
  <dc:description/>
  <cp:lastModifiedBy>Achen, Aaron - NRCS, Lincoln, NE</cp:lastModifiedBy>
  <cp:revision>3</cp:revision>
  <dcterms:created xsi:type="dcterms:W3CDTF">2019-08-07T20:05:00Z</dcterms:created>
  <dcterms:modified xsi:type="dcterms:W3CDTF">2019-08-09T15:13:00Z</dcterms:modified>
</cp:coreProperties>
</file>