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F92" w:rsidRDefault="00157F92" w:rsidP="00157F92">
      <w:pPr>
        <w:pStyle w:val="TOC1"/>
        <w:tabs>
          <w:tab w:val="right" w:leader="dot" w:pos="9350"/>
        </w:tabs>
        <w:rPr>
          <w:noProof/>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087904" w:history="1">
        <w:r w:rsidRPr="0056437C">
          <w:rPr>
            <w:rStyle w:val="Hyperlink"/>
            <w:rFonts w:eastAsia="Times New Roman"/>
            <w:noProof/>
          </w:rPr>
          <w:t>Nitrogen Leaching Potential</w:t>
        </w:r>
        <w:r>
          <w:rPr>
            <w:noProof/>
            <w:webHidden/>
          </w:rPr>
          <w:tab/>
        </w:r>
        <w:r>
          <w:rPr>
            <w:noProof/>
            <w:webHidden/>
          </w:rPr>
          <w:fldChar w:fldCharType="begin"/>
        </w:r>
        <w:r>
          <w:rPr>
            <w:noProof/>
            <w:webHidden/>
          </w:rPr>
          <w:instrText xml:space="preserve"> PAGEREF _Toc16087904 \h </w:instrText>
        </w:r>
        <w:r>
          <w:rPr>
            <w:noProof/>
            <w:webHidden/>
          </w:rPr>
        </w:r>
        <w:r>
          <w:rPr>
            <w:noProof/>
            <w:webHidden/>
          </w:rPr>
          <w:fldChar w:fldCharType="separate"/>
        </w:r>
        <w:r>
          <w:rPr>
            <w:noProof/>
            <w:webHidden/>
          </w:rPr>
          <w:t>1</w:t>
        </w:r>
        <w:r>
          <w:rPr>
            <w:noProof/>
            <w:webHidden/>
          </w:rPr>
          <w:fldChar w:fldCharType="end"/>
        </w:r>
      </w:hyperlink>
    </w:p>
    <w:p w:rsidR="00157F92" w:rsidRDefault="00C0607E" w:rsidP="00157F92">
      <w:pPr>
        <w:pStyle w:val="TOC2"/>
        <w:tabs>
          <w:tab w:val="right" w:leader="dot" w:pos="9350"/>
        </w:tabs>
        <w:rPr>
          <w:noProof/>
        </w:rPr>
      </w:pPr>
      <w:hyperlink w:anchor="_Toc16087905" w:history="1">
        <w:r w:rsidR="00157F92" w:rsidRPr="0056437C">
          <w:rPr>
            <w:rStyle w:val="Hyperlink"/>
            <w:rFonts w:eastAsia="Times New Roman"/>
            <w:noProof/>
          </w:rPr>
          <w:t>Evaluations and Rules for the NASIS Nitrate Leaching Potential Interpretation</w:t>
        </w:r>
        <w:r w:rsidR="00157F92">
          <w:rPr>
            <w:noProof/>
            <w:webHidden/>
          </w:rPr>
          <w:tab/>
        </w:r>
        <w:r w:rsidR="00157F92">
          <w:rPr>
            <w:noProof/>
            <w:webHidden/>
          </w:rPr>
          <w:fldChar w:fldCharType="begin"/>
        </w:r>
        <w:r w:rsidR="00157F92">
          <w:rPr>
            <w:noProof/>
            <w:webHidden/>
          </w:rPr>
          <w:instrText xml:space="preserve"> PAGEREF _Toc16087905 \h </w:instrText>
        </w:r>
        <w:r w:rsidR="00157F92">
          <w:rPr>
            <w:noProof/>
            <w:webHidden/>
          </w:rPr>
        </w:r>
        <w:r w:rsidR="00157F92">
          <w:rPr>
            <w:noProof/>
            <w:webHidden/>
          </w:rPr>
          <w:fldChar w:fldCharType="separate"/>
        </w:r>
        <w:r w:rsidR="00157F92">
          <w:rPr>
            <w:noProof/>
            <w:webHidden/>
          </w:rPr>
          <w:t>3</w:t>
        </w:r>
        <w:r w:rsidR="00157F92">
          <w:rPr>
            <w:noProof/>
            <w:webHidden/>
          </w:rPr>
          <w:fldChar w:fldCharType="end"/>
        </w:r>
      </w:hyperlink>
    </w:p>
    <w:p w:rsidR="00157F92" w:rsidRDefault="00C0607E" w:rsidP="00157F92">
      <w:pPr>
        <w:pStyle w:val="TOC3"/>
        <w:tabs>
          <w:tab w:val="right" w:leader="dot" w:pos="9350"/>
        </w:tabs>
        <w:rPr>
          <w:noProof/>
        </w:rPr>
      </w:pPr>
      <w:hyperlink w:anchor="_Toc16087906" w:history="1">
        <w:r w:rsidR="00157F92" w:rsidRPr="0056437C">
          <w:rPr>
            <w:rStyle w:val="Hyperlink"/>
            <w:rFonts w:eastAsia="Times New Roman"/>
            <w:noProof/>
          </w:rPr>
          <w:t>AGR - Nitrate Leaching Potential, Nonirrigated</w:t>
        </w:r>
        <w:r w:rsidR="00157F92">
          <w:rPr>
            <w:noProof/>
            <w:webHidden/>
          </w:rPr>
          <w:tab/>
        </w:r>
        <w:r w:rsidR="00157F92">
          <w:rPr>
            <w:noProof/>
            <w:webHidden/>
          </w:rPr>
          <w:fldChar w:fldCharType="begin"/>
        </w:r>
        <w:r w:rsidR="00157F92">
          <w:rPr>
            <w:noProof/>
            <w:webHidden/>
          </w:rPr>
          <w:instrText xml:space="preserve"> PAGEREF _Toc16087906 \h </w:instrText>
        </w:r>
        <w:r w:rsidR="00157F92">
          <w:rPr>
            <w:noProof/>
            <w:webHidden/>
          </w:rPr>
        </w:r>
        <w:r w:rsidR="00157F92">
          <w:rPr>
            <w:noProof/>
            <w:webHidden/>
          </w:rPr>
          <w:fldChar w:fldCharType="separate"/>
        </w:r>
        <w:r w:rsidR="00157F92">
          <w:rPr>
            <w:noProof/>
            <w:webHidden/>
          </w:rPr>
          <w:t>4</w:t>
        </w:r>
        <w:r w:rsidR="00157F92">
          <w:rPr>
            <w:noProof/>
            <w:webHidden/>
          </w:rPr>
          <w:fldChar w:fldCharType="end"/>
        </w:r>
      </w:hyperlink>
    </w:p>
    <w:p w:rsidR="00157F92" w:rsidRDefault="00C0607E" w:rsidP="00157F92">
      <w:pPr>
        <w:pStyle w:val="TOC3"/>
        <w:tabs>
          <w:tab w:val="right" w:leader="dot" w:pos="9350"/>
        </w:tabs>
        <w:rPr>
          <w:noProof/>
        </w:rPr>
      </w:pPr>
      <w:hyperlink w:anchor="_Toc16087907" w:history="1">
        <w:r w:rsidR="00157F92" w:rsidRPr="0056437C">
          <w:rPr>
            <w:rStyle w:val="Hyperlink"/>
            <w:rFonts w:eastAsia="Times New Roman"/>
            <w:noProof/>
          </w:rPr>
          <w:t>AGR - Nitrate Leaching Potential, Irrigated</w:t>
        </w:r>
        <w:r w:rsidR="00157F92">
          <w:rPr>
            <w:noProof/>
            <w:webHidden/>
          </w:rPr>
          <w:tab/>
        </w:r>
        <w:r w:rsidR="00157F92">
          <w:rPr>
            <w:noProof/>
            <w:webHidden/>
          </w:rPr>
          <w:fldChar w:fldCharType="begin"/>
        </w:r>
        <w:r w:rsidR="00157F92">
          <w:rPr>
            <w:noProof/>
            <w:webHidden/>
          </w:rPr>
          <w:instrText xml:space="preserve"> PAGEREF _Toc16087907 \h </w:instrText>
        </w:r>
        <w:r w:rsidR="00157F92">
          <w:rPr>
            <w:noProof/>
            <w:webHidden/>
          </w:rPr>
        </w:r>
        <w:r w:rsidR="00157F92">
          <w:rPr>
            <w:noProof/>
            <w:webHidden/>
          </w:rPr>
          <w:fldChar w:fldCharType="separate"/>
        </w:r>
        <w:r w:rsidR="00157F92">
          <w:rPr>
            <w:noProof/>
            <w:webHidden/>
          </w:rPr>
          <w:t>6</w:t>
        </w:r>
        <w:r w:rsidR="00157F92">
          <w:rPr>
            <w:noProof/>
            <w:webHidden/>
          </w:rPr>
          <w:fldChar w:fldCharType="end"/>
        </w:r>
      </w:hyperlink>
    </w:p>
    <w:p w:rsidR="00157F92" w:rsidRDefault="00C0607E" w:rsidP="00157F92">
      <w:pPr>
        <w:pStyle w:val="TOC2"/>
        <w:tabs>
          <w:tab w:val="right" w:leader="dot" w:pos="9350"/>
        </w:tabs>
        <w:rPr>
          <w:noProof/>
        </w:rPr>
      </w:pPr>
      <w:hyperlink w:anchor="_Toc16087908" w:history="1">
        <w:r w:rsidR="00157F92" w:rsidRPr="0056437C">
          <w:rPr>
            <w:rStyle w:val="Hyperlink"/>
            <w:noProof/>
          </w:rPr>
          <w:t>Review and Testing</w:t>
        </w:r>
        <w:r w:rsidR="00157F92">
          <w:rPr>
            <w:noProof/>
            <w:webHidden/>
          </w:rPr>
          <w:tab/>
        </w:r>
        <w:r w:rsidR="00157F92">
          <w:rPr>
            <w:noProof/>
            <w:webHidden/>
          </w:rPr>
          <w:fldChar w:fldCharType="begin"/>
        </w:r>
        <w:r w:rsidR="00157F92">
          <w:rPr>
            <w:noProof/>
            <w:webHidden/>
          </w:rPr>
          <w:instrText xml:space="preserve"> PAGEREF _Toc16087908 \h </w:instrText>
        </w:r>
        <w:r w:rsidR="00157F92">
          <w:rPr>
            <w:noProof/>
            <w:webHidden/>
          </w:rPr>
        </w:r>
        <w:r w:rsidR="00157F92">
          <w:rPr>
            <w:noProof/>
            <w:webHidden/>
          </w:rPr>
          <w:fldChar w:fldCharType="separate"/>
        </w:r>
        <w:r w:rsidR="00157F92">
          <w:rPr>
            <w:noProof/>
            <w:webHidden/>
          </w:rPr>
          <w:t>9</w:t>
        </w:r>
        <w:r w:rsidR="00157F92">
          <w:rPr>
            <w:noProof/>
            <w:webHidden/>
          </w:rPr>
          <w:fldChar w:fldCharType="end"/>
        </w:r>
      </w:hyperlink>
    </w:p>
    <w:p w:rsidR="00157F92" w:rsidRDefault="00C0607E" w:rsidP="00157F92">
      <w:pPr>
        <w:pStyle w:val="TOC2"/>
        <w:tabs>
          <w:tab w:val="right" w:leader="dot" w:pos="9350"/>
        </w:tabs>
        <w:rPr>
          <w:noProof/>
        </w:rPr>
      </w:pPr>
      <w:hyperlink w:anchor="_Toc16087909" w:history="1">
        <w:r w:rsidR="00157F92" w:rsidRPr="0056437C">
          <w:rPr>
            <w:rStyle w:val="Hyperlink"/>
            <w:rFonts w:eastAsia="Times New Roman"/>
            <w:noProof/>
          </w:rPr>
          <w:t>References</w:t>
        </w:r>
        <w:r w:rsidR="00157F92">
          <w:rPr>
            <w:noProof/>
            <w:webHidden/>
          </w:rPr>
          <w:tab/>
        </w:r>
        <w:r w:rsidR="00157F92">
          <w:rPr>
            <w:noProof/>
            <w:webHidden/>
          </w:rPr>
          <w:fldChar w:fldCharType="begin"/>
        </w:r>
        <w:r w:rsidR="00157F92">
          <w:rPr>
            <w:noProof/>
            <w:webHidden/>
          </w:rPr>
          <w:instrText xml:space="preserve"> PAGEREF _Toc16087909 \h </w:instrText>
        </w:r>
        <w:r w:rsidR="00157F92">
          <w:rPr>
            <w:noProof/>
            <w:webHidden/>
          </w:rPr>
        </w:r>
        <w:r w:rsidR="00157F92">
          <w:rPr>
            <w:noProof/>
            <w:webHidden/>
          </w:rPr>
          <w:fldChar w:fldCharType="separate"/>
        </w:r>
        <w:r w:rsidR="00157F92">
          <w:rPr>
            <w:noProof/>
            <w:webHidden/>
          </w:rPr>
          <w:t>9</w:t>
        </w:r>
        <w:r w:rsidR="00157F92">
          <w:rPr>
            <w:noProof/>
            <w:webHidden/>
          </w:rPr>
          <w:fldChar w:fldCharType="end"/>
        </w:r>
      </w:hyperlink>
    </w:p>
    <w:p w:rsidR="00157F92" w:rsidRDefault="00157F92" w:rsidP="00157F92">
      <w:pPr>
        <w:pStyle w:val="Heading1"/>
        <w:rPr>
          <w:rFonts w:eastAsia="Times New Roman"/>
          <w:sz w:val="57"/>
          <w:szCs w:val="57"/>
        </w:rPr>
      </w:pPr>
      <w:r>
        <w:rPr>
          <w:rFonts w:eastAsia="Times New Roman"/>
          <w:sz w:val="57"/>
          <w:szCs w:val="57"/>
        </w:rPr>
        <w:fldChar w:fldCharType="end"/>
      </w:r>
    </w:p>
    <w:p w:rsidR="008C784B" w:rsidRDefault="006C0242">
      <w:pPr>
        <w:pStyle w:val="Heading1"/>
        <w:rPr>
          <w:rFonts w:eastAsia="Times New Roman"/>
          <w:sz w:val="57"/>
          <w:szCs w:val="57"/>
        </w:rPr>
      </w:pPr>
      <w:bookmarkStart w:id="0" w:name="_Toc16087904"/>
      <w:r>
        <w:rPr>
          <w:rFonts w:eastAsia="Times New Roman"/>
          <w:sz w:val="57"/>
          <w:szCs w:val="57"/>
        </w:rPr>
        <w:t>Nitrogen Leaching Potential</w:t>
      </w:r>
      <w:bookmarkEnd w:id="0"/>
    </w:p>
    <w:p w:rsidR="008C784B" w:rsidRDefault="006C0242" w:rsidP="008C784B">
      <w:pPr>
        <w:rPr>
          <w:rFonts w:eastAsia="Times New Roman"/>
        </w:rPr>
        <w:pPrChange w:id="1" w:author="Achen, Aaron - NRCS, Lincoln, NE" w:date="2019-08-07T15:57:00Z">
          <w:pPr>
            <w:pStyle w:val="Heading4"/>
          </w:pPr>
        </w:pPrChange>
      </w:pPr>
      <w:r>
        <w:rPr>
          <w:rFonts w:eastAsia="Times New Roman"/>
        </w:rPr>
        <w:t>Steve Campbell</w:t>
      </w:r>
    </w:p>
    <w:p w:rsidR="008C784B" w:rsidRDefault="006C0242" w:rsidP="008C784B">
      <w:pPr>
        <w:rPr>
          <w:rFonts w:eastAsia="Times New Roman"/>
        </w:rPr>
        <w:pPrChange w:id="2" w:author="Achen, Aaron - NRCS, Lincoln, NE" w:date="2019-08-07T15:57:00Z">
          <w:pPr>
            <w:pStyle w:val="Heading4"/>
          </w:pPr>
        </w:pPrChange>
      </w:pPr>
      <w:r>
        <w:rPr>
          <w:rFonts w:eastAsia="Times New Roman"/>
        </w:rPr>
        <w:t>July 3, 2019</w:t>
      </w:r>
    </w:p>
    <w:p w:rsidR="008C784B" w:rsidRDefault="006C0242">
      <w:pPr>
        <w:pStyle w:val="NormalWeb"/>
      </w:pPr>
      <w:r>
        <w:t xml:space="preserve">The request for </w:t>
      </w:r>
      <w:del w:id="3" w:author="Achen, Aaron - NRCS, Lincoln, NE" w:date="2019-07-22T15:16:00Z">
        <w:r>
          <w:delText>the development of</w:delText>
        </w:r>
      </w:del>
      <w:ins w:id="4" w:author="Achen, Aaron - NRCS, Lincoln, NE" w:date="2019-07-22T15:16:00Z">
        <w:r>
          <w:t xml:space="preserve">a soil </w:t>
        </w:r>
      </w:ins>
      <w:ins w:id="5" w:author="Achen, Aaron - NRCS, Lincoln, NE" w:date="2019-07-22T15:17:00Z">
        <w:r>
          <w:t>interpretation to predict</w:t>
        </w:r>
      </w:ins>
      <w:r>
        <w:t xml:space="preserve"> nitrate leaching potential </w:t>
      </w:r>
      <w:del w:id="6" w:author="Achen, Aaron - NRCS, Lincoln, NE" w:date="2019-07-22T15:17:00Z">
        <w:r>
          <w:delText xml:space="preserve">soil interpretations </w:delText>
        </w:r>
      </w:del>
      <w:r>
        <w:t xml:space="preserve">originated from the former NRCS State Agronomist in Washington State, Joel </w:t>
      </w:r>
      <w:proofErr w:type="spellStart"/>
      <w:r>
        <w:t>Poore</w:t>
      </w:r>
      <w:proofErr w:type="spellEnd"/>
      <w:r>
        <w:t>. The purpose of th</w:t>
      </w:r>
      <w:ins w:id="7" w:author="Achen, Aaron - NRCS, Lincoln, NE" w:date="2019-07-22T15:17:00Z">
        <w:r>
          <w:t>e</w:t>
        </w:r>
      </w:ins>
      <w:del w:id="8" w:author="Achen, Aaron - NRCS, Lincoln, NE" w:date="2019-07-22T15:17:00Z">
        <w:r>
          <w:delText>is</w:delText>
        </w:r>
      </w:del>
      <w:r>
        <w:t xml:space="preserve"> interpretation is to provide a screening tool for conservation planning</w:t>
      </w:r>
      <w:ins w:id="9" w:author="Achen, Aaron - NRCS, Lincoln, NE" w:date="2019-07-22T15:17:00Z">
        <w:r>
          <w:t>.</w:t>
        </w:r>
      </w:ins>
      <w:r>
        <w:t xml:space="preserve"> </w:t>
      </w:r>
      <w:del w:id="10" w:author="Achen, Aaron - NRCS, Lincoln, NE" w:date="2019-07-22T15:17:00Z">
        <w:r>
          <w:delText xml:space="preserve">to </w:delText>
        </w:r>
      </w:del>
      <w:ins w:id="11" w:author="Achen, Aaron - NRCS, Lincoln, NE" w:date="2019-07-22T15:17:00Z">
        <w:r>
          <w:t xml:space="preserve">It </w:t>
        </w:r>
      </w:ins>
      <w:r>
        <w:t>predict</w:t>
      </w:r>
      <w:ins w:id="12" w:author="Achen, Aaron - NRCS, Lincoln, NE" w:date="2019-07-22T15:17:00Z">
        <w:r>
          <w:t>s</w:t>
        </w:r>
      </w:ins>
      <w:r>
        <w:t xml:space="preserve"> the inherent potential for nitrate leaching</w:t>
      </w:r>
      <w:del w:id="13" w:author="Achen, Aaron - NRCS, Lincoln, NE" w:date="2019-07-22T15:17:00Z">
        <w:r>
          <w:delText>,</w:delText>
        </w:r>
      </w:del>
      <w:r>
        <w:t xml:space="preserve"> based on soil and climate properties </w:t>
      </w:r>
      <w:ins w:id="14" w:author="Achen, Aaron - NRCS, Lincoln, NE" w:date="2019-07-22T15:18:00Z">
        <w:r>
          <w:t xml:space="preserve">as </w:t>
        </w:r>
      </w:ins>
      <w:r>
        <w:t xml:space="preserve">stored in the NASIS database. </w:t>
      </w:r>
      <w:del w:id="15" w:author="Achen, Aaron - NRCS, Lincoln, NE" w:date="2019-07-22T15:18:00Z">
        <w:r>
          <w:delText xml:space="preserve">It </w:delText>
        </w:r>
      </w:del>
      <w:ins w:id="16" w:author="Achen, Aaron - NRCS, Lincoln, NE" w:date="2019-07-22T15:18:00Z">
        <w:r>
          <w:t xml:space="preserve">The criteria for the interpretation </w:t>
        </w:r>
      </w:ins>
      <w:r>
        <w:t>do</w:t>
      </w:r>
      <w:del w:id="17" w:author="Achen, Aaron - NRCS, Lincoln, NE" w:date="2019-07-22T15:18:00Z">
        <w:r>
          <w:delText>es</w:delText>
        </w:r>
      </w:del>
      <w:r>
        <w:t xml:space="preserve"> not include land use or management practices</w:t>
      </w:r>
      <w:del w:id="18" w:author="Achen, Aaron - NRCS, Lincoln, NE" w:date="2019-07-22T15:18:00Z">
        <w:r>
          <w:delText xml:space="preserve"> in the criteria</w:delText>
        </w:r>
      </w:del>
      <w:r>
        <w:t>.</w:t>
      </w:r>
    </w:p>
    <w:p w:rsidR="008C784B" w:rsidRDefault="006C0242">
      <w:pPr>
        <w:pStyle w:val="NormalWeb"/>
      </w:pPr>
      <w:r>
        <w:t>Nitrate contamination of groundwater is a significant issue in Washington State, especially in the irrigated cropland of the Columbia Basin (</w:t>
      </w:r>
      <w:del w:id="19" w:author="Achen, Aaron - NRCS, Lincoln, NE" w:date="2019-07-22T15:22:00Z">
        <w:r>
          <w:delText>1</w:delText>
        </w:r>
      </w:del>
      <w:ins w:id="20" w:author="Achen, Aaron - NRCS, Lincoln, NE" w:date="2019-07-22T15:22:00Z">
        <w:r>
          <w:t>WSU, 1994</w:t>
        </w:r>
      </w:ins>
      <w:r>
        <w:t xml:space="preserve">). In some counties, more than 20 percent of the wells used for drinking water exceed the EPA maximum contaminant level </w:t>
      </w:r>
      <w:del w:id="21" w:author="Achen, Aaron - NRCS, Lincoln, NE" w:date="2019-07-22T15:19:00Z">
        <w:r>
          <w:delText xml:space="preserve">of </w:delText>
        </w:r>
      </w:del>
      <w:ins w:id="22" w:author="Achen, Aaron - NRCS, Lincoln, NE" w:date="2019-07-22T15:19:00Z">
        <w:r>
          <w:t>(</w:t>
        </w:r>
      </w:ins>
      <w:r>
        <w:t>10 mg/l nitrate-nitrogen</w:t>
      </w:r>
      <w:ins w:id="23" w:author="Achen, Aaron - NRCS, Lincoln, NE" w:date="2019-07-22T15:19:00Z">
        <w:r>
          <w:t>)</w:t>
        </w:r>
      </w:ins>
      <w:r>
        <w:t>. In Franklin County, 32 percent of the wells exceed this level.</w:t>
      </w:r>
    </w:p>
    <w:p w:rsidR="008C784B" w:rsidRDefault="006C0242">
      <w:pPr>
        <w:pStyle w:val="NormalWeb"/>
      </w:pPr>
      <w:r>
        <w:t>In response to the request</w:t>
      </w:r>
      <w:del w:id="24" w:author="Achen, Aaron - NRCS, Lincoln, NE" w:date="2019-07-22T15:19:00Z">
        <w:r>
          <w:delText xml:space="preserve"> for a nitrate leaching potential soil interpretation</w:delText>
        </w:r>
      </w:del>
      <w:ins w:id="25" w:author="Achen, Aaron - NRCS, Lincoln, NE" w:date="2019-07-22T15:19:00Z">
        <w:r>
          <w:t xml:space="preserve"> for the </w:t>
        </w:r>
      </w:ins>
      <w:ins w:id="26" w:author="Achen, Aaron - NRCS, Lincoln, NE" w:date="2019-07-22T15:20:00Z">
        <w:r>
          <w:t>interpretation</w:t>
        </w:r>
      </w:ins>
      <w:r>
        <w:t xml:space="preserve">, a review was conducted of research and university extension publications that address soil and climate properties that affect nitrate leaching. The tools that NRCS </w:t>
      </w:r>
      <w:del w:id="27" w:author="Achen, Aaron - NRCS, Lincoln, NE" w:date="2019-07-22T15:20:00Z">
        <w:r>
          <w:delText xml:space="preserve">is </w:delText>
        </w:r>
      </w:del>
      <w:r>
        <w:t>currently us</w:t>
      </w:r>
      <w:ins w:id="28" w:author="Achen, Aaron - NRCS, Lincoln, NE" w:date="2019-07-22T15:20:00Z">
        <w:r>
          <w:t>es</w:t>
        </w:r>
      </w:ins>
      <w:del w:id="29" w:author="Achen, Aaron - NRCS, Lincoln, NE" w:date="2019-07-22T15:20:00Z">
        <w:r>
          <w:delText>ing</w:delText>
        </w:r>
      </w:del>
      <w:r>
        <w:t xml:space="preserve"> to assess nitrate leaching potential were also reviewed</w:t>
      </w:r>
      <w:ins w:id="30" w:author="Achen, Aaron - NRCS, Lincoln, NE" w:date="2019-07-22T15:20:00Z">
        <w:r>
          <w:t>.</w:t>
        </w:r>
      </w:ins>
    </w:p>
    <w:p w:rsidR="008C784B" w:rsidRDefault="006C0242">
      <w:pPr>
        <w:pStyle w:val="NormalWeb"/>
      </w:pPr>
      <w:r>
        <w:t xml:space="preserve">The Revised Universal Soil Loss Equation (RUSLE2) software contains a nitrate leaching index tool. </w:t>
      </w:r>
      <w:del w:id="31" w:author="Achen, Aaron - NRCS, Lincoln, NE" w:date="2019-07-22T15:21:00Z">
        <w:r>
          <w:delText xml:space="preserve">It </w:delText>
        </w:r>
      </w:del>
      <w:ins w:id="32" w:author="Achen, Aaron - NRCS, Lincoln, NE" w:date="2019-07-22T15:21:00Z">
        <w:r>
          <w:t xml:space="preserve">The tool </w:t>
        </w:r>
      </w:ins>
      <w:r>
        <w:t>is based on the procedure developed by Williams and Kissel (</w:t>
      </w:r>
      <w:del w:id="33" w:author="Achen, Aaron - NRCS, Lincoln, NE" w:date="2019-07-22T15:22:00Z">
        <w:r>
          <w:delText>2</w:delText>
        </w:r>
      </w:del>
      <w:ins w:id="34" w:author="Achen, Aaron - NRCS, Lincoln, NE" w:date="2019-07-22T15:22:00Z">
        <w:r>
          <w:t>1991</w:t>
        </w:r>
      </w:ins>
      <w:r>
        <w:t xml:space="preserve">). </w:t>
      </w:r>
      <w:del w:id="35" w:author="Achen, Aaron - NRCS, Lincoln, NE" w:date="2019-07-22T15:23:00Z">
        <w:r>
          <w:delText xml:space="preserve">This </w:delText>
        </w:r>
      </w:del>
      <w:ins w:id="36" w:author="Achen, Aaron - NRCS, Lincoln, NE" w:date="2019-07-22T15:23:00Z">
        <w:r>
          <w:t xml:space="preserve">The </w:t>
        </w:r>
      </w:ins>
      <w:r>
        <w:t>tool uses the hydrologic soil group (A, B, C, or D), mean annual precipitation, and seasonal precipitation (October through March) to calculate a leaching index. Precipitation data is from the RUSLE2 climate database.</w:t>
      </w:r>
    </w:p>
    <w:p w:rsidR="008C784B" w:rsidRDefault="006C0242">
      <w:pPr>
        <w:pStyle w:val="NormalWeb"/>
        <w:rPr>
          <w:del w:id="37" w:author="Achen, Aaron - NRCS, Lincoln, NE" w:date="2019-07-22T15:28:00Z"/>
        </w:rPr>
      </w:pPr>
      <w:r>
        <w:t xml:space="preserve">The largest concern </w:t>
      </w:r>
      <w:del w:id="38" w:author="Achen, Aaron - NRCS, Lincoln, NE" w:date="2019-07-22T15:23:00Z">
        <w:r>
          <w:delText xml:space="preserve">with </w:delText>
        </w:r>
      </w:del>
      <w:ins w:id="39" w:author="Achen, Aaron - NRCS, Lincoln, NE" w:date="2019-07-22T15:23:00Z">
        <w:r>
          <w:t xml:space="preserve">about </w:t>
        </w:r>
      </w:ins>
      <w:r>
        <w:t xml:space="preserve">the RUSLE2 Nitrogen Leaching Index is that </w:t>
      </w:r>
      <w:del w:id="40" w:author="Achen, Aaron - NRCS, Lincoln, NE" w:date="2019-07-22T15:26:00Z">
        <w:r>
          <w:delText xml:space="preserve">the </w:delText>
        </w:r>
      </w:del>
      <w:ins w:id="41" w:author="Achen, Aaron - NRCS, Lincoln, NE" w:date="2019-07-22T15:26:00Z">
        <w:r>
          <w:t xml:space="preserve">it </w:t>
        </w:r>
      </w:ins>
      <w:del w:id="42" w:author="Achen, Aaron - NRCS, Lincoln, NE" w:date="2019-08-06T14:00:00Z">
        <w:r>
          <w:delText xml:space="preserve">only </w:delText>
        </w:r>
      </w:del>
      <w:ins w:id="43" w:author="Achen, Aaron - NRCS, Lincoln, NE" w:date="2019-07-22T15:26:00Z">
        <w:r>
          <w:t xml:space="preserve">uses </w:t>
        </w:r>
      </w:ins>
      <w:ins w:id="44" w:author="Achen, Aaron - NRCS, Lincoln, NE" w:date="2019-08-06T14:00:00Z">
        <w:r>
          <w:t xml:space="preserve">only </w:t>
        </w:r>
      </w:ins>
      <w:ins w:id="45" w:author="Achen, Aaron - NRCS, Lincoln, NE" w:date="2019-07-22T15:26:00Z">
        <w:r>
          <w:t xml:space="preserve">one </w:t>
        </w:r>
      </w:ins>
      <w:r>
        <w:t xml:space="preserve">factor </w:t>
      </w:r>
      <w:del w:id="46" w:author="Achen, Aaron - NRCS, Lincoln, NE" w:date="2019-07-22T15:26:00Z">
        <w:r>
          <w:delText xml:space="preserve">it uses </w:delText>
        </w:r>
      </w:del>
      <w:r>
        <w:t>based on soil properties</w:t>
      </w:r>
      <w:ins w:id="47" w:author="Achen, Aaron - NRCS, Lincoln, NE" w:date="2019-07-22T15:26:00Z">
        <w:r>
          <w:t>.</w:t>
        </w:r>
      </w:ins>
      <w:r>
        <w:t xml:space="preserve"> </w:t>
      </w:r>
      <w:ins w:id="48" w:author="Achen, Aaron - NRCS, Lincoln, NE" w:date="2019-07-22T15:26:00Z">
        <w:r>
          <w:t xml:space="preserve">This factor, </w:t>
        </w:r>
      </w:ins>
      <w:del w:id="49" w:author="Achen, Aaron - NRCS, Lincoln, NE" w:date="2019-07-22T15:26:00Z">
        <w:r>
          <w:delText xml:space="preserve">is the </w:delText>
        </w:r>
      </w:del>
      <w:r>
        <w:t>hydrologic soil group</w:t>
      </w:r>
      <w:ins w:id="50" w:author="Achen, Aaron - NRCS, Lincoln, NE" w:date="2019-07-22T15:26:00Z">
        <w:r>
          <w:t xml:space="preserve">, </w:t>
        </w:r>
      </w:ins>
      <w:del w:id="51" w:author="Achen, Aaron - NRCS, Lincoln, NE" w:date="2019-07-22T15:26:00Z">
        <w:r>
          <w:delText xml:space="preserve">. Hydrologic soil groups are </w:delText>
        </w:r>
      </w:del>
      <w:ins w:id="52" w:author="Achen, Aaron - NRCS, Lincoln, NE" w:date="2019-07-22T15:26:00Z">
        <w:r>
          <w:t xml:space="preserve">is </w:t>
        </w:r>
      </w:ins>
      <w:r>
        <w:t>defined in the National Engineering Handbook (NEH), Part 630 Hydrology, Chapter 7 (</w:t>
      </w:r>
      <w:hyperlink r:id="rId6" w:history="1">
        <w:r>
          <w:rPr>
            <w:rStyle w:val="Hyperlink"/>
          </w:rPr>
          <w:t>http://directives.sc.egov.usda.gov/viewerFS.aspx?hid=21422</w:t>
        </w:r>
      </w:hyperlink>
      <w:r>
        <w:t>)</w:t>
      </w:r>
      <w:ins w:id="53" w:author="Achen, Aaron - NRCS, Lincoln, NE" w:date="2019-07-22T15:25:00Z">
        <w:r>
          <w:t>.</w:t>
        </w:r>
      </w:ins>
      <w:r>
        <w:t xml:space="preserve"> The</w:t>
      </w:r>
      <w:ins w:id="54" w:author="Achen, Aaron - NRCS, Lincoln, NE" w:date="2019-07-22T15:26:00Z">
        <w:r>
          <w:t xml:space="preserve"> </w:t>
        </w:r>
        <w:r>
          <w:lastRenderedPageBreak/>
          <w:t>groups</w:t>
        </w:r>
      </w:ins>
      <w:del w:id="55" w:author="Achen, Aaron - NRCS, Lincoln, NE" w:date="2019-07-22T15:26:00Z">
        <w:r>
          <w:delText>y</w:delText>
        </w:r>
      </w:del>
      <w:r>
        <w:t xml:space="preserve"> are designed to determine </w:t>
      </w:r>
      <w:del w:id="56" w:author="Achen, Aaron - NRCS, Lincoln, NE" w:date="2019-07-22T15:25:00Z">
        <w:r>
          <w:delText xml:space="preserve">a soil’s </w:delText>
        </w:r>
      </w:del>
      <w:ins w:id="57" w:author="Achen, Aaron - NRCS, Lincoln, NE" w:date="2019-07-22T15:25:00Z">
        <w:r>
          <w:t xml:space="preserve">the </w:t>
        </w:r>
      </w:ins>
      <w:r>
        <w:t xml:space="preserve">associated runoff curve number </w:t>
      </w:r>
      <w:ins w:id="58" w:author="Achen, Aaron - NRCS, Lincoln, NE" w:date="2019-07-22T15:25:00Z">
        <w:r>
          <w:t xml:space="preserve">for a soil </w:t>
        </w:r>
      </w:ins>
      <w:r>
        <w:t>(NEH 630.09). Runoff curve numbers are used to estimate direct runoff from rainfall (NEH 630.10).</w:t>
      </w:r>
    </w:p>
    <w:p w:rsidR="008C784B" w:rsidRDefault="006C0242">
      <w:pPr>
        <w:pStyle w:val="NormalWeb"/>
        <w:rPr>
          <w:ins w:id="59" w:author="Achen, Aaron - NRCS, Lincoln, NE" w:date="2019-07-22T15:28:00Z"/>
        </w:rPr>
      </w:pPr>
      <w:ins w:id="60" w:author="Achen, Aaron - NRCS, Lincoln, NE" w:date="2019-07-22T15:28:00Z">
        <w:r>
          <w:t xml:space="preserve">  </w:t>
        </w:r>
      </w:ins>
      <w:r>
        <w:t xml:space="preserve">Hydrologic soil groups were </w:t>
      </w:r>
      <w:ins w:id="61" w:author="Achen, Aaron - NRCS, Lincoln, NE" w:date="2019-07-22T15:29:00Z">
        <w:r>
          <w:t xml:space="preserve">designed to predict surface runoff of precipitation, </w:t>
        </w:r>
      </w:ins>
      <w:r>
        <w:t xml:space="preserve">not </w:t>
      </w:r>
      <w:del w:id="62" w:author="Achen, Aaron - NRCS, Lincoln, NE" w:date="2019-07-22T15:29:00Z">
        <w:r>
          <w:delText xml:space="preserve">designed </w:delText>
        </w:r>
      </w:del>
      <w:r>
        <w:t>to predict deep leaching of soil water</w:t>
      </w:r>
      <w:del w:id="63" w:author="Achen, Aaron - NRCS, Lincoln, NE" w:date="2019-07-22T15:29:00Z">
        <w:r>
          <w:delText>, but, as stated above, are used to predict surface runoff of precipitation</w:delText>
        </w:r>
      </w:del>
      <w:r>
        <w:t xml:space="preserve">. </w:t>
      </w:r>
    </w:p>
    <w:p w:rsidR="008C784B" w:rsidRDefault="006C0242">
      <w:pPr>
        <w:pStyle w:val="NormalWeb"/>
        <w:rPr>
          <w:del w:id="64" w:author="Achen, Aaron - NRCS, Lincoln, NE" w:date="2019-07-22T15:28:00Z"/>
        </w:rPr>
      </w:pPr>
      <w:r>
        <w:t>All soils are assigned to a hydrologic soil group of A (lowest runoff potential), B, C, or D (highest runoff potential).</w:t>
      </w:r>
    </w:p>
    <w:p w:rsidR="008C784B" w:rsidRDefault="006C0242">
      <w:pPr>
        <w:pStyle w:val="NormalWeb"/>
      </w:pPr>
      <w:ins w:id="65" w:author="Achen, Aaron - NRCS, Lincoln, NE" w:date="2019-07-22T15:28:00Z">
        <w:r>
          <w:t xml:space="preserve"> </w:t>
        </w:r>
      </w:ins>
      <w:r>
        <w:t xml:space="preserve">Soils with very different properties can be assigned to the same hydrologic soil group. </w:t>
      </w:r>
      <w:ins w:id="66" w:author="Achen, Aaron - NRCS, Lincoln, NE" w:date="2019-07-22T15:30:00Z">
        <w:r>
          <w:t xml:space="preserve">For example, </w:t>
        </w:r>
      </w:ins>
      <w:del w:id="67" w:author="Achen, Aaron - NRCS, Lincoln, NE" w:date="2019-07-22T15:30:00Z">
        <w:r>
          <w:delText>T</w:delText>
        </w:r>
      </w:del>
      <w:ins w:id="68" w:author="Achen, Aaron - NRCS, Lincoln, NE" w:date="2019-07-22T15:30:00Z">
        <w:r>
          <w:t>t</w:t>
        </w:r>
      </w:ins>
      <w:r>
        <w:t>he following three soils would all be assigned to hydrologic soil group D:</w:t>
      </w:r>
    </w:p>
    <w:p w:rsidR="008C784B" w:rsidRDefault="006C0242">
      <w:pPr>
        <w:numPr>
          <w:ilvl w:val="0"/>
          <w:numId w:val="3"/>
        </w:numPr>
        <w:spacing w:before="100" w:beforeAutospacing="1" w:after="100" w:afterAutospacing="1"/>
        <w:rPr>
          <w:rFonts w:eastAsia="Times New Roman"/>
        </w:rPr>
      </w:pPr>
      <w:ins w:id="69" w:author="Achen, Aaron - NRCS, Lincoln, NE" w:date="2019-07-22T15:30:00Z">
        <w:r>
          <w:rPr>
            <w:rFonts w:eastAsia="Times New Roman"/>
          </w:rPr>
          <w:t xml:space="preserve">An </w:t>
        </w:r>
      </w:ins>
      <w:del w:id="70" w:author="Achen, Aaron - NRCS, Lincoln, NE" w:date="2019-07-22T15:30:00Z">
        <w:r>
          <w:rPr>
            <w:rFonts w:eastAsia="Times New Roman"/>
          </w:rPr>
          <w:delText>E</w:delText>
        </w:r>
      </w:del>
      <w:ins w:id="71" w:author="Achen, Aaron - NRCS, Lincoln, NE" w:date="2019-07-22T15:30:00Z">
        <w:r>
          <w:rPr>
            <w:rFonts w:eastAsia="Times New Roman"/>
          </w:rPr>
          <w:t>e</w:t>
        </w:r>
      </w:ins>
      <w:r>
        <w:rPr>
          <w:rFonts w:eastAsia="Times New Roman"/>
        </w:rPr>
        <w:t>xcessively drained</w:t>
      </w:r>
      <w:del w:id="72" w:author="Achen, Aaron - NRCS, Lincoln, NE" w:date="2019-07-22T15:30:00Z">
        <w:r>
          <w:rPr>
            <w:rFonts w:eastAsia="Times New Roman"/>
          </w:rPr>
          <w:delText xml:space="preserve"> </w:delText>
        </w:r>
      </w:del>
      <w:r>
        <w:rPr>
          <w:rFonts w:eastAsia="Times New Roman"/>
        </w:rPr>
        <w:t xml:space="preserve">, sandy, shallow soil </w:t>
      </w:r>
      <w:del w:id="73" w:author="Achen, Aaron - NRCS, Lincoln, NE" w:date="2019-07-22T15:30:00Z">
        <w:r>
          <w:rPr>
            <w:rFonts w:eastAsia="Times New Roman"/>
          </w:rPr>
          <w:delText xml:space="preserve">with </w:delText>
        </w:r>
      </w:del>
      <w:ins w:id="74" w:author="Achen, Aaron - NRCS, Lincoln, NE" w:date="2019-07-22T15:30:00Z">
        <w:r>
          <w:rPr>
            <w:rFonts w:eastAsia="Times New Roman"/>
          </w:rPr>
          <w:t xml:space="preserve">that has </w:t>
        </w:r>
      </w:ins>
      <w:r>
        <w:rPr>
          <w:rFonts w:eastAsia="Times New Roman"/>
        </w:rPr>
        <w:t>fractured bedrock at a depth of 20 inches or less</w:t>
      </w:r>
      <w:ins w:id="75" w:author="Achen, Aaron - NRCS, Lincoln, NE" w:date="2019-07-22T15:30:00Z">
        <w:r>
          <w:rPr>
            <w:rFonts w:eastAsia="Times New Roman"/>
          </w:rPr>
          <w:t>;</w:t>
        </w:r>
      </w:ins>
    </w:p>
    <w:p w:rsidR="008C784B" w:rsidRDefault="006C0242">
      <w:pPr>
        <w:numPr>
          <w:ilvl w:val="0"/>
          <w:numId w:val="3"/>
        </w:numPr>
        <w:spacing w:before="100" w:beforeAutospacing="1" w:after="100" w:afterAutospacing="1"/>
        <w:rPr>
          <w:rFonts w:eastAsia="Times New Roman"/>
        </w:rPr>
      </w:pPr>
      <w:del w:id="76" w:author="Achen, Aaron - NRCS, Lincoln, NE" w:date="2019-07-22T15:30:00Z">
        <w:r>
          <w:rPr>
            <w:rFonts w:eastAsia="Times New Roman"/>
          </w:rPr>
          <w:delText>W</w:delText>
        </w:r>
      </w:del>
      <w:ins w:id="77" w:author="Achen, Aaron - NRCS, Lincoln, NE" w:date="2019-07-22T15:30:00Z">
        <w:r>
          <w:rPr>
            <w:rFonts w:eastAsia="Times New Roman"/>
          </w:rPr>
          <w:t xml:space="preserve">A well drained, very deep, clayey soil </w:t>
        </w:r>
      </w:ins>
      <w:del w:id="78" w:author="Achen, Aaron - NRCS, Lincoln, NE" w:date="2019-07-22T15:31:00Z">
        <w:r>
          <w:rPr>
            <w:rFonts w:eastAsia="Times New Roman"/>
          </w:rPr>
          <w:delText xml:space="preserve">with </w:delText>
        </w:r>
      </w:del>
      <w:ins w:id="79" w:author="Achen, Aaron - NRCS, Lincoln, NE" w:date="2019-07-22T15:31:00Z">
        <w:r>
          <w:rPr>
            <w:rFonts w:eastAsia="Times New Roman"/>
          </w:rPr>
          <w:t xml:space="preserve">that has </w:t>
        </w:r>
      </w:ins>
      <w:r>
        <w:rPr>
          <w:rFonts w:eastAsia="Times New Roman"/>
        </w:rPr>
        <w:t xml:space="preserve">very slow </w:t>
      </w:r>
      <w:proofErr w:type="spellStart"/>
      <w:r>
        <w:rPr>
          <w:rFonts w:eastAsia="Times New Roman"/>
        </w:rPr>
        <w:t>Ksat</w:t>
      </w:r>
      <w:proofErr w:type="spellEnd"/>
      <w:r>
        <w:rPr>
          <w:rFonts w:eastAsia="Times New Roman"/>
        </w:rPr>
        <w:t xml:space="preserve"> (permeability) (&lt;= 0.06 inches/</w:t>
      </w:r>
      <w:proofErr w:type="spellStart"/>
      <w:r>
        <w:rPr>
          <w:rFonts w:eastAsia="Times New Roman"/>
        </w:rPr>
        <w:t>hr</w:t>
      </w:r>
      <w:proofErr w:type="spellEnd"/>
      <w:r>
        <w:rPr>
          <w:rFonts w:eastAsia="Times New Roman"/>
        </w:rPr>
        <w:t>) in the upper 24 inches</w:t>
      </w:r>
      <w:ins w:id="80" w:author="Achen, Aaron - NRCS, Lincoln, NE" w:date="2019-07-22T15:31:00Z">
        <w:r>
          <w:rPr>
            <w:rFonts w:eastAsia="Times New Roman"/>
          </w:rPr>
          <w:t>; and</w:t>
        </w:r>
      </w:ins>
    </w:p>
    <w:p w:rsidR="008C784B" w:rsidRDefault="006C0242">
      <w:pPr>
        <w:numPr>
          <w:ilvl w:val="0"/>
          <w:numId w:val="3"/>
        </w:numPr>
        <w:spacing w:before="100" w:beforeAutospacing="1" w:after="100" w:afterAutospacing="1"/>
        <w:rPr>
          <w:rFonts w:eastAsia="Times New Roman"/>
        </w:rPr>
      </w:pPr>
      <w:del w:id="81" w:author="Achen, Aaron - NRCS, Lincoln, NE" w:date="2019-07-22T15:31:00Z">
        <w:r>
          <w:rPr>
            <w:rFonts w:eastAsia="Times New Roman"/>
          </w:rPr>
          <w:delText>P</w:delText>
        </w:r>
      </w:del>
      <w:ins w:id="82" w:author="Achen, Aaron - NRCS, Lincoln, NE" w:date="2019-07-22T15:31:00Z">
        <w:r>
          <w:rPr>
            <w:rFonts w:eastAsia="Times New Roman"/>
          </w:rPr>
          <w:t>A p</w:t>
        </w:r>
      </w:ins>
      <w:r>
        <w:rPr>
          <w:rFonts w:eastAsia="Times New Roman"/>
        </w:rPr>
        <w:t xml:space="preserve">oorly drained, very deep, loamy soil </w:t>
      </w:r>
      <w:del w:id="83" w:author="Achen, Aaron - NRCS, Lincoln, NE" w:date="2019-07-22T15:31:00Z">
        <w:r>
          <w:rPr>
            <w:rFonts w:eastAsia="Times New Roman"/>
          </w:rPr>
          <w:delText xml:space="preserve">with </w:delText>
        </w:r>
      </w:del>
      <w:ins w:id="84" w:author="Achen, Aaron - NRCS, Lincoln, NE" w:date="2019-07-22T15:31:00Z">
        <w:r>
          <w:rPr>
            <w:rFonts w:eastAsia="Times New Roman"/>
          </w:rPr>
          <w:t xml:space="preserve">that has </w:t>
        </w:r>
      </w:ins>
      <w:r>
        <w:rPr>
          <w:rFonts w:eastAsia="Times New Roman"/>
        </w:rPr>
        <w:t xml:space="preserve">a water table at </w:t>
      </w:r>
      <w:ins w:id="85" w:author="Achen, Aaron - NRCS, Lincoln, NE" w:date="2019-07-22T15:31:00Z">
        <w:r>
          <w:rPr>
            <w:rFonts w:eastAsia="Times New Roman"/>
          </w:rPr>
          <w:t xml:space="preserve">a </w:t>
        </w:r>
      </w:ins>
      <w:r>
        <w:rPr>
          <w:rFonts w:eastAsia="Times New Roman"/>
        </w:rPr>
        <w:t>depth</w:t>
      </w:r>
      <w:del w:id="86" w:author="Achen, Aaron - NRCS, Lincoln, NE" w:date="2019-07-22T15:31:00Z">
        <w:r>
          <w:rPr>
            <w:rFonts w:eastAsia="Times New Roman"/>
          </w:rPr>
          <w:delText>s</w:delText>
        </w:r>
      </w:del>
      <w:r>
        <w:rPr>
          <w:rFonts w:eastAsia="Times New Roman"/>
        </w:rPr>
        <w:t xml:space="preserve"> less than 24 inches at some time </w:t>
      </w:r>
      <w:ins w:id="87" w:author="Achen, Aaron - NRCS, Lincoln, NE" w:date="2019-07-22T15:31:00Z">
        <w:r>
          <w:rPr>
            <w:rFonts w:eastAsia="Times New Roman"/>
          </w:rPr>
          <w:t>during</w:t>
        </w:r>
      </w:ins>
      <w:del w:id="88" w:author="Achen, Aaron - NRCS, Lincoln, NE" w:date="2019-07-22T15:31:00Z">
        <w:r>
          <w:rPr>
            <w:rFonts w:eastAsia="Times New Roman"/>
          </w:rPr>
          <w:delText>of</w:delText>
        </w:r>
      </w:del>
      <w:r>
        <w:rPr>
          <w:rFonts w:eastAsia="Times New Roman"/>
        </w:rPr>
        <w:t xml:space="preserve"> the year.</w:t>
      </w:r>
    </w:p>
    <w:p w:rsidR="008C784B" w:rsidRDefault="006C0242">
      <w:pPr>
        <w:pStyle w:val="NormalWeb"/>
      </w:pPr>
      <w:r>
        <w:t xml:space="preserve">These three </w:t>
      </w:r>
      <w:del w:id="89" w:author="Achen, Aaron - NRCS, Lincoln, NE" w:date="2019-07-22T15:32:00Z">
        <w:r>
          <w:delText xml:space="preserve">soils </w:delText>
        </w:r>
      </w:del>
      <w:ins w:id="90" w:author="Achen, Aaron - NRCS, Lincoln, NE" w:date="2019-07-22T15:32:00Z">
        <w:r>
          <w:t xml:space="preserve">examples illustrate that soils </w:t>
        </w:r>
      </w:ins>
      <w:r>
        <w:t>may have similar potential for surface runoff of precipitation</w:t>
      </w:r>
      <w:del w:id="91" w:author="Achen, Aaron - NRCS, Lincoln, NE" w:date="2019-07-22T15:32:00Z">
        <w:r>
          <w:delText>,</w:delText>
        </w:r>
      </w:del>
      <w:r>
        <w:t xml:space="preserve"> but not for deep leaching of nitrates.</w:t>
      </w:r>
    </w:p>
    <w:p w:rsidR="008C784B" w:rsidRDefault="006C0242">
      <w:pPr>
        <w:pStyle w:val="NormalWeb"/>
      </w:pPr>
      <w:r>
        <w:t>After a review of the research and university extension publications on soil and climate properties that affect nitrate leaching, two nitrate leaching potential interpretations were developed in the National Soil Information System (NASIS): one for nonirrigated conditions</w:t>
      </w:r>
      <w:ins w:id="92" w:author="Achen, Aaron - NRCS, Lincoln, NE" w:date="2019-07-22T15:32:00Z">
        <w:r>
          <w:t xml:space="preserve"> and</w:t>
        </w:r>
      </w:ins>
      <w:del w:id="93" w:author="Achen, Aaron - NRCS, Lincoln, NE" w:date="2019-07-22T15:32:00Z">
        <w:r>
          <w:delText>,</w:delText>
        </w:r>
      </w:del>
      <w:r>
        <w:t xml:space="preserve"> the other for irrigated</w:t>
      </w:r>
      <w:ins w:id="94" w:author="Achen, Aaron - NRCS, Lincoln, NE" w:date="2019-07-22T15:32:00Z">
        <w:r>
          <w:t xml:space="preserve"> conditions</w:t>
        </w:r>
      </w:ins>
      <w:r>
        <w:t>.</w:t>
      </w:r>
    </w:p>
    <w:p w:rsidR="008C784B" w:rsidRDefault="006C0242">
      <w:pPr>
        <w:pStyle w:val="NormalWeb"/>
      </w:pPr>
      <w:r>
        <w:t xml:space="preserve">The following soil and climate factors </w:t>
      </w:r>
      <w:ins w:id="95" w:author="Achen, Aaron - NRCS, Lincoln, NE" w:date="2019-07-22T15:37:00Z">
        <w:r>
          <w:t xml:space="preserve">are criteria in </w:t>
        </w:r>
      </w:ins>
      <w:del w:id="96" w:author="Achen, Aaron - NRCS, Lincoln, NE" w:date="2019-07-22T15:37:00Z">
        <w:r>
          <w:delText xml:space="preserve">were selected to develop </w:delText>
        </w:r>
      </w:del>
      <w:r>
        <w:t>the NASIS interpretation</w:t>
      </w:r>
      <w:ins w:id="97" w:author="Achen, Aaron - NRCS, Lincoln, NE" w:date="2019-07-22T15:37:00Z">
        <w:r>
          <w:t>.</w:t>
        </w:r>
      </w:ins>
      <w:del w:id="98" w:author="Achen, Aaron - NRCS, Lincoln, NE" w:date="2019-07-22T15:37:00Z">
        <w:r>
          <w:delText xml:space="preserve"> criteria:</w:delText>
        </w:r>
      </w:del>
    </w:p>
    <w:p w:rsidR="008C784B" w:rsidRDefault="006C0242">
      <w:pPr>
        <w:numPr>
          <w:ilvl w:val="0"/>
          <w:numId w:val="6"/>
        </w:numPr>
        <w:spacing w:before="100" w:beforeAutospacing="1" w:after="100" w:afterAutospacing="1"/>
        <w:rPr>
          <w:rFonts w:eastAsia="Times New Roman"/>
        </w:rPr>
      </w:pPr>
      <w:r>
        <w:rPr>
          <w:rStyle w:val="Strong"/>
          <w:rFonts w:eastAsia="Times New Roman"/>
        </w:rPr>
        <w:t>Mean annual precipitation minus potential evapotranspiration</w:t>
      </w:r>
      <w:del w:id="99" w:author="Achen, Aaron - NRCS, Lincoln, NE" w:date="2019-07-22T15:35:00Z">
        <w:r>
          <w:rPr>
            <w:rFonts w:eastAsia="Times New Roman"/>
            <w:b/>
            <w:rPrChange w:id="100" w:author="Achen, Aaron - NRCS, Lincoln, NE" w:date="2019-07-22T15:35:00Z">
              <w:rPr>
                <w:rFonts w:eastAsia="Times New Roman"/>
              </w:rPr>
            </w:rPrChange>
          </w:rPr>
          <w:delText xml:space="preserve"> -</w:delText>
        </w:r>
      </w:del>
      <w:ins w:id="101" w:author="Achen, Aaron - NRCS, Lincoln, NE" w:date="2019-07-22T15:35:00Z">
        <w:r>
          <w:rPr>
            <w:rFonts w:eastAsia="Times New Roman"/>
            <w:b/>
            <w:rPrChange w:id="102" w:author="Achen, Aaron - NRCS, Lincoln, NE" w:date="2019-07-22T15:35:00Z">
              <w:rPr>
                <w:rFonts w:eastAsia="Times New Roman"/>
              </w:rPr>
            </w:rPrChange>
          </w:rPr>
          <w:t>.</w:t>
        </w:r>
      </w:ins>
      <w:ins w:id="103" w:author="Achen, Aaron - NRCS, Lincoln, NE" w:date="2019-08-07T16:00:00Z">
        <w:r>
          <w:rPr>
            <w:rFonts w:eastAsia="Times New Roman"/>
            <w:b/>
          </w:rPr>
          <w:t>---</w:t>
        </w:r>
      </w:ins>
      <w:del w:id="104" w:author="Achen, Aaron - NRCS, Lincoln, NE" w:date="2019-07-22T15:35:00Z">
        <w:r>
          <w:rPr>
            <w:rFonts w:eastAsia="Times New Roman"/>
          </w:rPr>
          <w:delText xml:space="preserve"> t</w:delText>
        </w:r>
      </w:del>
      <w:ins w:id="105" w:author="Achen, Aaron - NRCS, Lincoln, NE" w:date="2019-07-22T15:35:00Z">
        <w:r>
          <w:rPr>
            <w:rFonts w:eastAsia="Times New Roman"/>
          </w:rPr>
          <w:t>T</w:t>
        </w:r>
      </w:ins>
      <w:r>
        <w:rPr>
          <w:rFonts w:eastAsia="Times New Roman"/>
        </w:rPr>
        <w:t>his factor provides an estimate of the amount of water that is available to move through the soil profile on an annual basis. NASIS contains data for mean annual precipitation and mean annual air temperature. The NRCS National Soil Survey Center developed an algorithm that estimates this factor</w:t>
      </w:r>
      <w:del w:id="106" w:author="Achen, Aaron - NRCS, Lincoln, NE" w:date="2019-07-22T15:55:00Z">
        <w:r>
          <w:rPr>
            <w:rFonts w:eastAsia="Times New Roman"/>
          </w:rPr>
          <w:delText>,</w:delText>
        </w:r>
      </w:del>
      <w:r>
        <w:rPr>
          <w:rFonts w:eastAsia="Times New Roman"/>
        </w:rPr>
        <w:t xml:space="preserve"> based on the Hamon potential evapotranspiration method (</w:t>
      </w:r>
      <w:proofErr w:type="spellStart"/>
      <w:del w:id="107" w:author="Achen, Aaron - NRCS, Lincoln, NE" w:date="2019-07-22T15:43:00Z">
        <w:r>
          <w:rPr>
            <w:rFonts w:eastAsia="Times New Roman"/>
          </w:rPr>
          <w:delText>3</w:delText>
        </w:r>
      </w:del>
      <w:ins w:id="108" w:author="Achen, Aaron - NRCS, Lincoln, NE" w:date="2019-07-22T15:43:00Z">
        <w:r>
          <w:rPr>
            <w:rFonts w:eastAsia="Times New Roman"/>
          </w:rPr>
          <w:t>Hammon</w:t>
        </w:r>
        <w:proofErr w:type="spellEnd"/>
        <w:r>
          <w:rPr>
            <w:rFonts w:eastAsia="Times New Roman"/>
          </w:rPr>
          <w:t>, 1961</w:t>
        </w:r>
      </w:ins>
      <w:r>
        <w:rPr>
          <w:rFonts w:eastAsia="Times New Roman"/>
        </w:rPr>
        <w:t>).</w:t>
      </w:r>
    </w:p>
    <w:p w:rsidR="008C784B" w:rsidRDefault="006C0242">
      <w:pPr>
        <w:numPr>
          <w:ilvl w:val="0"/>
          <w:numId w:val="6"/>
        </w:numPr>
        <w:spacing w:before="100" w:beforeAutospacing="1" w:after="100" w:afterAutospacing="1"/>
        <w:rPr>
          <w:rFonts w:eastAsia="Times New Roman"/>
        </w:rPr>
      </w:pPr>
      <w:r>
        <w:rPr>
          <w:rStyle w:val="Strong"/>
          <w:rFonts w:eastAsia="Times New Roman"/>
        </w:rPr>
        <w:t>Water travel time through entire soil profile</w:t>
      </w:r>
      <w:del w:id="109" w:author="Achen, Aaron - NRCS, Lincoln, NE" w:date="2019-07-22T15:36:00Z">
        <w:r>
          <w:rPr>
            <w:rFonts w:eastAsia="Times New Roman"/>
          </w:rPr>
          <w:delText xml:space="preserve"> - </w:delText>
        </w:r>
      </w:del>
      <w:ins w:id="110" w:author="Achen, Aaron - NRCS, Lincoln, NE" w:date="2019-07-22T15:36:00Z">
        <w:r>
          <w:rPr>
            <w:rFonts w:eastAsia="Times New Roman"/>
            <w:b/>
          </w:rPr>
          <w:t>.</w:t>
        </w:r>
      </w:ins>
      <w:ins w:id="111" w:author="Achen, Aaron - NRCS, Lincoln, NE" w:date="2019-08-07T16:00:00Z">
        <w:r>
          <w:rPr>
            <w:rFonts w:eastAsia="Times New Roman"/>
            <w:b/>
          </w:rPr>
          <w:t>---</w:t>
        </w:r>
      </w:ins>
      <w:del w:id="112" w:author="Achen, Aaron - NRCS, Lincoln, NE" w:date="2019-07-22T15:36:00Z">
        <w:r>
          <w:rPr>
            <w:rFonts w:eastAsia="Times New Roman"/>
          </w:rPr>
          <w:delText>t</w:delText>
        </w:r>
      </w:del>
      <w:ins w:id="113" w:author="Achen, Aaron - NRCS, Lincoln, NE" w:date="2019-07-22T15:36:00Z">
        <w:r>
          <w:rPr>
            <w:rFonts w:eastAsia="Times New Roman"/>
          </w:rPr>
          <w:t>T</w:t>
        </w:r>
      </w:ins>
      <w:r>
        <w:rPr>
          <w:rFonts w:eastAsia="Times New Roman"/>
        </w:rPr>
        <w:t>his factor uses the saturated hydraulic conductivity (</w:t>
      </w:r>
      <w:proofErr w:type="spellStart"/>
      <w:r>
        <w:rPr>
          <w:rFonts w:eastAsia="Times New Roman"/>
        </w:rPr>
        <w:t>Ksat</w:t>
      </w:r>
      <w:proofErr w:type="spellEnd"/>
      <w:r>
        <w:rPr>
          <w:rFonts w:eastAsia="Times New Roman"/>
        </w:rPr>
        <w:t>) and thickness of each soil horizon</w:t>
      </w:r>
      <w:del w:id="114" w:author="Achen, Aaron - NRCS, Lincoln, NE" w:date="2019-07-22T15:51:00Z">
        <w:r>
          <w:rPr>
            <w:rFonts w:eastAsia="Times New Roman"/>
          </w:rPr>
          <w:delText>,</w:delText>
        </w:r>
      </w:del>
      <w:r>
        <w:rPr>
          <w:rFonts w:eastAsia="Times New Roman"/>
        </w:rPr>
        <w:t xml:space="preserve"> to estimate the number of hours </w:t>
      </w:r>
      <w:del w:id="115" w:author="Achen, Aaron - NRCS, Lincoln, NE" w:date="2019-07-22T15:51:00Z">
        <w:r>
          <w:rPr>
            <w:rFonts w:eastAsia="Times New Roman"/>
          </w:rPr>
          <w:delText xml:space="preserve">that would be </w:delText>
        </w:r>
      </w:del>
      <w:r>
        <w:rPr>
          <w:rFonts w:eastAsia="Times New Roman"/>
        </w:rPr>
        <w:t xml:space="preserve">required for a given volume of water to move through the entire soil profile. One advantage of this method for accounting for the rate of water movement is that the properties and thickness of each soil horizon are accounted for, </w:t>
      </w:r>
      <w:del w:id="116" w:author="Achen, Aaron - NRCS, Lincoln, NE" w:date="2019-07-22T15:52:00Z">
        <w:r>
          <w:rPr>
            <w:rFonts w:eastAsia="Times New Roman"/>
          </w:rPr>
          <w:delText xml:space="preserve">rather than </w:delText>
        </w:r>
      </w:del>
      <w:ins w:id="117" w:author="Achen, Aaron - NRCS, Lincoln, NE" w:date="2019-07-22T15:52:00Z">
        <w:r>
          <w:rPr>
            <w:rFonts w:eastAsia="Times New Roman"/>
          </w:rPr>
          <w:t xml:space="preserve">which is preferable to </w:t>
        </w:r>
      </w:ins>
      <w:r>
        <w:rPr>
          <w:rFonts w:eastAsia="Times New Roman"/>
        </w:rPr>
        <w:t xml:space="preserve">using an overall hydraulic conductivity or permeability class for the entire profile. This method </w:t>
      </w:r>
      <w:del w:id="118" w:author="Achen, Aaron - NRCS, Lincoln, NE" w:date="2019-07-22T15:52:00Z">
        <w:r>
          <w:rPr>
            <w:rFonts w:eastAsia="Times New Roman"/>
          </w:rPr>
          <w:delText xml:space="preserve">will </w:delText>
        </w:r>
      </w:del>
      <w:r>
        <w:rPr>
          <w:rFonts w:eastAsia="Times New Roman"/>
        </w:rPr>
        <w:t>account</w:t>
      </w:r>
      <w:ins w:id="119" w:author="Achen, Aaron - NRCS, Lincoln, NE" w:date="2019-07-22T15:52:00Z">
        <w:r>
          <w:rPr>
            <w:rFonts w:eastAsia="Times New Roman"/>
          </w:rPr>
          <w:t>s</w:t>
        </w:r>
      </w:ins>
      <w:r>
        <w:rPr>
          <w:rFonts w:eastAsia="Times New Roman"/>
        </w:rPr>
        <w:t xml:space="preserve"> for subtle differences </w:t>
      </w:r>
      <w:del w:id="120" w:author="Achen, Aaron - NRCS, Lincoln, NE" w:date="2019-07-22T15:52:00Z">
        <w:r>
          <w:rPr>
            <w:rFonts w:eastAsia="Times New Roman"/>
          </w:rPr>
          <w:delText xml:space="preserve">between soils in </w:delText>
        </w:r>
      </w:del>
      <w:ins w:id="121" w:author="Achen, Aaron - NRCS, Lincoln, NE" w:date="2019-07-22T15:52:00Z">
        <w:r>
          <w:rPr>
            <w:rFonts w:eastAsia="Times New Roman"/>
          </w:rPr>
          <w:t xml:space="preserve">caused by </w:t>
        </w:r>
      </w:ins>
      <w:r>
        <w:rPr>
          <w:rFonts w:eastAsia="Times New Roman"/>
        </w:rPr>
        <w:t xml:space="preserve">texture, structure, horizon thickness, and depth to water-restricting layers. More discussion of this method is available </w:t>
      </w:r>
      <w:del w:id="122" w:author="Achen, Aaron - NRCS, Lincoln, NE" w:date="2019-07-22T16:06:00Z">
        <w:r>
          <w:rPr>
            <w:rFonts w:eastAsia="Times New Roman"/>
          </w:rPr>
          <w:delText xml:space="preserve">at </w:delText>
        </w:r>
      </w:del>
      <w:ins w:id="123" w:author="Achen, Aaron - NRCS, Lincoln, NE" w:date="2019-07-22T16:06:00Z">
        <w:r>
          <w:rPr>
            <w:rFonts w:eastAsia="Times New Roman"/>
          </w:rPr>
          <w:t xml:space="preserve">in </w:t>
        </w:r>
      </w:ins>
      <w:r>
        <w:rPr>
          <w:rFonts w:eastAsia="Times New Roman"/>
        </w:rPr>
        <w:t xml:space="preserve">the Oregon State University Extension </w:t>
      </w:r>
      <w:r>
        <w:rPr>
          <w:rFonts w:eastAsia="Times New Roman"/>
        </w:rPr>
        <w:lastRenderedPageBreak/>
        <w:t xml:space="preserve">Publication </w:t>
      </w:r>
      <w:del w:id="124" w:author="Achen, Aaron - NRCS, Lincoln, NE" w:date="2019-07-22T16:06:00Z">
        <w:r>
          <w:rPr>
            <w:rFonts w:eastAsia="Times New Roman"/>
          </w:rPr>
          <w:delText xml:space="preserve">available </w:delText>
        </w:r>
      </w:del>
      <w:r>
        <w:rPr>
          <w:rFonts w:eastAsia="Times New Roman"/>
        </w:rPr>
        <w:t>at</w:t>
      </w:r>
      <w:del w:id="125" w:author="Achen, Aaron - NRCS, Lincoln, NE" w:date="2019-07-22T16:06:00Z">
        <w:r>
          <w:rPr>
            <w:rFonts w:eastAsia="Times New Roman"/>
          </w:rPr>
          <w:delText xml:space="preserve"> :</w:delText>
        </w:r>
      </w:del>
      <w:r>
        <w:rPr>
          <w:rFonts w:eastAsia="Times New Roman"/>
        </w:rPr>
        <w:t xml:space="preserve"> </w:t>
      </w:r>
      <w:hyperlink r:id="rId7" w:history="1">
        <w:r>
          <w:rPr>
            <w:rStyle w:val="Hyperlink"/>
            <w:rFonts w:eastAsia="Times New Roman"/>
          </w:rPr>
          <w:t>http://ir.library.oregonstate.edu/xmlui/bitstream/handle/1957/15296/em8708.pdf?sequence=4</w:t>
        </w:r>
      </w:hyperlink>
      <w:r>
        <w:rPr>
          <w:rFonts w:eastAsia="Times New Roman"/>
        </w:rPr>
        <w:t xml:space="preserve"> (</w:t>
      </w:r>
      <w:del w:id="126" w:author="Achen, Aaron - NRCS, Lincoln, NE" w:date="2019-07-22T16:06:00Z">
        <w:r>
          <w:rPr>
            <w:rFonts w:eastAsia="Times New Roman"/>
          </w:rPr>
          <w:delText>4</w:delText>
        </w:r>
      </w:del>
      <w:ins w:id="127" w:author="Achen, Aaron - NRCS, Lincoln, NE" w:date="2019-07-22T16:06:00Z">
        <w:r>
          <w:rPr>
            <w:rFonts w:eastAsia="Times New Roman"/>
          </w:rPr>
          <w:t>Huddleston, 1998</w:t>
        </w:r>
      </w:ins>
      <w:r>
        <w:rPr>
          <w:rFonts w:eastAsia="Times New Roman"/>
        </w:rPr>
        <w:t>).</w:t>
      </w:r>
    </w:p>
    <w:p w:rsidR="008C784B" w:rsidRDefault="006C0242">
      <w:pPr>
        <w:numPr>
          <w:ilvl w:val="0"/>
          <w:numId w:val="6"/>
        </w:numPr>
        <w:spacing w:before="100" w:beforeAutospacing="1" w:after="100" w:afterAutospacing="1"/>
        <w:rPr>
          <w:rFonts w:eastAsia="Times New Roman"/>
        </w:rPr>
      </w:pPr>
      <w:r>
        <w:rPr>
          <w:rStyle w:val="Strong"/>
          <w:rFonts w:eastAsia="Times New Roman"/>
        </w:rPr>
        <w:t>Available water capacity</w:t>
      </w:r>
      <w:del w:id="128" w:author="Achen, Aaron - NRCS, Lincoln, NE" w:date="2019-07-22T15:36:00Z">
        <w:r>
          <w:rPr>
            <w:rFonts w:eastAsia="Times New Roman"/>
          </w:rPr>
          <w:delText xml:space="preserve"> - t</w:delText>
        </w:r>
      </w:del>
      <w:ins w:id="129" w:author="Achen, Aaron - NRCS, Lincoln, NE" w:date="2019-07-22T15:36:00Z">
        <w:r>
          <w:rPr>
            <w:rFonts w:eastAsia="Times New Roman"/>
            <w:b/>
          </w:rPr>
          <w:t>.</w:t>
        </w:r>
      </w:ins>
      <w:ins w:id="130" w:author="Achen, Aaron - NRCS, Lincoln, NE" w:date="2019-08-07T16:00:00Z">
        <w:r>
          <w:rPr>
            <w:rFonts w:eastAsia="Times New Roman"/>
            <w:b/>
          </w:rPr>
          <w:t>---</w:t>
        </w:r>
      </w:ins>
      <w:ins w:id="131" w:author="Achen, Aaron - NRCS, Lincoln, NE" w:date="2019-07-22T15:36:00Z">
        <w:r>
          <w:rPr>
            <w:rFonts w:eastAsia="Times New Roman"/>
            <w:rPrChange w:id="132" w:author="Achen, Aaron - NRCS, Lincoln, NE" w:date="2019-07-22T15:36:00Z">
              <w:rPr>
                <w:rFonts w:eastAsia="Times New Roman"/>
                <w:b/>
              </w:rPr>
            </w:rPrChange>
          </w:rPr>
          <w:t>T</w:t>
        </w:r>
      </w:ins>
      <w:r>
        <w:rPr>
          <w:rFonts w:eastAsia="Times New Roman"/>
        </w:rPr>
        <w:t xml:space="preserve">his factor accounts for the cumulative amount of </w:t>
      </w:r>
      <w:ins w:id="133" w:author="Achen, Aaron - NRCS, Lincoln, NE" w:date="2019-07-22T15:58:00Z">
        <w:r>
          <w:rPr>
            <w:rFonts w:eastAsia="Times New Roman"/>
          </w:rPr>
          <w:t xml:space="preserve">plant-available </w:t>
        </w:r>
      </w:ins>
      <w:r>
        <w:rPr>
          <w:rFonts w:eastAsia="Times New Roman"/>
        </w:rPr>
        <w:t xml:space="preserve">water </w:t>
      </w:r>
      <w:del w:id="134" w:author="Achen, Aaron - NRCS, Lincoln, NE" w:date="2019-07-22T15:58:00Z">
        <w:r>
          <w:rPr>
            <w:rFonts w:eastAsia="Times New Roman"/>
          </w:rPr>
          <w:delText xml:space="preserve">available to plants </w:delText>
        </w:r>
      </w:del>
      <w:r>
        <w:rPr>
          <w:rFonts w:eastAsia="Times New Roman"/>
        </w:rPr>
        <w:t xml:space="preserve">that the </w:t>
      </w:r>
      <w:del w:id="135" w:author="Achen, Aaron - NRCS, Lincoln, NE" w:date="2019-07-22T15:58:00Z">
        <w:r>
          <w:rPr>
            <w:rFonts w:eastAsia="Times New Roman"/>
          </w:rPr>
          <w:delText xml:space="preserve">entire </w:delText>
        </w:r>
      </w:del>
      <w:r>
        <w:rPr>
          <w:rFonts w:eastAsia="Times New Roman"/>
        </w:rPr>
        <w:t>soil profile can hold at field capacity to a depth of 150 cm. The more water the soil profile can hold, the less water is available for deep leaching.</w:t>
      </w:r>
    </w:p>
    <w:p w:rsidR="008C784B" w:rsidRDefault="006C0242">
      <w:pPr>
        <w:numPr>
          <w:ilvl w:val="0"/>
          <w:numId w:val="6"/>
        </w:numPr>
        <w:spacing w:before="100" w:beforeAutospacing="1" w:after="100" w:afterAutospacing="1"/>
        <w:rPr>
          <w:rFonts w:eastAsia="Times New Roman"/>
        </w:rPr>
      </w:pPr>
      <w:r>
        <w:rPr>
          <w:rStyle w:val="Strong"/>
          <w:rFonts w:eastAsia="Times New Roman"/>
        </w:rPr>
        <w:t>Depth and duration of water table</w:t>
      </w:r>
      <w:ins w:id="136" w:author="Achen, Aaron - NRCS, Lincoln, NE" w:date="2019-07-22T15:36:00Z">
        <w:r>
          <w:rPr>
            <w:rFonts w:eastAsia="Times New Roman"/>
            <w:b/>
          </w:rPr>
          <w:t>.</w:t>
        </w:r>
      </w:ins>
      <w:ins w:id="137" w:author="Achen, Aaron - NRCS, Lincoln, NE" w:date="2019-08-07T16:00:00Z">
        <w:r>
          <w:rPr>
            <w:rFonts w:eastAsia="Times New Roman"/>
            <w:b/>
          </w:rPr>
          <w:t>---</w:t>
        </w:r>
      </w:ins>
      <w:del w:id="138" w:author="Achen, Aaron - NRCS, Lincoln, NE" w:date="2019-07-22T15:36:00Z">
        <w:r>
          <w:rPr>
            <w:rFonts w:eastAsia="Times New Roman"/>
          </w:rPr>
          <w:delText xml:space="preserve"> - t</w:delText>
        </w:r>
      </w:del>
      <w:ins w:id="139" w:author="Achen, Aaron - NRCS, Lincoln, NE" w:date="2019-07-22T15:36:00Z">
        <w:r>
          <w:rPr>
            <w:rFonts w:eastAsia="Times New Roman"/>
          </w:rPr>
          <w:t>T</w:t>
        </w:r>
      </w:ins>
      <w:r>
        <w:rPr>
          <w:rFonts w:eastAsia="Times New Roman"/>
        </w:rPr>
        <w:t>his factor uses a water table index based on the minimum average depth to a water table</w:t>
      </w:r>
      <w:del w:id="140" w:author="Achen, Aaron - NRCS, Lincoln, NE" w:date="2019-07-22T16:07:00Z">
        <w:r>
          <w:rPr>
            <w:rFonts w:eastAsia="Times New Roman"/>
          </w:rPr>
          <w:delText>,</w:delText>
        </w:r>
      </w:del>
      <w:r>
        <w:rPr>
          <w:rFonts w:eastAsia="Times New Roman"/>
        </w:rPr>
        <w:t xml:space="preserve"> and the number of months that the water table is present </w:t>
      </w:r>
      <w:del w:id="141" w:author="Achen, Aaron - NRCS, Lincoln, NE" w:date="2019-07-22T16:07:00Z">
        <w:r>
          <w:rPr>
            <w:rFonts w:eastAsia="Times New Roman"/>
          </w:rPr>
          <w:delText xml:space="preserve">during the months of </w:delText>
        </w:r>
      </w:del>
      <w:ins w:id="142" w:author="Achen, Aaron - NRCS, Lincoln, NE" w:date="2019-07-22T16:07:00Z">
        <w:r>
          <w:rPr>
            <w:rFonts w:eastAsia="Times New Roman"/>
          </w:rPr>
          <w:t xml:space="preserve">from </w:t>
        </w:r>
      </w:ins>
      <w:r>
        <w:rPr>
          <w:rFonts w:eastAsia="Times New Roman"/>
        </w:rPr>
        <w:t xml:space="preserve">April through October. It </w:t>
      </w:r>
      <w:del w:id="143" w:author="Achen, Aaron - NRCS, Lincoln, NE" w:date="2019-07-22T16:09:00Z">
        <w:r>
          <w:rPr>
            <w:rFonts w:eastAsia="Times New Roman"/>
          </w:rPr>
          <w:delText xml:space="preserve">is used to </w:delText>
        </w:r>
      </w:del>
      <w:r>
        <w:rPr>
          <w:rFonts w:eastAsia="Times New Roman"/>
        </w:rPr>
        <w:t>account</w:t>
      </w:r>
      <w:ins w:id="144" w:author="Achen, Aaron - NRCS, Lincoln, NE" w:date="2019-07-22T16:09:00Z">
        <w:r>
          <w:rPr>
            <w:rFonts w:eastAsia="Times New Roman"/>
          </w:rPr>
          <w:t>s</w:t>
        </w:r>
      </w:ins>
      <w:r>
        <w:rPr>
          <w:rFonts w:eastAsia="Times New Roman"/>
        </w:rPr>
        <w:t xml:space="preserve"> for the loss of nitrates to the atmosphere as nitrous oxide or nitrogen gas from denitrification under anaerobic conditions caused by water saturation. The higher the water table and the longer it’s duration, the larger the quantity of nitrates that would potentially be lost to the atmosphere</w:t>
      </w:r>
      <w:del w:id="145" w:author="Achen, Aaron - NRCS, Lincoln, NE" w:date="2019-07-22T16:09:00Z">
        <w:r>
          <w:rPr>
            <w:rFonts w:eastAsia="Times New Roman"/>
          </w:rPr>
          <w:delText>,</w:delText>
        </w:r>
      </w:del>
      <w:r>
        <w:rPr>
          <w:rFonts w:eastAsia="Times New Roman"/>
        </w:rPr>
        <w:t xml:space="preserve"> and therefore not be available for deep leaching.</w:t>
      </w:r>
    </w:p>
    <w:p w:rsidR="008C784B" w:rsidRDefault="006C0242">
      <w:pPr>
        <w:numPr>
          <w:ilvl w:val="0"/>
          <w:numId w:val="6"/>
        </w:numPr>
        <w:spacing w:before="100" w:beforeAutospacing="1" w:after="100" w:afterAutospacing="1"/>
        <w:rPr>
          <w:rFonts w:eastAsia="Times New Roman"/>
        </w:rPr>
      </w:pPr>
      <w:r>
        <w:rPr>
          <w:rStyle w:val="Strong"/>
          <w:rFonts w:eastAsia="Times New Roman"/>
        </w:rPr>
        <w:t>Slope gradient adjusted for hydrologic soil group</w:t>
      </w:r>
      <w:del w:id="146" w:author="Achen, Aaron - NRCS, Lincoln, NE" w:date="2019-07-22T15:36:00Z">
        <w:r>
          <w:rPr>
            <w:rFonts w:eastAsia="Times New Roman"/>
          </w:rPr>
          <w:delText xml:space="preserve"> - </w:delText>
        </w:r>
      </w:del>
      <w:ins w:id="147" w:author="Achen, Aaron - NRCS, Lincoln, NE" w:date="2019-07-22T15:36:00Z">
        <w:r>
          <w:rPr>
            <w:rFonts w:eastAsia="Times New Roman"/>
            <w:b/>
          </w:rPr>
          <w:t>.</w:t>
        </w:r>
      </w:ins>
      <w:ins w:id="148" w:author="Achen, Aaron - NRCS, Lincoln, NE" w:date="2019-08-07T16:00:00Z">
        <w:r>
          <w:rPr>
            <w:rFonts w:eastAsia="Times New Roman"/>
            <w:b/>
          </w:rPr>
          <w:t>---</w:t>
        </w:r>
      </w:ins>
      <w:del w:id="149" w:author="Achen, Aaron - NRCS, Lincoln, NE" w:date="2019-07-22T15:36:00Z">
        <w:r>
          <w:rPr>
            <w:rFonts w:eastAsia="Times New Roman"/>
          </w:rPr>
          <w:delText>t</w:delText>
        </w:r>
      </w:del>
      <w:ins w:id="150" w:author="Achen, Aaron - NRCS, Lincoln, NE" w:date="2019-07-22T15:36:00Z">
        <w:r>
          <w:rPr>
            <w:rFonts w:eastAsia="Times New Roman"/>
          </w:rPr>
          <w:t>T</w:t>
        </w:r>
      </w:ins>
      <w:r>
        <w:rPr>
          <w:rFonts w:eastAsia="Times New Roman"/>
        </w:rPr>
        <w:t xml:space="preserve">he steeper the slope gradient, the higher the potential surface runoff, </w:t>
      </w:r>
      <w:del w:id="151" w:author="Achen, Aaron - NRCS, Lincoln, NE" w:date="2019-07-22T16:09:00Z">
        <w:r>
          <w:rPr>
            <w:rFonts w:eastAsia="Times New Roman"/>
          </w:rPr>
          <w:delText xml:space="preserve">resulting </w:delText>
        </w:r>
      </w:del>
      <w:ins w:id="152" w:author="Achen, Aaron - NRCS, Lincoln, NE" w:date="2019-07-22T16:09:00Z">
        <w:r>
          <w:rPr>
            <w:rFonts w:eastAsia="Times New Roman"/>
          </w:rPr>
          <w:t xml:space="preserve">and therefore the </w:t>
        </w:r>
      </w:ins>
      <w:del w:id="153" w:author="Achen, Aaron - NRCS, Lincoln, NE" w:date="2019-07-22T16:09:00Z">
        <w:r>
          <w:rPr>
            <w:rFonts w:eastAsia="Times New Roman"/>
          </w:rPr>
          <w:delText xml:space="preserve">in </w:delText>
        </w:r>
      </w:del>
      <w:r>
        <w:rPr>
          <w:rFonts w:eastAsia="Times New Roman"/>
        </w:rPr>
        <w:t xml:space="preserve">less water available to move through the soil profile. The following adjustments are made to the slope gradient by hydrologic group to account for potential </w:t>
      </w:r>
      <w:ins w:id="154" w:author="Achen, Aaron - NRCS, Lincoln, NE" w:date="2019-07-22T16:11:00Z">
        <w:r>
          <w:rPr>
            <w:rFonts w:eastAsia="Times New Roman"/>
          </w:rPr>
          <w:t xml:space="preserve">differences in </w:t>
        </w:r>
      </w:ins>
      <w:r>
        <w:rPr>
          <w:rFonts w:eastAsia="Times New Roman"/>
        </w:rPr>
        <w:t>surface runoff</w:t>
      </w:r>
      <w:del w:id="155" w:author="Achen, Aaron - NRCS, Lincoln, NE" w:date="2019-07-22T16:11:00Z">
        <w:r>
          <w:rPr>
            <w:rFonts w:eastAsia="Times New Roman"/>
          </w:rPr>
          <w:delText xml:space="preserve"> differences</w:delText>
        </w:r>
      </w:del>
      <w:r>
        <w:rPr>
          <w:rFonts w:eastAsia="Times New Roman"/>
        </w:rPr>
        <w:t>:</w:t>
      </w:r>
    </w:p>
    <w:p w:rsidR="008C784B" w:rsidRDefault="006C0242" w:rsidP="008C784B">
      <w:pPr>
        <w:pStyle w:val="NormalWeb"/>
        <w:numPr>
          <w:ilvl w:val="0"/>
          <w:numId w:val="8"/>
        </w:numPr>
        <w:rPr>
          <w:ins w:id="156" w:author="Achen, Aaron - NRCS, Lincoln, NE" w:date="2019-07-22T16:11:00Z"/>
        </w:rPr>
        <w:pPrChange w:id="157" w:author="Achen, Aaron - NRCS, Lincoln, NE" w:date="2019-07-22T16:11:00Z">
          <w:pPr>
            <w:pStyle w:val="NormalWeb"/>
            <w:ind w:left="720"/>
          </w:pPr>
        </w:pPrChange>
      </w:pPr>
      <w:r>
        <w:t>Hydrologic group A</w:t>
      </w:r>
      <w:ins w:id="158" w:author="Achen, Aaron - NRCS, Lincoln, NE" w:date="2019-07-22T16:11:00Z">
        <w:r>
          <w:t>:</w:t>
        </w:r>
      </w:ins>
      <w:r>
        <w:t xml:space="preserve"> </w:t>
      </w:r>
      <w:del w:id="159" w:author="Achen, Aaron - NRCS, Lincoln, NE" w:date="2019-07-22T16:11:00Z">
        <w:r>
          <w:delText>- s</w:delText>
        </w:r>
      </w:del>
      <w:ins w:id="160" w:author="Achen, Aaron - NRCS, Lincoln, NE" w:date="2019-07-22T16:11:00Z">
        <w:r>
          <w:t>S</w:t>
        </w:r>
      </w:ins>
      <w:r>
        <w:t xml:space="preserve">lope % x 0.75 </w:t>
      </w:r>
    </w:p>
    <w:p w:rsidR="008C784B" w:rsidRDefault="006C0242" w:rsidP="008C784B">
      <w:pPr>
        <w:pStyle w:val="NormalWeb"/>
        <w:numPr>
          <w:ilvl w:val="0"/>
          <w:numId w:val="8"/>
        </w:numPr>
        <w:rPr>
          <w:ins w:id="161" w:author="Achen, Aaron - NRCS, Lincoln, NE" w:date="2019-07-22T16:11:00Z"/>
        </w:rPr>
        <w:pPrChange w:id="162" w:author="Achen, Aaron - NRCS, Lincoln, NE" w:date="2019-07-22T16:11:00Z">
          <w:pPr>
            <w:pStyle w:val="NormalWeb"/>
            <w:ind w:left="720"/>
          </w:pPr>
        </w:pPrChange>
      </w:pPr>
      <w:r>
        <w:t>Hydrologic group B</w:t>
      </w:r>
      <w:ins w:id="163" w:author="Achen, Aaron - NRCS, Lincoln, NE" w:date="2019-07-22T16:12:00Z">
        <w:r>
          <w:t>:</w:t>
        </w:r>
      </w:ins>
      <w:del w:id="164" w:author="Achen, Aaron - NRCS, Lincoln, NE" w:date="2019-07-22T16:12:00Z">
        <w:r>
          <w:delText xml:space="preserve"> -</w:delText>
        </w:r>
      </w:del>
      <w:r>
        <w:t xml:space="preserve"> </w:t>
      </w:r>
      <w:ins w:id="165" w:author="Achen, Aaron - NRCS, Lincoln, NE" w:date="2019-07-22T16:11:00Z">
        <w:r>
          <w:t>S</w:t>
        </w:r>
      </w:ins>
      <w:del w:id="166" w:author="Achen, Aaron - NRCS, Lincoln, NE" w:date="2019-07-22T16:11:00Z">
        <w:r>
          <w:delText>s</w:delText>
        </w:r>
      </w:del>
      <w:r>
        <w:t xml:space="preserve">lope % x 0.85 </w:t>
      </w:r>
    </w:p>
    <w:p w:rsidR="008C784B" w:rsidRDefault="006C0242" w:rsidP="008C784B">
      <w:pPr>
        <w:pStyle w:val="NormalWeb"/>
        <w:numPr>
          <w:ilvl w:val="0"/>
          <w:numId w:val="8"/>
        </w:numPr>
        <w:rPr>
          <w:ins w:id="167" w:author="Achen, Aaron - NRCS, Lincoln, NE" w:date="2019-07-22T16:11:00Z"/>
        </w:rPr>
        <w:pPrChange w:id="168" w:author="Achen, Aaron - NRCS, Lincoln, NE" w:date="2019-07-22T16:11:00Z">
          <w:pPr>
            <w:pStyle w:val="NormalWeb"/>
            <w:ind w:left="720"/>
          </w:pPr>
        </w:pPrChange>
      </w:pPr>
      <w:r>
        <w:t>Hydrologic group C</w:t>
      </w:r>
      <w:ins w:id="169" w:author="Achen, Aaron - NRCS, Lincoln, NE" w:date="2019-07-22T16:12:00Z">
        <w:r>
          <w:t>:</w:t>
        </w:r>
      </w:ins>
      <w:del w:id="170" w:author="Achen, Aaron - NRCS, Lincoln, NE" w:date="2019-07-22T16:12:00Z">
        <w:r>
          <w:delText xml:space="preserve"> -</w:delText>
        </w:r>
      </w:del>
      <w:r>
        <w:t xml:space="preserve"> </w:t>
      </w:r>
      <w:ins w:id="171" w:author="Achen, Aaron - NRCS, Lincoln, NE" w:date="2019-07-22T16:11:00Z">
        <w:r>
          <w:t>S</w:t>
        </w:r>
      </w:ins>
      <w:del w:id="172" w:author="Achen, Aaron - NRCS, Lincoln, NE" w:date="2019-07-22T16:11:00Z">
        <w:r>
          <w:delText>s</w:delText>
        </w:r>
      </w:del>
      <w:r>
        <w:t xml:space="preserve">lope % x 0.95 </w:t>
      </w:r>
    </w:p>
    <w:p w:rsidR="008C784B" w:rsidRDefault="006C0242" w:rsidP="008C784B">
      <w:pPr>
        <w:pStyle w:val="NormalWeb"/>
        <w:numPr>
          <w:ilvl w:val="0"/>
          <w:numId w:val="8"/>
        </w:numPr>
        <w:pPrChange w:id="173" w:author="Achen, Aaron - NRCS, Lincoln, NE" w:date="2019-07-22T16:11:00Z">
          <w:pPr>
            <w:pStyle w:val="NormalWeb"/>
          </w:pPr>
        </w:pPrChange>
      </w:pPr>
      <w:r>
        <w:t>Hydrologic group D</w:t>
      </w:r>
      <w:ins w:id="174" w:author="Achen, Aaron - NRCS, Lincoln, NE" w:date="2019-07-22T16:12:00Z">
        <w:r>
          <w:t>:</w:t>
        </w:r>
      </w:ins>
      <w:del w:id="175" w:author="Achen, Aaron - NRCS, Lincoln, NE" w:date="2019-07-22T16:12:00Z">
        <w:r>
          <w:delText xml:space="preserve"> -</w:delText>
        </w:r>
      </w:del>
      <w:r>
        <w:t xml:space="preserve"> </w:t>
      </w:r>
      <w:ins w:id="176" w:author="Achen, Aaron - NRCS, Lincoln, NE" w:date="2019-07-22T16:11:00Z">
        <w:r>
          <w:t>N</w:t>
        </w:r>
      </w:ins>
      <w:del w:id="177" w:author="Achen, Aaron - NRCS, Lincoln, NE" w:date="2019-07-22T16:11:00Z">
        <w:r>
          <w:delText>n</w:delText>
        </w:r>
      </w:del>
      <w:r>
        <w:t>o adjustment</w:t>
      </w:r>
    </w:p>
    <w:p w:rsidR="008C784B" w:rsidRDefault="006C0242">
      <w:pPr>
        <w:numPr>
          <w:ilvl w:val="0"/>
          <w:numId w:val="11"/>
        </w:numPr>
        <w:spacing w:before="100" w:beforeAutospacing="1" w:after="100" w:afterAutospacing="1"/>
        <w:rPr>
          <w:rFonts w:eastAsia="Times New Roman"/>
        </w:rPr>
      </w:pPr>
      <w:r>
        <w:rPr>
          <w:rStyle w:val="Strong"/>
          <w:rFonts w:eastAsia="Times New Roman"/>
        </w:rPr>
        <w:t>Anion exchange capacity (AEC)</w:t>
      </w:r>
      <w:ins w:id="178" w:author="Achen, Aaron - NRCS, Lincoln, NE" w:date="2019-07-22T15:36:00Z">
        <w:r>
          <w:rPr>
            <w:rFonts w:eastAsia="Times New Roman"/>
            <w:b/>
          </w:rPr>
          <w:t xml:space="preserve"> .</w:t>
        </w:r>
      </w:ins>
      <w:ins w:id="179" w:author="Achen, Aaron - NRCS, Lincoln, NE" w:date="2019-08-07T16:00:00Z">
        <w:r>
          <w:rPr>
            <w:rFonts w:eastAsia="Times New Roman"/>
            <w:b/>
          </w:rPr>
          <w:t>---</w:t>
        </w:r>
      </w:ins>
      <w:del w:id="180" w:author="Achen, Aaron - NRCS, Lincoln, NE" w:date="2019-07-22T15:36:00Z">
        <w:r>
          <w:rPr>
            <w:rFonts w:eastAsia="Times New Roman"/>
          </w:rPr>
          <w:delText xml:space="preserve"> - t</w:delText>
        </w:r>
      </w:del>
      <w:ins w:id="181" w:author="Achen, Aaron - NRCS, Lincoln, NE" w:date="2019-07-22T15:36:00Z">
        <w:r>
          <w:rPr>
            <w:rFonts w:eastAsia="Times New Roman"/>
          </w:rPr>
          <w:t>T</w:t>
        </w:r>
      </w:ins>
      <w:r>
        <w:rPr>
          <w:rFonts w:eastAsia="Times New Roman"/>
        </w:rPr>
        <w:t xml:space="preserve">his factor was added in the September 2016 revision to account for soils that generate anion exchange capacity under acidic conditions. Highly weathered Ultisols and </w:t>
      </w:r>
      <w:proofErr w:type="spellStart"/>
      <w:r>
        <w:rPr>
          <w:rFonts w:eastAsia="Times New Roman"/>
        </w:rPr>
        <w:t>Oxisols</w:t>
      </w:r>
      <w:proofErr w:type="spellEnd"/>
      <w:r>
        <w:rPr>
          <w:rFonts w:eastAsia="Times New Roman"/>
        </w:rPr>
        <w:t xml:space="preserve">, volcanic </w:t>
      </w:r>
      <w:proofErr w:type="spellStart"/>
      <w:r>
        <w:rPr>
          <w:rFonts w:eastAsia="Times New Roman"/>
        </w:rPr>
        <w:t>Andisols</w:t>
      </w:r>
      <w:proofErr w:type="spellEnd"/>
      <w:r>
        <w:rPr>
          <w:rFonts w:eastAsia="Times New Roman"/>
        </w:rPr>
        <w:t xml:space="preserve">, and organic </w:t>
      </w:r>
      <w:proofErr w:type="spellStart"/>
      <w:r>
        <w:rPr>
          <w:rFonts w:eastAsia="Times New Roman"/>
        </w:rPr>
        <w:t>Histosols</w:t>
      </w:r>
      <w:proofErr w:type="spellEnd"/>
      <w:r>
        <w:rPr>
          <w:rFonts w:eastAsia="Times New Roman"/>
        </w:rPr>
        <w:t xml:space="preserve"> have AEC under acidic conditions (</w:t>
      </w:r>
      <w:ins w:id="182" w:author="Achen, Aaron - NRCS, Lincoln, NE" w:date="2019-07-22T16:12:00Z">
        <w:r>
          <w:rPr>
            <w:rFonts w:eastAsia="Times New Roman"/>
          </w:rPr>
          <w:t>University of Hawai’</w:t>
        </w:r>
      </w:ins>
      <w:ins w:id="183" w:author="Achen, Aaron - NRCS, Lincoln, NE" w:date="2019-07-22T16:13:00Z">
        <w:r>
          <w:rPr>
            <w:rFonts w:eastAsia="Times New Roman"/>
          </w:rPr>
          <w:t>i</w:t>
        </w:r>
      </w:ins>
      <w:ins w:id="184" w:author="Achen, Aaron - NRCS, Lincoln, NE" w:date="2019-07-22T16:12:00Z">
        <w:r>
          <w:rPr>
            <w:rFonts w:eastAsia="Times New Roman"/>
          </w:rPr>
          <w:t>,</w:t>
        </w:r>
      </w:ins>
      <w:ins w:id="185" w:author="Achen, Aaron - NRCS, Lincoln, NE" w:date="2019-07-22T16:13:00Z">
        <w:r>
          <w:rPr>
            <w:rFonts w:eastAsia="Times New Roman"/>
          </w:rPr>
          <w:t xml:space="preserve"> 2007</w:t>
        </w:r>
      </w:ins>
      <w:bookmarkStart w:id="186" w:name="_GoBack"/>
      <w:bookmarkEnd w:id="186"/>
      <w:del w:id="187" w:author="Achen, Aaron - NRCS, Lincoln, NE" w:date="2019-07-22T16:12:00Z">
        <w:r>
          <w:rPr>
            <w:rFonts w:eastAsia="Times New Roman"/>
          </w:rPr>
          <w:delText>6</w:delText>
        </w:r>
      </w:del>
      <w:r>
        <w:rPr>
          <w:rFonts w:eastAsia="Times New Roman"/>
        </w:rPr>
        <w:t>). Th</w:t>
      </w:r>
      <w:del w:id="188" w:author="Achen, Aaron - NRCS, Lincoln, NE" w:date="2019-07-22T16:15:00Z">
        <w:r>
          <w:rPr>
            <w:rFonts w:eastAsia="Times New Roman"/>
          </w:rPr>
          <w:delText>i</w:delText>
        </w:r>
      </w:del>
      <w:ins w:id="189" w:author="Achen, Aaron - NRCS, Lincoln, NE" w:date="2019-07-22T16:15:00Z">
        <w:r>
          <w:rPr>
            <w:rFonts w:eastAsia="Times New Roman"/>
          </w:rPr>
          <w:t>e</w:t>
        </w:r>
      </w:ins>
      <w:r>
        <w:rPr>
          <w:rFonts w:eastAsia="Times New Roman"/>
        </w:rPr>
        <w:t>s</w:t>
      </w:r>
      <w:ins w:id="190" w:author="Achen, Aaron - NRCS, Lincoln, NE" w:date="2019-07-22T16:15:00Z">
        <w:r>
          <w:rPr>
            <w:rFonts w:eastAsia="Times New Roman"/>
          </w:rPr>
          <w:t>e</w:t>
        </w:r>
      </w:ins>
      <w:r>
        <w:rPr>
          <w:rFonts w:eastAsia="Times New Roman"/>
        </w:rPr>
        <w:t xml:space="preserve"> </w:t>
      </w:r>
      <w:del w:id="191" w:author="Achen, Aaron - NRCS, Lincoln, NE" w:date="2019-07-22T16:15:00Z">
        <w:r>
          <w:rPr>
            <w:rFonts w:eastAsia="Times New Roman"/>
          </w:rPr>
          <w:delText xml:space="preserve">means that the </w:delText>
        </w:r>
      </w:del>
      <w:r>
        <w:rPr>
          <w:rFonts w:eastAsia="Times New Roman"/>
        </w:rPr>
        <w:t>soil</w:t>
      </w:r>
      <w:ins w:id="192" w:author="Achen, Aaron - NRCS, Lincoln, NE" w:date="2019-07-22T16:15:00Z">
        <w:r>
          <w:rPr>
            <w:rFonts w:eastAsia="Times New Roman"/>
          </w:rPr>
          <w:t>s</w:t>
        </w:r>
      </w:ins>
      <w:r>
        <w:rPr>
          <w:rFonts w:eastAsia="Times New Roman"/>
        </w:rPr>
        <w:t xml:space="preserve"> become</w:t>
      </w:r>
      <w:del w:id="193" w:author="Achen, Aaron - NRCS, Lincoln, NE" w:date="2019-07-22T16:15:00Z">
        <w:r>
          <w:rPr>
            <w:rFonts w:eastAsia="Times New Roman"/>
          </w:rPr>
          <w:delText>s</w:delText>
        </w:r>
      </w:del>
      <w:r>
        <w:rPr>
          <w:rFonts w:eastAsia="Times New Roman"/>
        </w:rPr>
        <w:t xml:space="preserve"> positively charged and attract</w:t>
      </w:r>
      <w:del w:id="194" w:author="Achen, Aaron - NRCS, Lincoln, NE" w:date="2019-07-22T16:15:00Z">
        <w:r>
          <w:rPr>
            <w:rFonts w:eastAsia="Times New Roman"/>
          </w:rPr>
          <w:delText>s</w:delText>
        </w:r>
      </w:del>
      <w:r>
        <w:rPr>
          <w:rFonts w:eastAsia="Times New Roman"/>
        </w:rPr>
        <w:t>, retain</w:t>
      </w:r>
      <w:del w:id="195" w:author="Achen, Aaron - NRCS, Lincoln, NE" w:date="2019-07-22T16:15:00Z">
        <w:r>
          <w:rPr>
            <w:rFonts w:eastAsia="Times New Roman"/>
          </w:rPr>
          <w:delText>s</w:delText>
        </w:r>
      </w:del>
      <w:r>
        <w:rPr>
          <w:rFonts w:eastAsia="Times New Roman"/>
        </w:rPr>
        <w:t>, and suppl</w:t>
      </w:r>
      <w:ins w:id="196" w:author="Achen, Aaron - NRCS, Lincoln, NE" w:date="2019-07-22T16:15:00Z">
        <w:r>
          <w:rPr>
            <w:rFonts w:eastAsia="Times New Roman"/>
          </w:rPr>
          <w:t>y</w:t>
        </w:r>
      </w:ins>
      <w:del w:id="197" w:author="Achen, Aaron - NRCS, Lincoln, NE" w:date="2019-07-22T16:15:00Z">
        <w:r>
          <w:rPr>
            <w:rFonts w:eastAsia="Times New Roman"/>
          </w:rPr>
          <w:delText>ies</w:delText>
        </w:r>
      </w:del>
      <w:r>
        <w:rPr>
          <w:rFonts w:eastAsia="Times New Roman"/>
        </w:rPr>
        <w:t xml:space="preserve"> negatively charged anions, including nitrate, which </w:t>
      </w:r>
      <w:ins w:id="198" w:author="Achen, Aaron - NRCS, Lincoln, NE" w:date="2019-07-22T16:15:00Z">
        <w:r>
          <w:rPr>
            <w:rFonts w:eastAsia="Times New Roman"/>
          </w:rPr>
          <w:t xml:space="preserve">therefore </w:t>
        </w:r>
      </w:ins>
      <w:r>
        <w:rPr>
          <w:rFonts w:eastAsia="Times New Roman"/>
        </w:rPr>
        <w:t>reduces the risk of nitrate leaching.</w:t>
      </w:r>
    </w:p>
    <w:p w:rsidR="008C784B" w:rsidRDefault="006C0242" w:rsidP="008C784B">
      <w:pPr>
        <w:pStyle w:val="NormalWeb"/>
        <w:ind w:left="720"/>
        <w:pPrChange w:id="199" w:author="Achen, Aaron - NRCS, Lincoln, NE" w:date="2019-07-22T16:14:00Z">
          <w:pPr>
            <w:pStyle w:val="NormalWeb"/>
          </w:pPr>
        </w:pPrChange>
      </w:pPr>
      <w:r>
        <w:t xml:space="preserve">The following criteria are used to reduce the </w:t>
      </w:r>
      <w:ins w:id="200" w:author="Achen, Aaron - NRCS, Lincoln, NE" w:date="2019-07-22T16:16:00Z">
        <w:r>
          <w:t xml:space="preserve">numerical ratings of </w:t>
        </w:r>
      </w:ins>
      <w:r>
        <w:t xml:space="preserve">nitrate leaching potential </w:t>
      </w:r>
      <w:del w:id="201" w:author="Achen, Aaron - NRCS, Lincoln, NE" w:date="2019-07-22T16:16:00Z">
        <w:r>
          <w:delText xml:space="preserve">numerical ratings </w:delText>
        </w:r>
      </w:del>
      <w:r>
        <w:t xml:space="preserve">if the minimum representative pH in water is 5.5 or less in some part of the </w:t>
      </w:r>
      <w:ins w:id="202" w:author="Achen, Aaron - NRCS, Lincoln, NE" w:date="2019-07-22T16:16:00Z">
        <w:r>
          <w:t xml:space="preserve">soil at </w:t>
        </w:r>
      </w:ins>
      <w:ins w:id="203" w:author="Achen, Aaron - NRCS, Lincoln, NE" w:date="2019-07-22T16:17:00Z">
        <w:r>
          <w:t xml:space="preserve">a depth of </w:t>
        </w:r>
      </w:ins>
      <w:r>
        <w:t>0-100 cm</w:t>
      </w:r>
      <w:del w:id="204" w:author="Achen, Aaron - NRCS, Lincoln, NE" w:date="2019-07-22T16:17:00Z">
        <w:r>
          <w:delText xml:space="preserve"> depth</w:delText>
        </w:r>
      </w:del>
      <w:r>
        <w:t>.</w:t>
      </w:r>
    </w:p>
    <w:p w:rsidR="008C784B" w:rsidRDefault="006C0242" w:rsidP="008C784B">
      <w:pPr>
        <w:pStyle w:val="NormalWeb"/>
        <w:numPr>
          <w:ilvl w:val="0"/>
          <w:numId w:val="13"/>
        </w:numPr>
        <w:rPr>
          <w:ins w:id="205" w:author="Achen, Aaron - NRCS, Lincoln, NE" w:date="2019-07-22T16:13:00Z"/>
        </w:rPr>
        <w:pPrChange w:id="206" w:author="Achen, Aaron - NRCS, Lincoln, NE" w:date="2019-07-22T16:14:00Z">
          <w:pPr>
            <w:pStyle w:val="NormalWeb"/>
          </w:pPr>
        </w:pPrChange>
      </w:pPr>
      <w:del w:id="207" w:author="Achen, Aaron - NRCS, Lincoln, NE" w:date="2019-07-22T16:13:00Z">
        <w:r>
          <w:delText xml:space="preserve">. </w:delText>
        </w:r>
      </w:del>
      <w:proofErr w:type="spellStart"/>
      <w:r>
        <w:t>Andisols</w:t>
      </w:r>
      <w:proofErr w:type="spellEnd"/>
      <w:ins w:id="208" w:author="Achen, Aaron - NRCS, Lincoln, NE" w:date="2019-07-22T16:14:00Z">
        <w:r>
          <w:t>:</w:t>
        </w:r>
      </w:ins>
      <w:r>
        <w:t xml:space="preserve"> </w:t>
      </w:r>
      <w:del w:id="209" w:author="Achen, Aaron - NRCS, Lincoln, NE" w:date="2019-07-22T16:14:00Z">
        <w:r>
          <w:delText>- s</w:delText>
        </w:r>
      </w:del>
      <w:ins w:id="210" w:author="Achen, Aaron - NRCS, Lincoln, NE" w:date="2019-07-22T16:14:00Z">
        <w:r>
          <w:t>S</w:t>
        </w:r>
      </w:ins>
      <w:r>
        <w:t>ubtract 0.30</w:t>
      </w:r>
      <w:del w:id="211" w:author="Achen, Aaron - NRCS, Lincoln, NE" w:date="2019-07-22T16:13:00Z">
        <w:r>
          <w:delText xml:space="preserve"> </w:delText>
        </w:r>
      </w:del>
      <w:del w:id="212" w:author="Achen, Aaron - NRCS, Lincoln, NE" w:date="2019-07-22T16:14:00Z">
        <w:r>
          <w:delText>.</w:delText>
        </w:r>
      </w:del>
      <w:r>
        <w:t xml:space="preserve"> </w:t>
      </w:r>
    </w:p>
    <w:p w:rsidR="008C784B" w:rsidRDefault="006C0242" w:rsidP="008C784B">
      <w:pPr>
        <w:pStyle w:val="NormalWeb"/>
        <w:numPr>
          <w:ilvl w:val="0"/>
          <w:numId w:val="13"/>
        </w:numPr>
        <w:rPr>
          <w:ins w:id="213" w:author="Achen, Aaron - NRCS, Lincoln, NE" w:date="2019-07-22T16:13:00Z"/>
        </w:rPr>
        <w:pPrChange w:id="214" w:author="Achen, Aaron - NRCS, Lincoln, NE" w:date="2019-07-22T16:14:00Z">
          <w:pPr>
            <w:pStyle w:val="NormalWeb"/>
          </w:pPr>
        </w:pPrChange>
      </w:pPr>
      <w:proofErr w:type="spellStart"/>
      <w:r>
        <w:t>Oxisols</w:t>
      </w:r>
      <w:proofErr w:type="spellEnd"/>
      <w:ins w:id="215" w:author="Achen, Aaron - NRCS, Lincoln, NE" w:date="2019-07-22T16:14:00Z">
        <w:r>
          <w:t>: S</w:t>
        </w:r>
      </w:ins>
      <w:del w:id="216" w:author="Achen, Aaron - NRCS, Lincoln, NE" w:date="2019-07-22T16:14:00Z">
        <w:r>
          <w:delText xml:space="preserve"> - s</w:delText>
        </w:r>
      </w:del>
      <w:r>
        <w:t>ubtract 0.25</w:t>
      </w:r>
      <w:del w:id="217" w:author="Achen, Aaron - NRCS, Lincoln, NE" w:date="2019-07-22T16:14:00Z">
        <w:r>
          <w:delText xml:space="preserve"> .</w:delText>
        </w:r>
      </w:del>
      <w:r>
        <w:t xml:space="preserve"> </w:t>
      </w:r>
    </w:p>
    <w:p w:rsidR="008C784B" w:rsidRDefault="006C0242" w:rsidP="008C784B">
      <w:pPr>
        <w:pStyle w:val="NormalWeb"/>
        <w:numPr>
          <w:ilvl w:val="0"/>
          <w:numId w:val="13"/>
        </w:numPr>
        <w:rPr>
          <w:ins w:id="218" w:author="Achen, Aaron - NRCS, Lincoln, NE" w:date="2019-07-22T16:13:00Z"/>
        </w:rPr>
        <w:pPrChange w:id="219" w:author="Achen, Aaron - NRCS, Lincoln, NE" w:date="2019-07-22T16:14:00Z">
          <w:pPr>
            <w:pStyle w:val="NormalWeb"/>
          </w:pPr>
        </w:pPrChange>
      </w:pPr>
      <w:proofErr w:type="spellStart"/>
      <w:r>
        <w:t>Histosols</w:t>
      </w:r>
      <w:proofErr w:type="spellEnd"/>
      <w:ins w:id="220" w:author="Achen, Aaron - NRCS, Lincoln, NE" w:date="2019-07-22T16:14:00Z">
        <w:r>
          <w:t>: S</w:t>
        </w:r>
      </w:ins>
      <w:del w:id="221" w:author="Achen, Aaron - NRCS, Lincoln, NE" w:date="2019-07-22T16:14:00Z">
        <w:r>
          <w:delText xml:space="preserve"> - s</w:delText>
        </w:r>
      </w:del>
      <w:r>
        <w:t>ubtract 0.20</w:t>
      </w:r>
      <w:del w:id="222" w:author="Achen, Aaron - NRCS, Lincoln, NE" w:date="2019-07-22T16:14:00Z">
        <w:r>
          <w:delText xml:space="preserve"> .</w:delText>
        </w:r>
      </w:del>
      <w:r>
        <w:t xml:space="preserve"> </w:t>
      </w:r>
    </w:p>
    <w:p w:rsidR="008C784B" w:rsidRDefault="006C0242" w:rsidP="008C784B">
      <w:pPr>
        <w:pStyle w:val="NormalWeb"/>
        <w:numPr>
          <w:ilvl w:val="0"/>
          <w:numId w:val="13"/>
        </w:numPr>
        <w:pPrChange w:id="223" w:author="Achen, Aaron - NRCS, Lincoln, NE" w:date="2019-07-22T16:14:00Z">
          <w:pPr>
            <w:pStyle w:val="NormalWeb"/>
          </w:pPr>
        </w:pPrChange>
      </w:pPr>
      <w:r>
        <w:t>Ultisols</w:t>
      </w:r>
      <w:ins w:id="224" w:author="Achen, Aaron - NRCS, Lincoln, NE" w:date="2019-07-22T16:14:00Z">
        <w:r>
          <w:t>: S</w:t>
        </w:r>
      </w:ins>
      <w:del w:id="225" w:author="Achen, Aaron - NRCS, Lincoln, NE" w:date="2019-07-22T16:14:00Z">
        <w:r>
          <w:delText xml:space="preserve"> - s</w:delText>
        </w:r>
      </w:del>
      <w:r>
        <w:t>ubtract 0.20</w:t>
      </w:r>
    </w:p>
    <w:p w:rsidR="008C784B" w:rsidRDefault="006C0242">
      <w:pPr>
        <w:pStyle w:val="Heading2"/>
        <w:divId w:val="978344037"/>
        <w:rPr>
          <w:rFonts w:eastAsia="Times New Roman"/>
        </w:rPr>
      </w:pPr>
      <w:bookmarkStart w:id="226" w:name="_Toc16087905"/>
      <w:r>
        <w:rPr>
          <w:rFonts w:eastAsia="Times New Roman"/>
        </w:rPr>
        <w:t>Evaluations and Rules for the NASIS Nitrate Leaching Potential Interpretation</w:t>
      </w:r>
      <w:bookmarkEnd w:id="226"/>
    </w:p>
    <w:p w:rsidR="008C784B" w:rsidRDefault="006C0242">
      <w:pPr>
        <w:divId w:val="1128160434"/>
        <w:rPr>
          <w:rFonts w:eastAsia="Times New Roman"/>
        </w:rPr>
      </w:pPr>
      <w:r>
        <w:rPr>
          <w:rFonts w:eastAsia="Times New Roman"/>
          <w:noProof/>
          <w:sz w:val="20"/>
          <w:szCs w:val="20"/>
        </w:rPr>
        <w:lastRenderedPageBreak/>
        <w:drawing>
          <wp:inline distT="0" distB="0" distL="0" distR="0">
            <wp:extent cx="6181090" cy="2780030"/>
            <wp:effectExtent l="0" t="0" r="0" b="1270"/>
            <wp:docPr id="1" name="Picture 1" descr="DDD0C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D0CE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090" cy="2780030"/>
                    </a:xfrm>
                    <a:prstGeom prst="rect">
                      <a:avLst/>
                    </a:prstGeom>
                    <a:noFill/>
                    <a:ln>
                      <a:noFill/>
                    </a:ln>
                  </pic:spPr>
                </pic:pic>
              </a:graphicData>
            </a:graphic>
          </wp:inline>
        </w:drawing>
      </w:r>
    </w:p>
    <w:p w:rsidR="008C784B" w:rsidRDefault="006C0242">
      <w:pPr>
        <w:pStyle w:val="NormalWeb"/>
        <w:divId w:val="143931672"/>
        <w:rPr>
          <w:ins w:id="227" w:author="Achen, Aaron - NRCS, Lincoln, NE" w:date="2019-08-07T16:05:00Z"/>
        </w:rPr>
      </w:pPr>
      <w:ins w:id="228" w:author="Achen, Aaron - NRCS, Lincoln, NE" w:date="2019-08-07T16:05:00Z">
        <w:r>
          <w:t>Figure 1.---</w:t>
        </w:r>
      </w:ins>
      <w:ins w:id="229" w:author="Achen, Aaron - NRCS, Lincoln, NE" w:date="2019-08-07T16:06:00Z">
        <w:r>
          <w:t>Evaluation curve for available water capacity in the interpretation for nitrate leaching potential.</w:t>
        </w:r>
      </w:ins>
    </w:p>
    <w:p w:rsidR="008C784B" w:rsidRDefault="006C0242">
      <w:pPr>
        <w:pStyle w:val="NormalWeb"/>
        <w:divId w:val="143931672"/>
      </w:pPr>
      <w:r>
        <w:t xml:space="preserve">NASIS uses a concept known as “fuzzy logic” to assign a numerical value between 0.00 and 1.00 to each factor in the interpretation criteria and the overall rating. For interpretations that are designed to predict soil limitations for a particular use, the higher the value, the greater the limitation. The </w:t>
      </w:r>
      <w:del w:id="230" w:author="Achen, Aaron - NRCS, Lincoln, NE" w:date="2019-07-22T16:37:00Z">
        <w:r>
          <w:delText>N</w:delText>
        </w:r>
      </w:del>
      <w:ins w:id="231" w:author="Achen, Aaron - NRCS, Lincoln, NE" w:date="2019-07-22T16:37:00Z">
        <w:r>
          <w:t>n</w:t>
        </w:r>
      </w:ins>
      <w:r>
        <w:t xml:space="preserve">itrate </w:t>
      </w:r>
      <w:del w:id="232" w:author="Achen, Aaron - NRCS, Lincoln, NE" w:date="2019-07-22T16:37:00Z">
        <w:r>
          <w:delText>L</w:delText>
        </w:r>
      </w:del>
      <w:ins w:id="233" w:author="Achen, Aaron - NRCS, Lincoln, NE" w:date="2019-07-22T16:37:00Z">
        <w:r>
          <w:t>l</w:t>
        </w:r>
      </w:ins>
      <w:r>
        <w:t xml:space="preserve">eaching </w:t>
      </w:r>
      <w:del w:id="234" w:author="Achen, Aaron - NRCS, Lincoln, NE" w:date="2019-07-22T16:37:00Z">
        <w:r>
          <w:delText>P</w:delText>
        </w:r>
      </w:del>
      <w:ins w:id="235" w:author="Achen, Aaron - NRCS, Lincoln, NE" w:date="2019-07-22T16:37:00Z">
        <w:r>
          <w:t>p</w:t>
        </w:r>
      </w:ins>
      <w:r>
        <w:t xml:space="preserve">otential interpretation is designed in this way. A curve is constructed for each criteria factor, which assigns a value between 0.00 and 1.00. These curves are known as </w:t>
      </w:r>
      <w:ins w:id="236" w:author="Achen, Aaron - NRCS, Lincoln, NE" w:date="2019-07-22T16:37:00Z">
        <w:r>
          <w:t>“</w:t>
        </w:r>
      </w:ins>
      <w:del w:id="237" w:author="Achen, Aaron - NRCS, Lincoln, NE" w:date="2019-07-22T16:36:00Z">
        <w:r>
          <w:delText xml:space="preserve">Evaluations </w:delText>
        </w:r>
      </w:del>
      <w:ins w:id="238" w:author="Achen, Aaron - NRCS, Lincoln, NE" w:date="2019-07-22T16:36:00Z">
        <w:r>
          <w:t>evaluations</w:t>
        </w:r>
      </w:ins>
      <w:ins w:id="239" w:author="Achen, Aaron - NRCS, Lincoln, NE" w:date="2019-07-22T16:37:00Z">
        <w:r>
          <w:t>”</w:t>
        </w:r>
      </w:ins>
      <w:ins w:id="240" w:author="Achen, Aaron - NRCS, Lincoln, NE" w:date="2019-07-22T16:36:00Z">
        <w:r>
          <w:t xml:space="preserve"> </w:t>
        </w:r>
      </w:ins>
      <w:r>
        <w:t xml:space="preserve">in NASIS. </w:t>
      </w:r>
      <w:del w:id="241" w:author="Achen, Aaron - NRCS, Lincoln, NE" w:date="2019-08-07T16:14:00Z">
        <w:r>
          <w:delText>The following</w:delText>
        </w:r>
      </w:del>
      <w:ins w:id="242" w:author="Achen, Aaron - NRCS, Lincoln, NE" w:date="2019-08-07T16:14:00Z">
        <w:r>
          <w:t>Figure 1</w:t>
        </w:r>
      </w:ins>
      <w:r>
        <w:t xml:space="preserve"> is an example of the </w:t>
      </w:r>
      <w:del w:id="243" w:author="Achen, Aaron - NRCS, Lincoln, NE" w:date="2019-07-22T16:37:00Z">
        <w:r>
          <w:delText>E</w:delText>
        </w:r>
      </w:del>
      <w:ins w:id="244" w:author="Achen, Aaron - NRCS, Lincoln, NE" w:date="2019-07-22T16:37:00Z">
        <w:r>
          <w:t>e</w:t>
        </w:r>
      </w:ins>
      <w:r>
        <w:t xml:space="preserve">valuation curve for the </w:t>
      </w:r>
      <w:del w:id="245" w:author="Achen, Aaron - NRCS, Lincoln, NE" w:date="2019-07-22T16:37:00Z">
        <w:r>
          <w:delText>A</w:delText>
        </w:r>
      </w:del>
      <w:ins w:id="246" w:author="Achen, Aaron - NRCS, Lincoln, NE" w:date="2019-07-22T16:37:00Z">
        <w:r>
          <w:t>a</w:t>
        </w:r>
      </w:ins>
      <w:r>
        <w:t xml:space="preserve">vailable </w:t>
      </w:r>
      <w:del w:id="247" w:author="Achen, Aaron - NRCS, Lincoln, NE" w:date="2019-07-22T16:37:00Z">
        <w:r>
          <w:delText>W</w:delText>
        </w:r>
      </w:del>
      <w:ins w:id="248" w:author="Achen, Aaron - NRCS, Lincoln, NE" w:date="2019-07-22T16:37:00Z">
        <w:r>
          <w:t>w</w:t>
        </w:r>
      </w:ins>
      <w:r>
        <w:t xml:space="preserve">ater </w:t>
      </w:r>
      <w:del w:id="249" w:author="Achen, Aaron - NRCS, Lincoln, NE" w:date="2019-07-22T16:37:00Z">
        <w:r>
          <w:delText>C</w:delText>
        </w:r>
      </w:del>
      <w:ins w:id="250" w:author="Achen, Aaron - NRCS, Lincoln, NE" w:date="2019-07-22T16:37:00Z">
        <w:r>
          <w:t>c</w:t>
        </w:r>
      </w:ins>
      <w:r>
        <w:t xml:space="preserve">apacity (AWC) factor in the </w:t>
      </w:r>
      <w:del w:id="251" w:author="Achen, Aaron - NRCS, Lincoln, NE" w:date="2019-07-22T16:37:00Z">
        <w:r>
          <w:delText>N</w:delText>
        </w:r>
      </w:del>
      <w:ins w:id="252" w:author="Achen, Aaron - NRCS, Lincoln, NE" w:date="2019-07-22T16:37:00Z">
        <w:r>
          <w:t>n</w:t>
        </w:r>
      </w:ins>
      <w:r>
        <w:t xml:space="preserve">itrate </w:t>
      </w:r>
      <w:del w:id="253" w:author="Achen, Aaron - NRCS, Lincoln, NE" w:date="2019-07-22T16:37:00Z">
        <w:r>
          <w:delText>L</w:delText>
        </w:r>
      </w:del>
      <w:ins w:id="254" w:author="Achen, Aaron - NRCS, Lincoln, NE" w:date="2019-07-22T16:37:00Z">
        <w:r>
          <w:t>l</w:t>
        </w:r>
      </w:ins>
      <w:r>
        <w:t xml:space="preserve">eaching </w:t>
      </w:r>
      <w:del w:id="255" w:author="Achen, Aaron - NRCS, Lincoln, NE" w:date="2019-07-22T16:37:00Z">
        <w:r>
          <w:delText>P</w:delText>
        </w:r>
      </w:del>
      <w:ins w:id="256" w:author="Achen, Aaron - NRCS, Lincoln, NE" w:date="2019-07-22T16:37:00Z">
        <w:r>
          <w:t>p</w:t>
        </w:r>
      </w:ins>
      <w:r>
        <w:t>otential interpretation</w:t>
      </w:r>
      <w:ins w:id="257" w:author="Achen, Aaron - NRCS, Lincoln, NE" w:date="2019-08-06T14:05:00Z">
        <w:r>
          <w:t>.</w:t>
        </w:r>
      </w:ins>
      <w:del w:id="258" w:author="Achen, Aaron - NRCS, Lincoln, NE" w:date="2019-08-06T14:05:00Z">
        <w:r>
          <w:delText>:</w:delText>
        </w:r>
      </w:del>
    </w:p>
    <w:p w:rsidR="008C784B" w:rsidRDefault="006C0242">
      <w:pPr>
        <w:pStyle w:val="NormalWeb"/>
        <w:divId w:val="143931672"/>
      </w:pPr>
      <w:r>
        <w:t xml:space="preserve">A value of 1.00 (most limiting) is assigned if AWC is 15 cm or less. This corresponds to “low” and “very low” AWC classes. A value of 0.00 (not limiting) is assigned if AWC is 25 cm or greater, which corresponds to “high” and “very high” AWC classes. </w:t>
      </w:r>
      <w:ins w:id="259" w:author="Achen, Aaron - NRCS, Lincoln, NE" w:date="2019-07-22T16:38:00Z">
        <w:r>
          <w:t xml:space="preserve">For an AWC greater than 15 but less than 25 cm, </w:t>
        </w:r>
      </w:ins>
      <w:del w:id="260" w:author="Achen, Aaron - NRCS, Lincoln, NE" w:date="2019-07-22T16:38:00Z">
        <w:r>
          <w:delText>I</w:delText>
        </w:r>
      </w:del>
      <w:ins w:id="261" w:author="Achen, Aaron - NRCS, Lincoln, NE" w:date="2019-07-22T16:38:00Z">
        <w:r>
          <w:t>i</w:t>
        </w:r>
      </w:ins>
      <w:r>
        <w:t xml:space="preserve">ntermediate values are assigned </w:t>
      </w:r>
      <w:ins w:id="262" w:author="Achen, Aaron - NRCS, Lincoln, NE" w:date="2019-07-22T16:38:00Z">
        <w:r>
          <w:t>according to the curve</w:t>
        </w:r>
      </w:ins>
      <w:del w:id="263" w:author="Achen, Aaron - NRCS, Lincoln, NE" w:date="2019-07-22T16:38:00Z">
        <w:r>
          <w:delText>for an AWC greater than 15 but less than 25 cm, according to the curve</w:delText>
        </w:r>
      </w:del>
      <w:r>
        <w:t xml:space="preserve">. Each </w:t>
      </w:r>
      <w:del w:id="264" w:author="Achen, Aaron - NRCS, Lincoln, NE" w:date="2019-07-22T16:38:00Z">
        <w:r>
          <w:delText>E</w:delText>
        </w:r>
      </w:del>
      <w:ins w:id="265" w:author="Achen, Aaron - NRCS, Lincoln, NE" w:date="2019-07-22T16:38:00Z">
        <w:r>
          <w:t>e</w:t>
        </w:r>
      </w:ins>
      <w:r>
        <w:t xml:space="preserve">valuation curve is then used to create subrules that can be weighted to generate the overall interpretation rating. The following image displays the weighting factors and relationships of the </w:t>
      </w:r>
      <w:proofErr w:type="spellStart"/>
      <w:r>
        <w:t>subrules</w:t>
      </w:r>
      <w:proofErr w:type="spellEnd"/>
      <w:r>
        <w:t xml:space="preserve"> </w:t>
      </w:r>
      <w:del w:id="266" w:author="Achen, Aaron - NRCS, Lincoln, NE" w:date="2019-07-22T16:39:00Z">
        <w:r>
          <w:delText xml:space="preserve">that are used </w:delText>
        </w:r>
      </w:del>
      <w:r>
        <w:t xml:space="preserve">in the </w:t>
      </w:r>
      <w:proofErr w:type="spellStart"/>
      <w:r>
        <w:t>nonirrigated</w:t>
      </w:r>
      <w:proofErr w:type="spellEnd"/>
      <w:r>
        <w:t xml:space="preserve"> nitrate leaching potential interpretation</w:t>
      </w:r>
      <w:ins w:id="267" w:author="Achen, Aaron - NRCS, Lincoln, NE" w:date="2019-07-22T16:39:00Z">
        <w:r>
          <w:t>.</w:t>
        </w:r>
      </w:ins>
      <w:del w:id="268" w:author="Achen, Aaron - NRCS, Lincoln, NE" w:date="2019-07-22T16:39:00Z">
        <w:r>
          <w:delText>:</w:delText>
        </w:r>
      </w:del>
    </w:p>
    <w:p w:rsidR="008C784B" w:rsidRDefault="006C0242">
      <w:pPr>
        <w:pStyle w:val="Heading3"/>
        <w:divId w:val="401568823"/>
        <w:rPr>
          <w:rFonts w:eastAsia="Times New Roman"/>
        </w:rPr>
      </w:pPr>
      <w:bookmarkStart w:id="269" w:name="_Toc16087906"/>
      <w:r>
        <w:rPr>
          <w:rFonts w:eastAsia="Times New Roman"/>
        </w:rPr>
        <w:t>AGR - Nitrate Leaching Potential, Nonirrigated</w:t>
      </w:r>
      <w:bookmarkEnd w:id="269"/>
    </w:p>
    <w:p w:rsidR="008C784B" w:rsidRDefault="006C0242">
      <w:pPr>
        <w:divId w:val="948318108"/>
        <w:rPr>
          <w:rFonts w:eastAsia="Times New Roman"/>
        </w:rPr>
      </w:pPr>
      <w:r>
        <w:rPr>
          <w:rFonts w:eastAsia="Times New Roman"/>
          <w:noProof/>
          <w:sz w:val="20"/>
          <w:szCs w:val="20"/>
        </w:rPr>
        <w:lastRenderedPageBreak/>
        <w:drawing>
          <wp:inline distT="0" distB="0" distL="0" distR="0">
            <wp:extent cx="8931910" cy="6591300"/>
            <wp:effectExtent l="0" t="0" r="2540" b="0"/>
            <wp:docPr id="2" name="Picture 2" descr="A0154A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0154A5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31910" cy="6591300"/>
                    </a:xfrm>
                    <a:prstGeom prst="rect">
                      <a:avLst/>
                    </a:prstGeom>
                    <a:noFill/>
                    <a:ln>
                      <a:noFill/>
                    </a:ln>
                  </pic:spPr>
                </pic:pic>
              </a:graphicData>
            </a:graphic>
          </wp:inline>
        </w:drawing>
      </w:r>
    </w:p>
    <w:p w:rsidR="008C784B" w:rsidRDefault="006C0242">
      <w:pPr>
        <w:numPr>
          <w:ilvl w:val="0"/>
          <w:numId w:val="16"/>
        </w:numPr>
        <w:spacing w:before="100" w:beforeAutospacing="1" w:after="100" w:afterAutospacing="1"/>
        <w:divId w:val="190807804"/>
        <w:rPr>
          <w:rFonts w:eastAsia="Times New Roman"/>
        </w:rPr>
      </w:pPr>
      <w:r>
        <w:rPr>
          <w:rFonts w:eastAsia="Times New Roman"/>
        </w:rPr>
        <w:t>Each of the green boxes represents a subrule for the nitrate leaching potential, nonirrigated</w:t>
      </w:r>
      <w:ins w:id="270" w:author="Achen, Aaron - NRCS, Lincoln, NE" w:date="2019-07-22T16:39:00Z">
        <w:r>
          <w:rPr>
            <w:rFonts w:eastAsia="Times New Roman"/>
          </w:rPr>
          <w:t>,</w:t>
        </w:r>
      </w:ins>
      <w:r>
        <w:rPr>
          <w:rFonts w:eastAsia="Times New Roman"/>
        </w:rPr>
        <w:t xml:space="preserve"> interpretation.</w:t>
      </w:r>
    </w:p>
    <w:p w:rsidR="008C784B" w:rsidRDefault="006C0242">
      <w:pPr>
        <w:numPr>
          <w:ilvl w:val="0"/>
          <w:numId w:val="16"/>
        </w:numPr>
        <w:spacing w:before="100" w:beforeAutospacing="1" w:after="100" w:afterAutospacing="1"/>
        <w:divId w:val="190807804"/>
        <w:rPr>
          <w:rFonts w:eastAsia="Times New Roman"/>
        </w:rPr>
      </w:pPr>
      <w:r>
        <w:rPr>
          <w:rFonts w:eastAsia="Times New Roman"/>
        </w:rPr>
        <w:t xml:space="preserve">The </w:t>
      </w:r>
      <w:ins w:id="271" w:author="Achen, Aaron - NRCS, Lincoln, NE" w:date="2019-07-22T16:39:00Z">
        <w:r>
          <w:rPr>
            <w:rFonts w:eastAsia="Times New Roman"/>
          </w:rPr>
          <w:t>“</w:t>
        </w:r>
      </w:ins>
      <w:del w:id="272" w:author="Achen, Aaron - NRCS, Lincoln, NE" w:date="2019-07-22T16:39:00Z">
        <w:r>
          <w:rPr>
            <w:rFonts w:eastAsia="Times New Roman"/>
          </w:rPr>
          <w:delText>W</w:delText>
        </w:r>
      </w:del>
      <w:ins w:id="273" w:author="Achen, Aaron - NRCS, Lincoln, NE" w:date="2019-07-22T16:39:00Z">
        <w:r>
          <w:rPr>
            <w:rFonts w:eastAsia="Times New Roman"/>
          </w:rPr>
          <w:t>w</w:t>
        </w:r>
      </w:ins>
      <w:r>
        <w:rPr>
          <w:rFonts w:eastAsia="Times New Roman"/>
        </w:rPr>
        <w:t xml:space="preserve">ater </w:t>
      </w:r>
      <w:del w:id="274" w:author="Achen, Aaron - NRCS, Lincoln, NE" w:date="2019-07-22T16:39:00Z">
        <w:r>
          <w:rPr>
            <w:rFonts w:eastAsia="Times New Roman"/>
          </w:rPr>
          <w:delText>A</w:delText>
        </w:r>
      </w:del>
      <w:ins w:id="275" w:author="Achen, Aaron - NRCS, Lincoln, NE" w:date="2019-07-22T16:39:00Z">
        <w:r>
          <w:rPr>
            <w:rFonts w:eastAsia="Times New Roman"/>
          </w:rPr>
          <w:t>a</w:t>
        </w:r>
      </w:ins>
      <w:r>
        <w:rPr>
          <w:rFonts w:eastAsia="Times New Roman"/>
        </w:rPr>
        <w:t xml:space="preserve">vailable for </w:t>
      </w:r>
      <w:del w:id="276" w:author="Achen, Aaron - NRCS, Lincoln, NE" w:date="2019-07-22T16:39:00Z">
        <w:r>
          <w:rPr>
            <w:rFonts w:eastAsia="Times New Roman"/>
          </w:rPr>
          <w:delText>L</w:delText>
        </w:r>
      </w:del>
      <w:ins w:id="277" w:author="Achen, Aaron - NRCS, Lincoln, NE" w:date="2019-07-22T16:39:00Z">
        <w:r>
          <w:rPr>
            <w:rFonts w:eastAsia="Times New Roman"/>
          </w:rPr>
          <w:t>l</w:t>
        </w:r>
      </w:ins>
      <w:r>
        <w:rPr>
          <w:rFonts w:eastAsia="Times New Roman"/>
        </w:rPr>
        <w:t>eaching</w:t>
      </w:r>
      <w:ins w:id="278" w:author="Achen, Aaron - NRCS, Lincoln, NE" w:date="2019-07-22T16:39:00Z">
        <w:r>
          <w:rPr>
            <w:rFonts w:eastAsia="Times New Roman"/>
          </w:rPr>
          <w:t>”</w:t>
        </w:r>
      </w:ins>
      <w:r>
        <w:rPr>
          <w:rFonts w:eastAsia="Times New Roman"/>
        </w:rPr>
        <w:t xml:space="preserve"> subrule is weighted by multiplying by 0.60</w:t>
      </w:r>
      <w:ins w:id="279" w:author="Achen, Aaron - NRCS, Lincoln, NE" w:date="2019-07-22T16:39:00Z">
        <w:r>
          <w:rPr>
            <w:rFonts w:eastAsia="Times New Roman"/>
          </w:rPr>
          <w:t>.</w:t>
        </w:r>
      </w:ins>
    </w:p>
    <w:p w:rsidR="008C784B" w:rsidRDefault="006C0242">
      <w:pPr>
        <w:numPr>
          <w:ilvl w:val="0"/>
          <w:numId w:val="16"/>
        </w:numPr>
        <w:spacing w:before="100" w:beforeAutospacing="1" w:after="100" w:afterAutospacing="1"/>
        <w:divId w:val="190807804"/>
        <w:rPr>
          <w:rFonts w:eastAsia="Times New Roman"/>
        </w:rPr>
      </w:pPr>
      <w:r>
        <w:rPr>
          <w:rFonts w:eastAsia="Times New Roman"/>
        </w:rPr>
        <w:t xml:space="preserve">The </w:t>
      </w:r>
      <w:ins w:id="280" w:author="Achen, Aaron - NRCS, Lincoln, NE" w:date="2019-07-22T16:39:00Z">
        <w:r>
          <w:rPr>
            <w:rFonts w:eastAsia="Times New Roman"/>
          </w:rPr>
          <w:t>“</w:t>
        </w:r>
      </w:ins>
      <w:proofErr w:type="spellStart"/>
      <w:r>
        <w:rPr>
          <w:rFonts w:eastAsia="Times New Roman"/>
        </w:rPr>
        <w:t>Ksat</w:t>
      </w:r>
      <w:proofErr w:type="spellEnd"/>
      <w:r>
        <w:rPr>
          <w:rFonts w:eastAsia="Times New Roman"/>
        </w:rPr>
        <w:t xml:space="preserve"> travel time</w:t>
      </w:r>
      <w:ins w:id="281" w:author="Achen, Aaron - NRCS, Lincoln, NE" w:date="2019-07-22T16:40:00Z">
        <w:r>
          <w:rPr>
            <w:rFonts w:eastAsia="Times New Roman"/>
          </w:rPr>
          <w:t>”</w:t>
        </w:r>
      </w:ins>
      <w:r>
        <w:rPr>
          <w:rFonts w:eastAsia="Times New Roman"/>
        </w:rPr>
        <w:t xml:space="preserve"> subrule is weighted by multiplying by 0.25.</w:t>
      </w:r>
    </w:p>
    <w:p w:rsidR="008C784B" w:rsidRDefault="006C0242">
      <w:pPr>
        <w:numPr>
          <w:ilvl w:val="0"/>
          <w:numId w:val="16"/>
        </w:numPr>
        <w:spacing w:before="100" w:beforeAutospacing="1" w:after="100" w:afterAutospacing="1"/>
        <w:divId w:val="190807804"/>
        <w:rPr>
          <w:rFonts w:eastAsia="Times New Roman"/>
        </w:rPr>
      </w:pPr>
      <w:r>
        <w:rPr>
          <w:rFonts w:eastAsia="Times New Roman"/>
        </w:rPr>
        <w:t xml:space="preserve">The </w:t>
      </w:r>
      <w:ins w:id="282" w:author="Achen, Aaron - NRCS, Lincoln, NE" w:date="2019-07-22T16:40:00Z">
        <w:r>
          <w:rPr>
            <w:rFonts w:eastAsia="Times New Roman"/>
          </w:rPr>
          <w:t>“</w:t>
        </w:r>
      </w:ins>
      <w:del w:id="283" w:author="Achen, Aaron - NRCS, Lincoln, NE" w:date="2019-07-22T16:40:00Z">
        <w:r>
          <w:rPr>
            <w:rFonts w:eastAsia="Times New Roman"/>
          </w:rPr>
          <w:delText>A</w:delText>
        </w:r>
      </w:del>
      <w:ins w:id="284" w:author="Achen, Aaron - NRCS, Lincoln, NE" w:date="2019-07-22T16:40:00Z">
        <w:r>
          <w:rPr>
            <w:rFonts w:eastAsia="Times New Roman"/>
          </w:rPr>
          <w:t>a</w:t>
        </w:r>
      </w:ins>
      <w:r>
        <w:rPr>
          <w:rFonts w:eastAsia="Times New Roman"/>
        </w:rPr>
        <w:t xml:space="preserve">vailable </w:t>
      </w:r>
      <w:del w:id="285" w:author="Achen, Aaron - NRCS, Lincoln, NE" w:date="2019-07-22T16:40:00Z">
        <w:r>
          <w:rPr>
            <w:rFonts w:eastAsia="Times New Roman"/>
          </w:rPr>
          <w:delText>W</w:delText>
        </w:r>
      </w:del>
      <w:ins w:id="286" w:author="Achen, Aaron - NRCS, Lincoln, NE" w:date="2019-07-22T16:40:00Z">
        <w:r>
          <w:rPr>
            <w:rFonts w:eastAsia="Times New Roman"/>
          </w:rPr>
          <w:t>w</w:t>
        </w:r>
      </w:ins>
      <w:r>
        <w:rPr>
          <w:rFonts w:eastAsia="Times New Roman"/>
        </w:rPr>
        <w:t xml:space="preserve">ater </w:t>
      </w:r>
      <w:del w:id="287" w:author="Achen, Aaron - NRCS, Lincoln, NE" w:date="2019-07-22T16:40:00Z">
        <w:r>
          <w:rPr>
            <w:rFonts w:eastAsia="Times New Roman"/>
          </w:rPr>
          <w:delText>C</w:delText>
        </w:r>
      </w:del>
      <w:ins w:id="288" w:author="Achen, Aaron - NRCS, Lincoln, NE" w:date="2019-07-22T16:40:00Z">
        <w:r>
          <w:rPr>
            <w:rFonts w:eastAsia="Times New Roman"/>
          </w:rPr>
          <w:t>c</w:t>
        </w:r>
      </w:ins>
      <w:r>
        <w:rPr>
          <w:rFonts w:eastAsia="Times New Roman"/>
        </w:rPr>
        <w:t>apacity</w:t>
      </w:r>
      <w:ins w:id="289" w:author="Achen, Aaron - NRCS, Lincoln, NE" w:date="2019-07-22T16:40:00Z">
        <w:r>
          <w:rPr>
            <w:rFonts w:eastAsia="Times New Roman"/>
          </w:rPr>
          <w:t>”</w:t>
        </w:r>
      </w:ins>
      <w:r>
        <w:rPr>
          <w:rFonts w:eastAsia="Times New Roman"/>
        </w:rPr>
        <w:t xml:space="preserve"> subrule is weighted by multiplying by 0.15.</w:t>
      </w:r>
    </w:p>
    <w:p w:rsidR="008C784B" w:rsidRDefault="006C0242">
      <w:pPr>
        <w:numPr>
          <w:ilvl w:val="0"/>
          <w:numId w:val="16"/>
        </w:numPr>
        <w:spacing w:before="100" w:beforeAutospacing="1" w:after="100" w:afterAutospacing="1"/>
        <w:divId w:val="190807804"/>
        <w:rPr>
          <w:rFonts w:eastAsia="Times New Roman"/>
        </w:rPr>
      </w:pPr>
      <w:r>
        <w:rPr>
          <w:rFonts w:eastAsia="Times New Roman"/>
        </w:rPr>
        <w:t>The sum of these three weighted subrules results in a value between 0.00 and 1.00</w:t>
      </w:r>
    </w:p>
    <w:p w:rsidR="008C784B" w:rsidRDefault="006C0242">
      <w:pPr>
        <w:numPr>
          <w:ilvl w:val="0"/>
          <w:numId w:val="16"/>
        </w:numPr>
        <w:spacing w:before="100" w:beforeAutospacing="1" w:after="100" w:afterAutospacing="1"/>
        <w:divId w:val="190807804"/>
        <w:rPr>
          <w:rFonts w:eastAsia="Times New Roman"/>
        </w:rPr>
      </w:pPr>
      <w:r>
        <w:rPr>
          <w:rFonts w:eastAsia="Times New Roman"/>
        </w:rPr>
        <w:t xml:space="preserve">Adjustments are then made for water table depth and duration, slope gradient adjusted for hydrologic group, and anion exchange capacity. The sum of the values from these </w:t>
      </w:r>
      <w:r>
        <w:rPr>
          <w:rFonts w:eastAsia="Times New Roman"/>
        </w:rPr>
        <w:lastRenderedPageBreak/>
        <w:t>subrules is subtracted from the sum in step 4 above. The maximum reduction is 0.5 for the water table index subrule, 0.3 for the slope gradient subrule, and 0.3 for the anion exchange capacity subrule.</w:t>
      </w:r>
    </w:p>
    <w:p w:rsidR="008C784B" w:rsidRDefault="006C0242">
      <w:pPr>
        <w:pStyle w:val="Heading3"/>
        <w:divId w:val="1175336751"/>
        <w:rPr>
          <w:rFonts w:eastAsia="Times New Roman"/>
        </w:rPr>
      </w:pPr>
      <w:bookmarkStart w:id="290" w:name="_Toc16087907"/>
      <w:r>
        <w:rPr>
          <w:rFonts w:eastAsia="Times New Roman"/>
        </w:rPr>
        <w:t>AGR - Nitrate Leaching Potential, Irrigated</w:t>
      </w:r>
      <w:bookmarkEnd w:id="290"/>
    </w:p>
    <w:p w:rsidR="008C784B" w:rsidRDefault="006C0242">
      <w:pPr>
        <w:divId w:val="54545305"/>
        <w:rPr>
          <w:rFonts w:eastAsia="Times New Roman"/>
        </w:rPr>
      </w:pPr>
      <w:r>
        <w:rPr>
          <w:rFonts w:eastAsia="Times New Roman"/>
          <w:noProof/>
          <w:sz w:val="20"/>
          <w:szCs w:val="20"/>
        </w:rPr>
        <w:drawing>
          <wp:inline distT="0" distB="0" distL="0" distR="0">
            <wp:extent cx="9370695" cy="4930140"/>
            <wp:effectExtent l="0" t="0" r="1905" b="3810"/>
            <wp:docPr id="3" name="Picture 3" descr="DF7EA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7EA2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70695" cy="4930140"/>
                    </a:xfrm>
                    <a:prstGeom prst="rect">
                      <a:avLst/>
                    </a:prstGeom>
                    <a:noFill/>
                    <a:ln>
                      <a:noFill/>
                    </a:ln>
                  </pic:spPr>
                </pic:pic>
              </a:graphicData>
            </a:graphic>
          </wp:inline>
        </w:drawing>
      </w:r>
    </w:p>
    <w:p w:rsidR="008C784B" w:rsidRDefault="006C0242">
      <w:pPr>
        <w:numPr>
          <w:ilvl w:val="0"/>
          <w:numId w:val="19"/>
        </w:numPr>
        <w:spacing w:before="100" w:beforeAutospacing="1" w:after="100" w:afterAutospacing="1"/>
        <w:divId w:val="349991712"/>
        <w:rPr>
          <w:rFonts w:eastAsia="Times New Roman"/>
        </w:rPr>
      </w:pPr>
      <w:r>
        <w:rPr>
          <w:rFonts w:eastAsia="Times New Roman"/>
        </w:rPr>
        <w:t>Each of the green boxes represents a subrule for the nitrate leaching potential, irrigated</w:t>
      </w:r>
      <w:ins w:id="291" w:author="Achen, Aaron - NRCS, Lincoln, NE" w:date="2019-07-22T16:40:00Z">
        <w:r>
          <w:rPr>
            <w:rFonts w:eastAsia="Times New Roman"/>
          </w:rPr>
          <w:t>,</w:t>
        </w:r>
      </w:ins>
      <w:r>
        <w:rPr>
          <w:rFonts w:eastAsia="Times New Roman"/>
        </w:rPr>
        <w:t xml:space="preserve"> interpretation.</w:t>
      </w:r>
    </w:p>
    <w:p w:rsidR="008C784B" w:rsidRDefault="006C0242">
      <w:pPr>
        <w:numPr>
          <w:ilvl w:val="0"/>
          <w:numId w:val="19"/>
        </w:numPr>
        <w:spacing w:before="100" w:beforeAutospacing="1" w:after="100" w:afterAutospacing="1"/>
        <w:divId w:val="349991712"/>
        <w:rPr>
          <w:rFonts w:eastAsia="Times New Roman"/>
        </w:rPr>
      </w:pPr>
      <w:r>
        <w:rPr>
          <w:rFonts w:eastAsia="Times New Roman"/>
        </w:rPr>
        <w:t xml:space="preserve">The </w:t>
      </w:r>
      <w:ins w:id="292" w:author="Achen, Aaron - NRCS, Lincoln, NE" w:date="2019-07-22T16:40:00Z">
        <w:r>
          <w:rPr>
            <w:rFonts w:eastAsia="Times New Roman"/>
          </w:rPr>
          <w:t>“</w:t>
        </w:r>
      </w:ins>
      <w:proofErr w:type="spellStart"/>
      <w:r>
        <w:rPr>
          <w:rFonts w:eastAsia="Times New Roman"/>
        </w:rPr>
        <w:t>Ksat</w:t>
      </w:r>
      <w:proofErr w:type="spellEnd"/>
      <w:r>
        <w:rPr>
          <w:rFonts w:eastAsia="Times New Roman"/>
        </w:rPr>
        <w:t xml:space="preserve"> travel time</w:t>
      </w:r>
      <w:ins w:id="293" w:author="Achen, Aaron - NRCS, Lincoln, NE" w:date="2019-07-22T16:40:00Z">
        <w:r>
          <w:rPr>
            <w:rFonts w:eastAsia="Times New Roman"/>
          </w:rPr>
          <w:t>”</w:t>
        </w:r>
      </w:ins>
      <w:r>
        <w:rPr>
          <w:rFonts w:eastAsia="Times New Roman"/>
        </w:rPr>
        <w:t xml:space="preserve"> subrule is weighted by multiplying by 0.7.</w:t>
      </w:r>
    </w:p>
    <w:p w:rsidR="008C784B" w:rsidRDefault="006C0242">
      <w:pPr>
        <w:numPr>
          <w:ilvl w:val="0"/>
          <w:numId w:val="19"/>
        </w:numPr>
        <w:spacing w:before="100" w:beforeAutospacing="1" w:after="100" w:afterAutospacing="1"/>
        <w:divId w:val="349991712"/>
        <w:rPr>
          <w:rFonts w:eastAsia="Times New Roman"/>
        </w:rPr>
      </w:pPr>
      <w:r>
        <w:rPr>
          <w:rFonts w:eastAsia="Times New Roman"/>
        </w:rPr>
        <w:t xml:space="preserve">The </w:t>
      </w:r>
      <w:ins w:id="294" w:author="Achen, Aaron - NRCS, Lincoln, NE" w:date="2019-07-22T16:41:00Z">
        <w:r>
          <w:rPr>
            <w:rFonts w:eastAsia="Times New Roman"/>
          </w:rPr>
          <w:t>“</w:t>
        </w:r>
      </w:ins>
      <w:del w:id="295" w:author="Achen, Aaron - NRCS, Lincoln, NE" w:date="2019-07-22T16:41:00Z">
        <w:r>
          <w:rPr>
            <w:rFonts w:eastAsia="Times New Roman"/>
          </w:rPr>
          <w:delText>A</w:delText>
        </w:r>
      </w:del>
      <w:ins w:id="296" w:author="Achen, Aaron - NRCS, Lincoln, NE" w:date="2019-07-22T16:41:00Z">
        <w:r>
          <w:rPr>
            <w:rFonts w:eastAsia="Times New Roman"/>
          </w:rPr>
          <w:t>a</w:t>
        </w:r>
      </w:ins>
      <w:r>
        <w:rPr>
          <w:rFonts w:eastAsia="Times New Roman"/>
        </w:rPr>
        <w:t xml:space="preserve">vailable </w:t>
      </w:r>
      <w:del w:id="297" w:author="Achen, Aaron - NRCS, Lincoln, NE" w:date="2019-07-22T16:41:00Z">
        <w:r>
          <w:rPr>
            <w:rFonts w:eastAsia="Times New Roman"/>
          </w:rPr>
          <w:delText>W</w:delText>
        </w:r>
      </w:del>
      <w:ins w:id="298" w:author="Achen, Aaron - NRCS, Lincoln, NE" w:date="2019-07-22T16:41:00Z">
        <w:r>
          <w:rPr>
            <w:rFonts w:eastAsia="Times New Roman"/>
          </w:rPr>
          <w:t>w</w:t>
        </w:r>
      </w:ins>
      <w:r>
        <w:rPr>
          <w:rFonts w:eastAsia="Times New Roman"/>
        </w:rPr>
        <w:t xml:space="preserve">ater </w:t>
      </w:r>
      <w:del w:id="299" w:author="Achen, Aaron - NRCS, Lincoln, NE" w:date="2019-07-22T16:41:00Z">
        <w:r>
          <w:rPr>
            <w:rFonts w:eastAsia="Times New Roman"/>
          </w:rPr>
          <w:delText>C</w:delText>
        </w:r>
      </w:del>
      <w:ins w:id="300" w:author="Achen, Aaron - NRCS, Lincoln, NE" w:date="2019-07-22T16:41:00Z">
        <w:r>
          <w:rPr>
            <w:rFonts w:eastAsia="Times New Roman"/>
          </w:rPr>
          <w:t>c</w:t>
        </w:r>
      </w:ins>
      <w:r>
        <w:rPr>
          <w:rFonts w:eastAsia="Times New Roman"/>
        </w:rPr>
        <w:t>apacity</w:t>
      </w:r>
      <w:ins w:id="301" w:author="Achen, Aaron - NRCS, Lincoln, NE" w:date="2019-07-22T16:41:00Z">
        <w:r>
          <w:rPr>
            <w:rFonts w:eastAsia="Times New Roman"/>
          </w:rPr>
          <w:t>”</w:t>
        </w:r>
      </w:ins>
      <w:r>
        <w:rPr>
          <w:rFonts w:eastAsia="Times New Roman"/>
        </w:rPr>
        <w:t xml:space="preserve"> subrule is weighted by multiplying by 0.3</w:t>
      </w:r>
      <w:ins w:id="302" w:author="Achen, Aaron - NRCS, Lincoln, NE" w:date="2019-07-22T16:41:00Z">
        <w:r>
          <w:rPr>
            <w:rFonts w:eastAsia="Times New Roman"/>
          </w:rPr>
          <w:t>.</w:t>
        </w:r>
      </w:ins>
    </w:p>
    <w:p w:rsidR="008C784B" w:rsidRDefault="006C0242">
      <w:pPr>
        <w:numPr>
          <w:ilvl w:val="0"/>
          <w:numId w:val="19"/>
        </w:numPr>
        <w:spacing w:before="100" w:beforeAutospacing="1" w:after="100" w:afterAutospacing="1"/>
        <w:divId w:val="349991712"/>
        <w:rPr>
          <w:rFonts w:eastAsia="Times New Roman"/>
        </w:rPr>
      </w:pPr>
      <w:r>
        <w:rPr>
          <w:rFonts w:eastAsia="Times New Roman"/>
        </w:rPr>
        <w:t>The sum of these two weighted subrules results in a value between 0.00 and 1.00</w:t>
      </w:r>
      <w:ins w:id="303" w:author="Achen, Aaron - NRCS, Lincoln, NE" w:date="2019-07-22T16:41:00Z">
        <w:r>
          <w:rPr>
            <w:rFonts w:eastAsia="Times New Roman"/>
          </w:rPr>
          <w:t>.</w:t>
        </w:r>
      </w:ins>
    </w:p>
    <w:p w:rsidR="008C784B" w:rsidRDefault="006C0242">
      <w:pPr>
        <w:numPr>
          <w:ilvl w:val="0"/>
          <w:numId w:val="19"/>
        </w:numPr>
        <w:spacing w:before="100" w:beforeAutospacing="1" w:after="100" w:afterAutospacing="1"/>
        <w:divId w:val="349991712"/>
        <w:rPr>
          <w:rFonts w:eastAsia="Times New Roman"/>
        </w:rPr>
      </w:pPr>
      <w:r>
        <w:rPr>
          <w:rFonts w:eastAsia="Times New Roman"/>
        </w:rPr>
        <w:t>Adjustments are then made for water table depth and duration, slope gradient adjusted for hydrologic group, and anion exchange capacity. The sum of the values from these subrules is subtracted from the sum in step 4 above. The maximum reduction is 0.5 for the water table index subrule, 0.3 for the slope gradient subrule, and 0.3 for the anion exchange capacity.</w:t>
      </w:r>
    </w:p>
    <w:p w:rsidR="008C784B" w:rsidRDefault="006C0242">
      <w:pPr>
        <w:numPr>
          <w:ilvl w:val="0"/>
          <w:numId w:val="19"/>
        </w:numPr>
        <w:spacing w:before="100" w:beforeAutospacing="1" w:after="100" w:afterAutospacing="1"/>
        <w:divId w:val="349991712"/>
        <w:rPr>
          <w:rFonts w:eastAsia="Times New Roman"/>
        </w:rPr>
      </w:pPr>
      <w:r>
        <w:rPr>
          <w:rFonts w:eastAsia="Times New Roman"/>
        </w:rPr>
        <w:lastRenderedPageBreak/>
        <w:t xml:space="preserve">A final adjustment is made based on the water available for leaching from precipitation. The value for this subrule is added to the results from </w:t>
      </w:r>
      <w:del w:id="304" w:author="Achen, Aaron - NRCS, Lincoln, NE" w:date="2019-07-22T16:41:00Z">
        <w:r>
          <w:rPr>
            <w:rFonts w:eastAsia="Times New Roman"/>
          </w:rPr>
          <w:delText xml:space="preserve">Steps </w:delText>
        </w:r>
      </w:del>
      <w:ins w:id="305" w:author="Achen, Aaron - NRCS, Lincoln, NE" w:date="2019-07-22T16:41:00Z">
        <w:r>
          <w:rPr>
            <w:rFonts w:eastAsia="Times New Roman"/>
          </w:rPr>
          <w:t xml:space="preserve">steps </w:t>
        </w:r>
      </w:ins>
      <w:r>
        <w:rPr>
          <w:rFonts w:eastAsia="Times New Roman"/>
        </w:rPr>
        <w:t>3 through 5 above. The maximum addition for this subrule is 0.6.</w:t>
      </w:r>
    </w:p>
    <w:p w:rsidR="008C784B" w:rsidRDefault="006C0242">
      <w:pPr>
        <w:pStyle w:val="NormalWeb"/>
        <w:divId w:val="349991712"/>
      </w:pPr>
      <w:r>
        <w:t>The following Nitrate Leaching Potential rating classes have been established based on the final calculation from the subrules above</w:t>
      </w:r>
      <w:del w:id="306" w:author="Achen, Aaron - NRCS, Lincoln, NE" w:date="2019-07-22T16:42:00Z">
        <w:r>
          <w:delText>:</w:delText>
        </w:r>
      </w:del>
      <w:ins w:id="307" w:author="Achen, Aaron - NRCS, Lincoln, NE" w:date="2019-07-22T16:42:00Z">
        <w:r>
          <w:t>.</w:t>
        </w:r>
      </w:ins>
    </w:p>
    <w:p w:rsidR="008C784B" w:rsidRDefault="006C0242" w:rsidP="008C784B">
      <w:pPr>
        <w:pStyle w:val="NormalWeb"/>
        <w:numPr>
          <w:ilvl w:val="0"/>
          <w:numId w:val="21"/>
        </w:numPr>
        <w:divId w:val="349991712"/>
        <w:rPr>
          <w:ins w:id="308" w:author="Achen, Aaron - NRCS, Lincoln, NE" w:date="2019-07-22T16:42:00Z"/>
        </w:rPr>
        <w:pPrChange w:id="309" w:author="Achen, Aaron - NRCS, Lincoln, NE" w:date="2019-07-22T16:42:00Z">
          <w:pPr>
            <w:pStyle w:val="NormalWeb"/>
            <w:divId w:val="349991712"/>
          </w:pPr>
        </w:pPrChange>
      </w:pPr>
      <w:r>
        <w:t>Low: 0.00</w:t>
      </w:r>
      <w:ins w:id="310" w:author="Achen, Aaron - NRCS, Lincoln, NE" w:date="2019-08-07T16:09:00Z">
        <w:r>
          <w:t>--</w:t>
        </w:r>
      </w:ins>
      <w:del w:id="311" w:author="Achen, Aaron - NRCS, Lincoln, NE" w:date="2019-07-22T16:42:00Z">
        <w:r>
          <w:delText xml:space="preserve"> - </w:delText>
        </w:r>
      </w:del>
      <w:r>
        <w:t xml:space="preserve">0.25 </w:t>
      </w:r>
    </w:p>
    <w:p w:rsidR="008C784B" w:rsidRDefault="006C0242" w:rsidP="008C784B">
      <w:pPr>
        <w:pStyle w:val="NormalWeb"/>
        <w:numPr>
          <w:ilvl w:val="0"/>
          <w:numId w:val="21"/>
        </w:numPr>
        <w:divId w:val="349991712"/>
        <w:rPr>
          <w:ins w:id="312" w:author="Achen, Aaron - NRCS, Lincoln, NE" w:date="2019-07-22T16:42:00Z"/>
        </w:rPr>
        <w:pPrChange w:id="313" w:author="Achen, Aaron - NRCS, Lincoln, NE" w:date="2019-07-22T16:42:00Z">
          <w:pPr>
            <w:pStyle w:val="NormalWeb"/>
            <w:divId w:val="349991712"/>
          </w:pPr>
        </w:pPrChange>
      </w:pPr>
      <w:r>
        <w:t>Moderate: 0.26</w:t>
      </w:r>
      <w:del w:id="314" w:author="Achen, Aaron - NRCS, Lincoln, NE" w:date="2019-07-22T16:42:00Z">
        <w:r>
          <w:delText xml:space="preserve"> - </w:delText>
        </w:r>
      </w:del>
      <w:ins w:id="315" w:author="Achen, Aaron - NRCS, Lincoln, NE" w:date="2019-08-07T16:09:00Z">
        <w:r>
          <w:t>--</w:t>
        </w:r>
      </w:ins>
      <w:r>
        <w:t xml:space="preserve">0.50 </w:t>
      </w:r>
    </w:p>
    <w:p w:rsidR="008C784B" w:rsidRDefault="006C0242" w:rsidP="008C784B">
      <w:pPr>
        <w:pStyle w:val="NormalWeb"/>
        <w:numPr>
          <w:ilvl w:val="0"/>
          <w:numId w:val="21"/>
        </w:numPr>
        <w:divId w:val="349991712"/>
        <w:rPr>
          <w:ins w:id="316" w:author="Achen, Aaron - NRCS, Lincoln, NE" w:date="2019-07-22T16:42:00Z"/>
        </w:rPr>
        <w:pPrChange w:id="317" w:author="Achen, Aaron - NRCS, Lincoln, NE" w:date="2019-07-22T16:42:00Z">
          <w:pPr>
            <w:pStyle w:val="NormalWeb"/>
            <w:divId w:val="349991712"/>
          </w:pPr>
        </w:pPrChange>
      </w:pPr>
      <w:r>
        <w:t xml:space="preserve">Moderately </w:t>
      </w:r>
      <w:del w:id="318" w:author="Achen, Aaron - NRCS, Lincoln, NE" w:date="2019-08-07T16:09:00Z">
        <w:r>
          <w:delText>High</w:delText>
        </w:r>
      </w:del>
      <w:ins w:id="319" w:author="Achen, Aaron - NRCS, Lincoln, NE" w:date="2019-08-07T16:09:00Z">
        <w:r>
          <w:t>high</w:t>
        </w:r>
      </w:ins>
      <w:r>
        <w:t>: 0.51</w:t>
      </w:r>
      <w:del w:id="320" w:author="Achen, Aaron - NRCS, Lincoln, NE" w:date="2019-07-22T16:42:00Z">
        <w:r>
          <w:delText xml:space="preserve"> - </w:delText>
        </w:r>
      </w:del>
      <w:ins w:id="321" w:author="Achen, Aaron - NRCS, Lincoln, NE" w:date="2019-08-07T16:09:00Z">
        <w:r>
          <w:t>--</w:t>
        </w:r>
      </w:ins>
      <w:r>
        <w:t xml:space="preserve">0.75 </w:t>
      </w:r>
    </w:p>
    <w:p w:rsidR="008C784B" w:rsidRDefault="006C0242" w:rsidP="008C784B">
      <w:pPr>
        <w:pStyle w:val="NormalWeb"/>
        <w:numPr>
          <w:ilvl w:val="0"/>
          <w:numId w:val="21"/>
        </w:numPr>
        <w:divId w:val="349991712"/>
        <w:pPrChange w:id="322" w:author="Achen, Aaron - NRCS, Lincoln, NE" w:date="2019-07-22T16:42:00Z">
          <w:pPr>
            <w:pStyle w:val="NormalWeb"/>
            <w:divId w:val="349991712"/>
          </w:pPr>
        </w:pPrChange>
      </w:pPr>
      <w:r>
        <w:t>High: 0.76</w:t>
      </w:r>
      <w:ins w:id="323" w:author="Achen, Aaron - NRCS, Lincoln, NE" w:date="2019-08-07T16:09:00Z">
        <w:r>
          <w:t>--</w:t>
        </w:r>
      </w:ins>
      <w:del w:id="324" w:author="Achen, Aaron - NRCS, Lincoln, NE" w:date="2019-07-22T16:42:00Z">
        <w:r>
          <w:delText xml:space="preserve"> - </w:delText>
        </w:r>
      </w:del>
      <w:r>
        <w:t>1.00</w:t>
      </w:r>
    </w:p>
    <w:p w:rsidR="008C784B" w:rsidRDefault="006C0242">
      <w:pPr>
        <w:pStyle w:val="NormalWeb"/>
        <w:divId w:val="349991712"/>
        <w:rPr>
          <w:ins w:id="325" w:author="Achen, Aaron - NRCS, Lincoln, NE" w:date="2019-07-22T16:44:00Z"/>
        </w:rPr>
      </w:pPr>
      <w:r>
        <w:t xml:space="preserve">One valuable aspect of NASIS interpretations is that they provide both a narrative rating and </w:t>
      </w:r>
      <w:ins w:id="326" w:author="Achen, Aaron - NRCS, Lincoln, NE" w:date="2019-07-22T16:43:00Z">
        <w:r>
          <w:t xml:space="preserve">a </w:t>
        </w:r>
      </w:ins>
      <w:r>
        <w:t>numerical rating. For example, a soil may be rated with a “moderately high” nitrate leaching potential</w:t>
      </w:r>
      <w:ins w:id="327" w:author="Achen, Aaron - NRCS, Lincoln, NE" w:date="2019-07-22T16:44:00Z">
        <w:r>
          <w:t>.</w:t>
        </w:r>
      </w:ins>
      <w:del w:id="328" w:author="Achen, Aaron - NRCS, Lincoln, NE" w:date="2019-07-22T16:44:00Z">
        <w:r>
          <w:delText>,</w:delText>
        </w:r>
      </w:del>
      <w:r>
        <w:t xml:space="preserve"> </w:t>
      </w:r>
      <w:del w:id="329" w:author="Achen, Aaron - NRCS, Lincoln, NE" w:date="2019-07-22T16:44:00Z">
        <w:r>
          <w:delText>but t</w:delText>
        </w:r>
      </w:del>
      <w:ins w:id="330" w:author="Achen, Aaron - NRCS, Lincoln, NE" w:date="2019-07-22T16:44:00Z">
        <w:r>
          <w:t>T</w:t>
        </w:r>
      </w:ins>
      <w:r>
        <w:t>he numerical rating</w:t>
      </w:r>
      <w:ins w:id="331" w:author="Achen, Aaron - NRCS, Lincoln, NE" w:date="2019-07-22T16:44:00Z">
        <w:r>
          <w:t>, however,</w:t>
        </w:r>
      </w:ins>
      <w:r>
        <w:t xml:space="preserve"> may be 0.53, indicating that it is close to the break with the “</w:t>
      </w:r>
      <w:del w:id="332" w:author="Achen, Aaron - NRCS, Lincoln, NE" w:date="2019-07-22T16:44:00Z">
        <w:r>
          <w:delText>M</w:delText>
        </w:r>
      </w:del>
      <w:ins w:id="333" w:author="Achen, Aaron - NRCS, Lincoln, NE" w:date="2019-07-22T16:44:00Z">
        <w:r>
          <w:t>m</w:t>
        </w:r>
      </w:ins>
      <w:r>
        <w:t>oderate” class</w:t>
      </w:r>
      <w:ins w:id="334" w:author="Achen, Aaron - NRCS, Lincoln, NE" w:date="2019-07-22T16:44:00Z">
        <w:r>
          <w:t>.</w:t>
        </w:r>
      </w:ins>
      <w:r>
        <w:t xml:space="preserve"> </w:t>
      </w:r>
    </w:p>
    <w:p w:rsidR="008C784B" w:rsidRDefault="006C0242">
      <w:pPr>
        <w:pStyle w:val="NormalWeb"/>
        <w:divId w:val="349991712"/>
      </w:pPr>
      <w:r>
        <w:t>Example ratings for subrules and overall ratings for soil map</w:t>
      </w:r>
      <w:ins w:id="335" w:author="Achen, Aaron - NRCS, Lincoln, NE" w:date="2019-07-22T16:44:00Z">
        <w:r>
          <w:t xml:space="preserve"> </w:t>
        </w:r>
      </w:ins>
      <w:r>
        <w:t>unit components</w:t>
      </w:r>
      <w:ins w:id="336" w:author="Achen, Aaron - NRCS, Lincoln, NE" w:date="2019-07-22T16:44:00Z">
        <w:r>
          <w:t>.</w:t>
        </w:r>
      </w:ins>
      <w:del w:id="337" w:author="Achen, Aaron - NRCS, Lincoln, NE" w:date="2019-07-22T16:44:00Z">
        <w:r>
          <w:delText>:</w:delText>
        </w:r>
      </w:del>
    </w:p>
    <w:p w:rsidR="008C784B" w:rsidRDefault="006C0242">
      <w:pPr>
        <w:divId w:val="1553031910"/>
        <w:rPr>
          <w:rFonts w:eastAsia="Times New Roman"/>
        </w:rPr>
      </w:pPr>
      <w:r>
        <w:rPr>
          <w:rFonts w:eastAsia="Times New Roman"/>
          <w:noProof/>
          <w:sz w:val="20"/>
          <w:szCs w:val="20"/>
        </w:rPr>
        <w:lastRenderedPageBreak/>
        <w:drawing>
          <wp:inline distT="0" distB="0" distL="0" distR="0">
            <wp:extent cx="14776450" cy="7344410"/>
            <wp:effectExtent l="0" t="0" r="6350" b="8890"/>
            <wp:docPr id="4" name="Picture 4" descr="AE8FD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8FD3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76450" cy="7344410"/>
                    </a:xfrm>
                    <a:prstGeom prst="rect">
                      <a:avLst/>
                    </a:prstGeom>
                    <a:noFill/>
                    <a:ln>
                      <a:noFill/>
                    </a:ln>
                  </pic:spPr>
                </pic:pic>
              </a:graphicData>
            </a:graphic>
          </wp:inline>
        </w:drawing>
      </w:r>
    </w:p>
    <w:p w:rsidR="008C784B" w:rsidRDefault="006C0242">
      <w:pPr>
        <w:pStyle w:val="NormalWeb"/>
        <w:divId w:val="349991712"/>
        <w:rPr>
          <w:ins w:id="338" w:author="Achen, Aaron - NRCS, Lincoln, NE" w:date="2019-07-22T16:47:00Z"/>
        </w:rPr>
      </w:pPr>
      <w:del w:id="339" w:author="Achen, Aaron - NRCS, Lincoln, NE" w:date="2019-07-22T16:46:00Z">
        <w:r>
          <w:delText>As w</w:delText>
        </w:r>
      </w:del>
      <w:ins w:id="340" w:author="Achen, Aaron - NRCS, Lincoln, NE" w:date="2019-07-22T16:46:00Z">
        <w:r>
          <w:t>W</w:t>
        </w:r>
      </w:ins>
      <w:r>
        <w:t xml:space="preserve">ith any soil interpretation, professional judgment is involved in selecting the criteria, constructing the evaluation curves, assigning weights to the subrules, and assigning numerical </w:t>
      </w:r>
      <w:r>
        <w:lastRenderedPageBreak/>
        <w:t>class breaks to the rating classes</w:t>
      </w:r>
      <w:ins w:id="341" w:author="Achen, Aaron - NRCS, Lincoln, NE" w:date="2019-07-22T16:47:00Z">
        <w:r>
          <w:t>.</w:t>
        </w:r>
      </w:ins>
      <w:del w:id="342" w:author="Achen, Aaron - NRCS, Lincoln, NE" w:date="2019-07-22T16:47:00Z">
        <w:r>
          <w:delText>,</w:delText>
        </w:r>
      </w:del>
      <w:r>
        <w:t xml:space="preserve"> </w:t>
      </w:r>
      <w:ins w:id="343" w:author="Achen, Aaron - NRCS, Lincoln, NE" w:date="2019-07-22T16:47:00Z">
        <w:r>
          <w:t xml:space="preserve">These decisions are made </w:t>
        </w:r>
      </w:ins>
      <w:r>
        <w:t xml:space="preserve">after </w:t>
      </w:r>
      <w:ins w:id="344" w:author="Achen, Aaron - NRCS, Lincoln, NE" w:date="2019-07-22T16:47:00Z">
        <w:r>
          <w:t xml:space="preserve">a </w:t>
        </w:r>
      </w:ins>
      <w:r>
        <w:t>review</w:t>
      </w:r>
      <w:ins w:id="345" w:author="Achen, Aaron - NRCS, Lincoln, NE" w:date="2019-07-22T16:47:00Z">
        <w:r>
          <w:t xml:space="preserve"> of</w:t>
        </w:r>
      </w:ins>
      <w:del w:id="346" w:author="Achen, Aaron - NRCS, Lincoln, NE" w:date="2019-07-22T16:47:00Z">
        <w:r>
          <w:delText>ing</w:delText>
        </w:r>
      </w:del>
      <w:r>
        <w:t xml:space="preserve"> the available research on the subject. </w:t>
      </w:r>
    </w:p>
    <w:p w:rsidR="008C784B" w:rsidRDefault="006C0242" w:rsidP="008C784B">
      <w:pPr>
        <w:pStyle w:val="Heading2"/>
        <w:divId w:val="349991712"/>
        <w:pPrChange w:id="347" w:author="Achen, Aaron - NRCS, Lincoln, NE" w:date="2019-07-22T16:47:00Z">
          <w:pPr>
            <w:pStyle w:val="NormalWeb"/>
            <w:divId w:val="349991712"/>
          </w:pPr>
        </w:pPrChange>
      </w:pPr>
      <w:bookmarkStart w:id="348" w:name="_Toc16087908"/>
      <w:r>
        <w:t>Review and Testing</w:t>
      </w:r>
      <w:bookmarkEnd w:id="348"/>
    </w:p>
    <w:p w:rsidR="008C784B" w:rsidRDefault="006C0242">
      <w:pPr>
        <w:pStyle w:val="NormalWeb"/>
        <w:divId w:val="349991712"/>
        <w:rPr>
          <w:ins w:id="349" w:author="Achen, Aaron - NRCS, Lincoln, NE" w:date="2019-07-22T16:58:00Z"/>
        </w:rPr>
      </w:pPr>
      <w:del w:id="350" w:author="Achen, Aaron - NRCS, Lincoln, NE" w:date="2019-07-22T16:48:00Z">
        <w:r>
          <w:delText>A meeting was held with</w:delText>
        </w:r>
      </w:del>
      <w:ins w:id="351" w:author="Achen, Aaron - NRCS, Lincoln, NE" w:date="2019-07-22T16:48:00Z">
        <w:r>
          <w:t>The</w:t>
        </w:r>
      </w:ins>
      <w:r>
        <w:t xml:space="preserve"> NRCS Washington State Office </w:t>
      </w:r>
      <w:del w:id="352" w:author="Achen, Aaron - NRCS, Lincoln, NE" w:date="2019-07-22T16:51:00Z">
        <w:r>
          <w:delText>S</w:delText>
        </w:r>
      </w:del>
      <w:ins w:id="353" w:author="Achen, Aaron - NRCS, Lincoln, NE" w:date="2019-07-22T16:51:00Z">
        <w:r>
          <w:t>s</w:t>
        </w:r>
      </w:ins>
      <w:r>
        <w:t xml:space="preserve">oils </w:t>
      </w:r>
      <w:del w:id="354" w:author="Achen, Aaron - NRCS, Lincoln, NE" w:date="2019-07-22T16:51:00Z">
        <w:r>
          <w:delText>S</w:delText>
        </w:r>
      </w:del>
      <w:ins w:id="355" w:author="Achen, Aaron - NRCS, Lincoln, NE" w:date="2019-07-22T16:51:00Z">
        <w:r>
          <w:t>s</w:t>
        </w:r>
      </w:ins>
      <w:r>
        <w:t xml:space="preserve">taff and </w:t>
      </w:r>
      <w:ins w:id="356" w:author="Achen, Aaron - NRCS, Lincoln, NE" w:date="2019-07-22T16:51:00Z">
        <w:r>
          <w:t xml:space="preserve">the </w:t>
        </w:r>
      </w:ins>
      <w:r>
        <w:t xml:space="preserve">State </w:t>
      </w:r>
      <w:del w:id="357" w:author="Achen, Aaron - NRCS, Lincoln, NE" w:date="2019-07-22T16:51:00Z">
        <w:r>
          <w:delText>R</w:delText>
        </w:r>
      </w:del>
      <w:ins w:id="358" w:author="Achen, Aaron - NRCS, Lincoln, NE" w:date="2019-07-22T16:51:00Z">
        <w:r>
          <w:t>r</w:t>
        </w:r>
      </w:ins>
      <w:r>
        <w:t xml:space="preserve">esource </w:t>
      </w:r>
      <w:del w:id="359" w:author="Achen, Aaron - NRCS, Lincoln, NE" w:date="2019-07-22T16:51:00Z">
        <w:r>
          <w:delText>C</w:delText>
        </w:r>
      </w:del>
      <w:ins w:id="360" w:author="Achen, Aaron - NRCS, Lincoln, NE" w:date="2019-07-22T16:51:00Z">
        <w:r>
          <w:t>c</w:t>
        </w:r>
      </w:ins>
      <w:r>
        <w:t xml:space="preserve">onservationist </w:t>
      </w:r>
      <w:ins w:id="361" w:author="Achen, Aaron - NRCS, Lincoln, NE" w:date="2019-07-22T16:48:00Z">
        <w:r>
          <w:t xml:space="preserve">met </w:t>
        </w:r>
      </w:ins>
      <w:r>
        <w:t xml:space="preserve">in August 2011 to review the nitrate leaching potential interpretation criteria and ratings for </w:t>
      </w:r>
      <w:del w:id="362" w:author="Achen, Aaron - NRCS, Lincoln, NE" w:date="2019-07-22T16:48:00Z">
        <w:r>
          <w:delText xml:space="preserve">a number of </w:delText>
        </w:r>
      </w:del>
      <w:r>
        <w:t>Washington soil map</w:t>
      </w:r>
      <w:ins w:id="363" w:author="Achen, Aaron - NRCS, Lincoln, NE" w:date="2019-07-22T16:48:00Z">
        <w:r>
          <w:t xml:space="preserve"> </w:t>
        </w:r>
      </w:ins>
      <w:r>
        <w:t xml:space="preserve">unit components. </w:t>
      </w:r>
      <w:ins w:id="364" w:author="Achen, Aaron - NRCS, Lincoln, NE" w:date="2019-07-22T16:49:00Z">
        <w:r>
          <w:t xml:space="preserve">Based </w:t>
        </w:r>
      </w:ins>
      <w:ins w:id="365" w:author="Achen, Aaron - NRCS, Lincoln, NE" w:date="2019-07-22T16:52:00Z">
        <w:r>
          <w:t xml:space="preserve">on </w:t>
        </w:r>
      </w:ins>
      <w:ins w:id="366" w:author="Achen, Aaron - NRCS, Lincoln, NE" w:date="2019-07-22T16:49:00Z">
        <w:r>
          <w:t>this meeting</w:t>
        </w:r>
      </w:ins>
      <w:ins w:id="367" w:author="Achen, Aaron - NRCS, Lincoln, NE" w:date="2019-07-22T16:50:00Z">
        <w:r>
          <w:t>,</w:t>
        </w:r>
      </w:ins>
      <w:ins w:id="368" w:author="Achen, Aaron - NRCS, Lincoln, NE" w:date="2019-07-22T16:49:00Z">
        <w:r>
          <w:t xml:space="preserve"> </w:t>
        </w:r>
      </w:ins>
      <w:del w:id="369" w:author="Achen, Aaron - NRCS, Lincoln, NE" w:date="2019-07-22T16:49:00Z">
        <w:r>
          <w:delText>W</w:delText>
        </w:r>
      </w:del>
      <w:ins w:id="370" w:author="Achen, Aaron - NRCS, Lincoln, NE" w:date="2019-07-22T16:49:00Z">
        <w:r>
          <w:t>w</w:t>
        </w:r>
      </w:ins>
      <w:r>
        <w:t>e made some minor adjustments to the criteria for the mean annual precipitation minus mean annual potential evapotranspiration factor</w:t>
      </w:r>
      <w:del w:id="371" w:author="Achen, Aaron - NRCS, Lincoln, NE" w:date="2019-07-22T16:50:00Z">
        <w:r>
          <w:delText xml:space="preserve">, </w:delText>
        </w:r>
      </w:del>
      <w:del w:id="372" w:author="Achen, Aaron - NRCS, Lincoln, NE" w:date="2019-07-22T16:49:00Z">
        <w:r>
          <w:delText>based on discussions at this meeting</w:delText>
        </w:r>
      </w:del>
      <w:ins w:id="373" w:author="Achen, Aaron - NRCS, Lincoln, NE" w:date="2019-07-22T16:49:00Z">
        <w:r>
          <w:t>.</w:t>
        </w:r>
      </w:ins>
      <w:r>
        <w:t xml:space="preserve"> The next step was to review the nitrate leaching potential criteria and ratings with key NRCS Washington </w:t>
      </w:r>
      <w:del w:id="374" w:author="Achen, Aaron - NRCS, Lincoln, NE" w:date="2019-07-22T16:50:00Z">
        <w:r>
          <w:delText>F</w:delText>
        </w:r>
      </w:del>
      <w:ins w:id="375" w:author="Achen, Aaron - NRCS, Lincoln, NE" w:date="2019-07-22T16:50:00Z">
        <w:r>
          <w:t>f</w:t>
        </w:r>
      </w:ins>
      <w:r>
        <w:t xml:space="preserve">ield </w:t>
      </w:r>
      <w:del w:id="376" w:author="Achen, Aaron - NRCS, Lincoln, NE" w:date="2019-07-22T16:50:00Z">
        <w:r>
          <w:delText>O</w:delText>
        </w:r>
      </w:del>
      <w:ins w:id="377" w:author="Achen, Aaron - NRCS, Lincoln, NE" w:date="2019-07-22T16:50:00Z">
        <w:r>
          <w:t>o</w:t>
        </w:r>
      </w:ins>
      <w:r>
        <w:t>ffice personnel</w:t>
      </w:r>
      <w:ins w:id="378" w:author="Achen, Aaron - NRCS, Lincoln, NE" w:date="2019-07-22T16:50:00Z">
        <w:r>
          <w:t>.</w:t>
        </w:r>
      </w:ins>
      <w:r>
        <w:t xml:space="preserve"> </w:t>
      </w:r>
      <w:del w:id="379" w:author="Achen, Aaron - NRCS, Lincoln, NE" w:date="2019-07-22T16:52:00Z">
        <w:r>
          <w:delText>in c</w:delText>
        </w:r>
      </w:del>
      <w:ins w:id="380" w:author="Achen, Aaron - NRCS, Lincoln, NE" w:date="2019-07-22T16:52:00Z">
        <w:r>
          <w:t>C</w:t>
        </w:r>
      </w:ins>
      <w:r>
        <w:t>ounties where groundwater nitrate contamination is a significant issue</w:t>
      </w:r>
      <w:ins w:id="381" w:author="Achen, Aaron - NRCS, Lincoln, NE" w:date="2019-07-22T16:53:00Z">
        <w:r>
          <w:t xml:space="preserve"> were selected</w:t>
        </w:r>
      </w:ins>
      <w:r>
        <w:t xml:space="preserve">. </w:t>
      </w:r>
      <w:ins w:id="382" w:author="Achen, Aaron - NRCS, Lincoln, NE" w:date="2019-07-22T16:55:00Z">
        <w:r>
          <w:t xml:space="preserve">The field office personnel reviewed </w:t>
        </w:r>
      </w:ins>
      <w:del w:id="383" w:author="Achen, Aaron - NRCS, Lincoln, NE" w:date="2019-07-22T16:55:00Z">
        <w:r>
          <w:delText>M</w:delText>
        </w:r>
      </w:del>
      <w:ins w:id="384" w:author="Achen, Aaron - NRCS, Lincoln, NE" w:date="2019-07-22T16:55:00Z">
        <w:r>
          <w:t>m</w:t>
        </w:r>
      </w:ins>
      <w:r>
        <w:t xml:space="preserve">aps and tabular reports </w:t>
      </w:r>
      <w:del w:id="385" w:author="Achen, Aaron - NRCS, Lincoln, NE" w:date="2019-07-22T16:55:00Z">
        <w:r>
          <w:delText xml:space="preserve">were created </w:delText>
        </w:r>
      </w:del>
      <w:r>
        <w:t>with the nitrate leaching potential ratings</w:t>
      </w:r>
      <w:del w:id="386" w:author="Achen, Aaron - NRCS, Lincoln, NE" w:date="2019-07-22T16:55:00Z">
        <w:r>
          <w:delText xml:space="preserve"> for their review</w:delText>
        </w:r>
      </w:del>
      <w:r>
        <w:t>. The</w:t>
      </w:r>
      <w:del w:id="387" w:author="Achen, Aaron - NRCS, Lincoln, NE" w:date="2019-07-22T16:55:00Z">
        <w:r>
          <w:delText>y</w:delText>
        </w:r>
      </w:del>
      <w:ins w:id="388" w:author="Achen, Aaron - NRCS, Lincoln, NE" w:date="2019-07-22T16:55:00Z">
        <w:r>
          <w:t xml:space="preserve"> personnel</w:t>
        </w:r>
      </w:ins>
      <w:r>
        <w:t xml:space="preserve"> had some good questions about the interpretation criteria</w:t>
      </w:r>
      <w:del w:id="389" w:author="Achen, Aaron - NRCS, Lincoln, NE" w:date="2019-07-22T16:55:00Z">
        <w:r>
          <w:delText>,</w:delText>
        </w:r>
      </w:del>
      <w:ins w:id="390" w:author="Achen, Aaron - NRCS, Lincoln, NE" w:date="2019-07-22T16:55:00Z">
        <w:r>
          <w:t>.</w:t>
        </w:r>
      </w:ins>
      <w:r>
        <w:t xml:space="preserve"> </w:t>
      </w:r>
      <w:del w:id="391" w:author="Achen, Aaron - NRCS, Lincoln, NE" w:date="2019-07-22T16:55:00Z">
        <w:r>
          <w:delText>and all</w:delText>
        </w:r>
      </w:del>
      <w:ins w:id="392" w:author="Achen, Aaron - NRCS, Lincoln, NE" w:date="2019-07-22T16:55:00Z">
        <w:r>
          <w:t>E</w:t>
        </w:r>
      </w:ins>
      <w:ins w:id="393" w:author="Achen, Aaron - NRCS, Lincoln, NE" w:date="2019-07-22T16:56:00Z">
        <w:r>
          <w:t>veryone</w:t>
        </w:r>
      </w:ins>
      <w:r>
        <w:t xml:space="preserve"> agreed that</w:t>
      </w:r>
      <w:ins w:id="394" w:author="Achen, Aaron - NRCS, Lincoln, NE" w:date="2019-07-22T16:56:00Z">
        <w:r>
          <w:t>, for the soils they are familiar with,</w:t>
        </w:r>
      </w:ins>
      <w:r>
        <w:t xml:space="preserve"> the interpretation results identified </w:t>
      </w:r>
      <w:del w:id="395" w:author="Achen, Aaron - NRCS, Lincoln, NE" w:date="2019-07-22T16:56:00Z">
        <w:r>
          <w:delText xml:space="preserve">what they would expect to be </w:delText>
        </w:r>
      </w:del>
      <w:r>
        <w:t>the nitrate leaching potential</w:t>
      </w:r>
      <w:ins w:id="396" w:author="Achen, Aaron - NRCS, Lincoln, NE" w:date="2019-07-22T16:56:00Z">
        <w:r>
          <w:t xml:space="preserve"> they would expect</w:t>
        </w:r>
      </w:ins>
      <w:del w:id="397" w:author="Achen, Aaron - NRCS, Lincoln, NE" w:date="2019-07-22T16:56:00Z">
        <w:r>
          <w:delText xml:space="preserve"> for the soils they are familiar with</w:delText>
        </w:r>
      </w:del>
      <w:r>
        <w:t xml:space="preserve">. </w:t>
      </w:r>
    </w:p>
    <w:p w:rsidR="008C784B" w:rsidRDefault="006C0242">
      <w:pPr>
        <w:pStyle w:val="NormalWeb"/>
        <w:divId w:val="349991712"/>
      </w:pPr>
      <w:del w:id="398" w:author="Achen, Aaron - NRCS, Lincoln, NE" w:date="2019-07-22T16:58:00Z">
        <w:r>
          <w:delText>For the final step</w:delText>
        </w:r>
      </w:del>
      <w:ins w:id="399" w:author="Achen, Aaron - NRCS, Lincoln, NE" w:date="2019-07-22T16:58:00Z">
        <w:r>
          <w:t>Starting in fiscal year 2012</w:t>
        </w:r>
      </w:ins>
      <w:r>
        <w:t xml:space="preserve">, Washington State NRCS included the nitrate leaching potential ratings in their official soil survey information available on Web Soil Survey and </w:t>
      </w:r>
      <w:ins w:id="400" w:author="Achen, Aaron - NRCS, Lincoln, NE" w:date="2019-07-22T16:59:00Z">
        <w:r>
          <w:t xml:space="preserve">in </w:t>
        </w:r>
      </w:ins>
      <w:r>
        <w:t xml:space="preserve">the Electronic Field Office Technical Guide. Field Office staff use the ratings as an assessment tool for conservation planning. </w:t>
      </w:r>
      <w:del w:id="401" w:author="Achen, Aaron - NRCS, Lincoln, NE" w:date="2019-07-22T16:59:00Z">
        <w:r>
          <w:delText>This started in fiscal year 2012.</w:delText>
        </w:r>
      </w:del>
    </w:p>
    <w:p w:rsidR="008C784B" w:rsidRDefault="006C0242">
      <w:pPr>
        <w:pStyle w:val="NormalWeb"/>
        <w:divId w:val="349991712"/>
        <w:rPr>
          <w:ins w:id="402" w:author="Achen, Aaron - NRCS, Lincoln, NE" w:date="2019-07-22T16:59:00Z"/>
        </w:rPr>
      </w:pPr>
      <w:r>
        <w:t xml:space="preserve">Contact for questions or comments: </w:t>
      </w:r>
    </w:p>
    <w:p w:rsidR="008C784B" w:rsidRDefault="006C0242">
      <w:pPr>
        <w:pStyle w:val="NormalWeb"/>
        <w:divId w:val="349991712"/>
      </w:pPr>
      <w:r>
        <w:t>Steve Campbell</w:t>
      </w:r>
      <w:ins w:id="403" w:author="Achen, Aaron - NRCS, Lincoln, NE" w:date="2019-07-22T16:59:00Z">
        <w:r>
          <w:t>,</w:t>
        </w:r>
      </w:ins>
      <w:r>
        <w:t xml:space="preserve"> Soil Scientist </w:t>
      </w:r>
      <w:ins w:id="404" w:author="Achen, Aaron - NRCS, Lincoln, NE" w:date="2019-07-22T17:00:00Z">
        <w:r>
          <w:br/>
        </w:r>
      </w:ins>
      <w:r>
        <w:t xml:space="preserve">USDA </w:t>
      </w:r>
      <w:del w:id="405" w:author="Achen, Aaron - NRCS, Lincoln, NE" w:date="2019-07-22T17:00:00Z">
        <w:r>
          <w:delText xml:space="preserve">- </w:delText>
        </w:r>
      </w:del>
      <w:r>
        <w:t xml:space="preserve">Natural Resources Conservation Service </w:t>
      </w:r>
      <w:ins w:id="406" w:author="Achen, Aaron - NRCS, Lincoln, NE" w:date="2019-07-22T17:00:00Z">
        <w:r>
          <w:br/>
        </w:r>
      </w:ins>
      <w:r>
        <w:t xml:space="preserve">West National Technology Support Center </w:t>
      </w:r>
      <w:ins w:id="407" w:author="Achen, Aaron - NRCS, Lincoln, NE" w:date="2019-07-22T17:00:00Z">
        <w:r>
          <w:br/>
        </w:r>
      </w:ins>
      <w:r>
        <w:t xml:space="preserve">1201 NE Lloyd Blvd., Suite 801 </w:t>
      </w:r>
      <w:ins w:id="408" w:author="Achen, Aaron - NRCS, Lincoln, NE" w:date="2019-07-22T17:00:00Z">
        <w:r>
          <w:br/>
        </w:r>
      </w:ins>
      <w:r>
        <w:t xml:space="preserve">Portland, OR </w:t>
      </w:r>
      <w:ins w:id="409" w:author="Achen, Aaron - NRCS, Lincoln, NE" w:date="2019-07-22T17:00:00Z">
        <w:r>
          <w:t xml:space="preserve">  </w:t>
        </w:r>
      </w:ins>
      <w:r>
        <w:t>97232</w:t>
      </w:r>
      <w:del w:id="410" w:author="Achen, Aaron - NRCS, Lincoln, NE" w:date="2019-07-22T17:00:00Z">
        <w:r>
          <w:delText>-</w:delText>
        </w:r>
      </w:del>
      <w:ins w:id="411" w:author="Achen, Aaron - NRCS, Lincoln, NE" w:date="2019-07-22T17:00:00Z">
        <w:r>
          <w:t>–</w:t>
        </w:r>
      </w:ins>
      <w:r>
        <w:t xml:space="preserve">1208 </w:t>
      </w:r>
      <w:ins w:id="412" w:author="Achen, Aaron - NRCS, Lincoln, NE" w:date="2019-07-22T17:00:00Z">
        <w:r>
          <w:br/>
        </w:r>
      </w:ins>
      <w:r>
        <w:t xml:space="preserve">Phone: </w:t>
      </w:r>
      <w:ins w:id="413" w:author="Achen, Aaron - NRCS, Lincoln, NE" w:date="2019-07-22T17:00:00Z">
        <w:r>
          <w:t>(</w:t>
        </w:r>
      </w:ins>
      <w:r>
        <w:t>503</w:t>
      </w:r>
      <w:del w:id="414" w:author="Achen, Aaron - NRCS, Lincoln, NE" w:date="2019-07-22T17:00:00Z">
        <w:r>
          <w:delText>-</w:delText>
        </w:r>
      </w:del>
      <w:ins w:id="415" w:author="Achen, Aaron - NRCS, Lincoln, NE" w:date="2019-07-22T17:00:00Z">
        <w:r>
          <w:t xml:space="preserve">) </w:t>
        </w:r>
      </w:ins>
      <w:r>
        <w:t>273</w:t>
      </w:r>
      <w:del w:id="416" w:author="Achen, Aaron - NRCS, Lincoln, NE" w:date="2019-07-22T17:00:00Z">
        <w:r>
          <w:delText>-</w:delText>
        </w:r>
      </w:del>
      <w:ins w:id="417" w:author="Achen, Aaron - NRCS, Lincoln, NE" w:date="2019-07-22T17:00:00Z">
        <w:r>
          <w:t>–</w:t>
        </w:r>
      </w:ins>
      <w:r>
        <w:t xml:space="preserve">2421 </w:t>
      </w:r>
      <w:ins w:id="418" w:author="Achen, Aaron - NRCS, Lincoln, NE" w:date="2019-07-22T17:00:00Z">
        <w:r>
          <w:br/>
        </w:r>
      </w:ins>
      <w:r>
        <w:t>E</w:t>
      </w:r>
      <w:del w:id="419" w:author="Achen, Aaron - NRCS, Lincoln, NE" w:date="2019-07-22T17:00:00Z">
        <w:r>
          <w:delText>-</w:delText>
        </w:r>
      </w:del>
      <w:r>
        <w:t xml:space="preserve">mail: </w:t>
      </w:r>
      <w:hyperlink r:id="rId12" w:history="1">
        <w:r>
          <w:rPr>
            <w:rStyle w:val="Hyperlink"/>
          </w:rPr>
          <w:t>steve.campbell@por.usda.gov</w:t>
        </w:r>
      </w:hyperlink>
    </w:p>
    <w:p w:rsidR="008C784B" w:rsidRDefault="006C0242">
      <w:pPr>
        <w:pStyle w:val="Heading2"/>
        <w:divId w:val="976490958"/>
        <w:rPr>
          <w:rFonts w:eastAsia="Times New Roman"/>
        </w:rPr>
      </w:pPr>
      <w:bookmarkStart w:id="420" w:name="_Toc16087909"/>
      <w:r>
        <w:rPr>
          <w:rFonts w:eastAsia="Times New Roman"/>
        </w:rPr>
        <w:t>References</w:t>
      </w:r>
      <w:bookmarkEnd w:id="420"/>
    </w:p>
    <w:p w:rsidR="008C784B" w:rsidRDefault="006C0242">
      <w:pPr>
        <w:numPr>
          <w:ilvl w:val="0"/>
          <w:numId w:val="24"/>
        </w:numPr>
        <w:spacing w:before="100" w:beforeAutospacing="1" w:after="100" w:afterAutospacing="1"/>
        <w:divId w:val="976490958"/>
        <w:rPr>
          <w:rFonts w:eastAsia="Times New Roman"/>
        </w:rPr>
      </w:pPr>
      <w:moveFromRangeStart w:id="421" w:author="Achen, Aaron - NRCS, Lincoln, NE" w:date="2019-07-22T15:22:00Z" w:name="move14701360"/>
      <w:moveFrom w:id="422" w:author="Achen, Aaron - NRCS, Lincoln, NE" w:date="2019-07-22T15:22:00Z">
        <w:r>
          <w:rPr>
            <w:rFonts w:eastAsia="Times New Roman"/>
          </w:rPr>
          <w:t xml:space="preserve">Documented Nitrate Contamination in Washington. </w:t>
        </w:r>
      </w:moveFrom>
      <w:moveFromRangeEnd w:id="421"/>
      <w:r>
        <w:rPr>
          <w:rFonts w:eastAsia="Times New Roman"/>
        </w:rPr>
        <w:t>Washington State University</w:t>
      </w:r>
      <w:ins w:id="423" w:author="Achen, Aaron - NRCS, Lincoln, NE" w:date="2019-07-22T15:22:00Z">
        <w:r>
          <w:rPr>
            <w:rFonts w:eastAsia="Times New Roman"/>
          </w:rPr>
          <w:t>.</w:t>
        </w:r>
      </w:ins>
      <w:r>
        <w:rPr>
          <w:rFonts w:eastAsia="Times New Roman"/>
        </w:rPr>
        <w:t xml:space="preserve"> </w:t>
      </w:r>
      <w:ins w:id="424" w:author="Achen, Aaron - NRCS, Lincoln, NE" w:date="2019-07-22T15:22:00Z">
        <w:r>
          <w:rPr>
            <w:rFonts w:eastAsia="Times New Roman"/>
          </w:rPr>
          <w:t xml:space="preserve">1994. </w:t>
        </w:r>
      </w:ins>
      <w:moveFromRangeStart w:id="425" w:author="Achen, Aaron - NRCS, Lincoln, NE" w:date="2019-07-22T15:22:00Z" w:name="move14701377"/>
      <w:moveFrom w:id="426" w:author="Achen, Aaron - NRCS, Lincoln, NE" w:date="2019-07-22T15:22:00Z">
        <w:r>
          <w:rPr>
            <w:rFonts w:eastAsia="Times New Roman"/>
          </w:rPr>
          <w:t xml:space="preserve">Extension Publication EB1756. </w:t>
        </w:r>
      </w:moveFrom>
      <w:moveFromRangeEnd w:id="425"/>
      <w:del w:id="427" w:author="Achen, Aaron - NRCS, Lincoln, NE" w:date="2019-07-22T15:22:00Z">
        <w:r>
          <w:rPr>
            <w:rFonts w:eastAsia="Times New Roman"/>
          </w:rPr>
          <w:delText xml:space="preserve">1994. </w:delText>
        </w:r>
      </w:del>
      <w:moveToRangeStart w:id="428" w:author="Achen, Aaron - NRCS, Lincoln, NE" w:date="2019-07-22T15:22:00Z" w:name="move14701360"/>
      <w:moveTo w:id="429" w:author="Achen, Aaron - NRCS, Lincoln, NE" w:date="2019-07-22T15:22:00Z">
        <w:r>
          <w:rPr>
            <w:rFonts w:eastAsia="Times New Roman"/>
          </w:rPr>
          <w:t xml:space="preserve">Documented </w:t>
        </w:r>
      </w:moveTo>
      <w:ins w:id="430" w:author="Achen, Aaron - NRCS, Lincoln, NE" w:date="2019-07-22T15:44:00Z">
        <w:r>
          <w:rPr>
            <w:rFonts w:eastAsia="Times New Roman"/>
          </w:rPr>
          <w:t>n</w:t>
        </w:r>
      </w:ins>
      <w:moveTo w:id="431" w:author="Achen, Aaron - NRCS, Lincoln, NE" w:date="2019-07-22T15:22:00Z">
        <w:del w:id="432" w:author="Achen, Aaron - NRCS, Lincoln, NE" w:date="2019-07-22T15:44:00Z">
          <w:r>
            <w:rPr>
              <w:rFonts w:eastAsia="Times New Roman"/>
            </w:rPr>
            <w:delText>N</w:delText>
          </w:r>
        </w:del>
        <w:r>
          <w:rPr>
            <w:rFonts w:eastAsia="Times New Roman"/>
          </w:rPr>
          <w:t xml:space="preserve">itrate </w:t>
        </w:r>
        <w:del w:id="433" w:author="Achen, Aaron - NRCS, Lincoln, NE" w:date="2019-07-22T15:44:00Z">
          <w:r>
            <w:rPr>
              <w:rFonts w:eastAsia="Times New Roman"/>
            </w:rPr>
            <w:delText>C</w:delText>
          </w:r>
        </w:del>
      </w:moveTo>
      <w:ins w:id="434" w:author="Achen, Aaron - NRCS, Lincoln, NE" w:date="2019-07-22T15:44:00Z">
        <w:r>
          <w:rPr>
            <w:rFonts w:eastAsia="Times New Roman"/>
          </w:rPr>
          <w:t>c</w:t>
        </w:r>
      </w:ins>
      <w:moveTo w:id="435" w:author="Achen, Aaron - NRCS, Lincoln, NE" w:date="2019-07-22T15:22:00Z">
        <w:r>
          <w:rPr>
            <w:rFonts w:eastAsia="Times New Roman"/>
          </w:rPr>
          <w:t xml:space="preserve">ontamination in Washington. </w:t>
        </w:r>
        <w:moveToRangeStart w:id="436" w:author="Achen, Aaron - NRCS, Lincoln, NE" w:date="2019-07-22T15:22:00Z" w:name="move14701377"/>
        <w:moveToRangeEnd w:id="428"/>
        <w:r>
          <w:rPr>
            <w:rFonts w:eastAsia="Times New Roman"/>
          </w:rPr>
          <w:t>Extension Publication EB1756.</w:t>
        </w:r>
      </w:moveTo>
      <w:moveToRangeEnd w:id="436"/>
      <w:ins w:id="437" w:author="Achen, Aaron - NRCS, Lincoln, NE" w:date="2019-07-22T15:22:00Z">
        <w:r>
          <w:rPr>
            <w:rFonts w:eastAsia="Times New Roman"/>
          </w:rPr>
          <w:t xml:space="preserve"> </w:t>
        </w:r>
        <w:r>
          <w:rPr>
            <w:rFonts w:eastAsia="Times New Roman"/>
          </w:rPr>
          <w:fldChar w:fldCharType="begin"/>
        </w:r>
        <w:r>
          <w:rPr>
            <w:rFonts w:eastAsia="Times New Roman"/>
          </w:rPr>
          <w:instrText xml:space="preserve"> HYPERLINK "https://pubs.wsu.edu/ItemDetail.aspx?ProductID=13779" </w:instrText>
        </w:r>
        <w:r>
          <w:rPr>
            <w:rFonts w:eastAsia="Times New Roman"/>
          </w:rPr>
          <w:fldChar w:fldCharType="separate"/>
        </w:r>
        <w:r>
          <w:rPr>
            <w:rStyle w:val="Hyperlink"/>
            <w:rFonts w:eastAsia="Times New Roman"/>
          </w:rPr>
          <w:t>https://pubs.wsu.edu/ItemDetail.aspx?ProductID=13779</w:t>
        </w:r>
        <w:r>
          <w:rPr>
            <w:rFonts w:eastAsia="Times New Roman"/>
          </w:rPr>
          <w:fldChar w:fldCharType="end"/>
        </w:r>
      </w:ins>
      <w:ins w:id="438" w:author="Achen, Aaron - NRCS, Lincoln, NE" w:date="2019-07-22T15:49:00Z">
        <w:r>
          <w:rPr>
            <w:rFonts w:eastAsia="Times New Roman"/>
          </w:rPr>
          <w:t xml:space="preserve"> </w:t>
        </w:r>
      </w:ins>
    </w:p>
    <w:p w:rsidR="008C784B" w:rsidRDefault="006C0242">
      <w:pPr>
        <w:numPr>
          <w:ilvl w:val="0"/>
          <w:numId w:val="24"/>
        </w:numPr>
        <w:spacing w:before="100" w:beforeAutospacing="1" w:after="100" w:afterAutospacing="1"/>
        <w:divId w:val="976490958"/>
        <w:rPr>
          <w:rFonts w:eastAsia="Times New Roman"/>
        </w:rPr>
      </w:pPr>
      <w:r>
        <w:rPr>
          <w:rFonts w:eastAsia="Times New Roman"/>
        </w:rPr>
        <w:t xml:space="preserve">Williams, J. R., and </w:t>
      </w:r>
      <w:ins w:id="439" w:author="Achen, Aaron - NRCS, Lincoln, NE" w:date="2019-08-07T16:12:00Z">
        <w:r>
          <w:rPr>
            <w:rFonts w:eastAsia="Times New Roman"/>
          </w:rPr>
          <w:t xml:space="preserve">D.E. </w:t>
        </w:r>
      </w:ins>
      <w:proofErr w:type="spellStart"/>
      <w:r>
        <w:rPr>
          <w:rFonts w:eastAsia="Times New Roman"/>
        </w:rPr>
        <w:t>Kissell</w:t>
      </w:r>
      <w:proofErr w:type="spellEnd"/>
      <w:ins w:id="440" w:author="Achen, Aaron - NRCS, Lincoln, NE" w:date="2019-08-07T16:12:00Z">
        <w:r>
          <w:rPr>
            <w:rFonts w:eastAsia="Times New Roman"/>
          </w:rPr>
          <w:t>.</w:t>
        </w:r>
      </w:ins>
      <w:del w:id="441" w:author="Achen, Aaron - NRCS, Lincoln, NE" w:date="2019-08-07T16:12:00Z">
        <w:r>
          <w:rPr>
            <w:rFonts w:eastAsia="Times New Roman"/>
          </w:rPr>
          <w:delText>, D.E.,</w:delText>
        </w:r>
      </w:del>
      <w:r>
        <w:rPr>
          <w:rFonts w:eastAsia="Times New Roman"/>
        </w:rPr>
        <w:t xml:space="preserve"> 1991. Water </w:t>
      </w:r>
      <w:del w:id="442" w:author="Achen, Aaron - NRCS, Lincoln, NE" w:date="2019-07-22T15:53:00Z">
        <w:r>
          <w:rPr>
            <w:rFonts w:eastAsia="Times New Roman"/>
          </w:rPr>
          <w:delText>P</w:delText>
        </w:r>
      </w:del>
      <w:ins w:id="443" w:author="Achen, Aaron - NRCS, Lincoln, NE" w:date="2019-07-22T15:53:00Z">
        <w:r>
          <w:rPr>
            <w:rFonts w:eastAsia="Times New Roman"/>
          </w:rPr>
          <w:t>p</w:t>
        </w:r>
      </w:ins>
      <w:r>
        <w:rPr>
          <w:rFonts w:eastAsia="Times New Roman"/>
        </w:rPr>
        <w:t>ercolation</w:t>
      </w:r>
      <w:del w:id="444" w:author="Achen, Aaron - NRCS, Lincoln, NE" w:date="2019-07-22T15:53:00Z">
        <w:r>
          <w:rPr>
            <w:rFonts w:eastAsia="Times New Roman"/>
          </w:rPr>
          <w:delText xml:space="preserve"> - </w:delText>
        </w:r>
      </w:del>
      <w:ins w:id="445" w:author="Achen, Aaron - NRCS, Lincoln, NE" w:date="2019-08-07T16:00:00Z">
        <w:r>
          <w:rPr>
            <w:rFonts w:eastAsia="Times New Roman"/>
          </w:rPr>
          <w:t>---</w:t>
        </w:r>
      </w:ins>
      <w:r>
        <w:rPr>
          <w:rFonts w:eastAsia="Times New Roman"/>
        </w:rPr>
        <w:t xml:space="preserve">An </w:t>
      </w:r>
      <w:del w:id="446" w:author="Achen, Aaron - NRCS, Lincoln, NE" w:date="2019-07-22T15:53:00Z">
        <w:r>
          <w:rPr>
            <w:rFonts w:eastAsia="Times New Roman"/>
          </w:rPr>
          <w:delText>I</w:delText>
        </w:r>
      </w:del>
      <w:ins w:id="447" w:author="Achen, Aaron - NRCS, Lincoln, NE" w:date="2019-07-22T15:53:00Z">
        <w:r>
          <w:rPr>
            <w:rFonts w:eastAsia="Times New Roman"/>
          </w:rPr>
          <w:t>i</w:t>
        </w:r>
      </w:ins>
      <w:r>
        <w:rPr>
          <w:rFonts w:eastAsia="Times New Roman"/>
        </w:rPr>
        <w:t xml:space="preserve">ndicator of N </w:t>
      </w:r>
      <w:del w:id="448" w:author="Achen, Aaron - NRCS, Lincoln, NE" w:date="2019-07-22T15:53:00Z">
        <w:r>
          <w:rPr>
            <w:rFonts w:eastAsia="Times New Roman"/>
          </w:rPr>
          <w:delText>L</w:delText>
        </w:r>
      </w:del>
      <w:ins w:id="449" w:author="Achen, Aaron - NRCS, Lincoln, NE" w:date="2019-07-22T15:53:00Z">
        <w:r>
          <w:rPr>
            <w:rFonts w:eastAsia="Times New Roman"/>
          </w:rPr>
          <w:t>l</w:t>
        </w:r>
      </w:ins>
      <w:r>
        <w:rPr>
          <w:rFonts w:eastAsia="Times New Roman"/>
        </w:rPr>
        <w:t xml:space="preserve">eaching </w:t>
      </w:r>
      <w:del w:id="450" w:author="Achen, Aaron - NRCS, Lincoln, NE" w:date="2019-07-22T15:54:00Z">
        <w:r>
          <w:rPr>
            <w:rFonts w:eastAsia="Times New Roman"/>
          </w:rPr>
          <w:delText>P</w:delText>
        </w:r>
      </w:del>
      <w:ins w:id="451" w:author="Achen, Aaron - NRCS, Lincoln, NE" w:date="2019-07-22T15:54:00Z">
        <w:r>
          <w:rPr>
            <w:rFonts w:eastAsia="Times New Roman"/>
          </w:rPr>
          <w:t>p</w:t>
        </w:r>
      </w:ins>
      <w:r>
        <w:rPr>
          <w:rFonts w:eastAsia="Times New Roman"/>
        </w:rPr>
        <w:t xml:space="preserve">otential. In: Follet, R.F., </w:t>
      </w:r>
      <w:ins w:id="452" w:author="Achen, Aaron - NRCS, Lincoln, NE" w:date="2019-08-06T14:13:00Z">
        <w:r>
          <w:rPr>
            <w:rFonts w:eastAsia="Times New Roman"/>
          </w:rPr>
          <w:t xml:space="preserve">D.R. </w:t>
        </w:r>
      </w:ins>
      <w:r>
        <w:rPr>
          <w:rFonts w:eastAsia="Times New Roman"/>
        </w:rPr>
        <w:t xml:space="preserve">Keeney, </w:t>
      </w:r>
      <w:ins w:id="453" w:author="Achen, Aaron - NRCS, Lincoln, NE" w:date="2019-08-06T14:14:00Z">
        <w:r>
          <w:rPr>
            <w:rFonts w:eastAsia="Times New Roman"/>
          </w:rPr>
          <w:t xml:space="preserve">and </w:t>
        </w:r>
      </w:ins>
      <w:del w:id="454" w:author="Achen, Aaron - NRCS, Lincoln, NE" w:date="2019-08-06T14:13:00Z">
        <w:r>
          <w:rPr>
            <w:rFonts w:eastAsia="Times New Roman"/>
          </w:rPr>
          <w:delText xml:space="preserve">D.R., </w:delText>
        </w:r>
      </w:del>
      <w:del w:id="455" w:author="Achen, Aaron - NRCS, Lincoln, NE" w:date="2019-08-06T14:14:00Z">
        <w:r>
          <w:rPr>
            <w:rFonts w:eastAsia="Times New Roman"/>
          </w:rPr>
          <w:delText xml:space="preserve">Cruse, </w:delText>
        </w:r>
      </w:del>
      <w:r>
        <w:rPr>
          <w:rFonts w:eastAsia="Times New Roman"/>
        </w:rPr>
        <w:t xml:space="preserve">R.M. </w:t>
      </w:r>
      <w:ins w:id="456" w:author="Achen, Aaron - NRCS, Lincoln, NE" w:date="2019-08-06T14:14:00Z">
        <w:r>
          <w:rPr>
            <w:rFonts w:eastAsia="Times New Roman"/>
          </w:rPr>
          <w:t xml:space="preserve">Cruse </w:t>
        </w:r>
      </w:ins>
      <w:r>
        <w:rPr>
          <w:rFonts w:eastAsia="Times New Roman"/>
        </w:rPr>
        <w:t>(</w:t>
      </w:r>
      <w:del w:id="457" w:author="Achen, Aaron - NRCS, Lincoln, NE" w:date="2019-07-22T15:54:00Z">
        <w:r>
          <w:rPr>
            <w:rFonts w:eastAsia="Times New Roman"/>
          </w:rPr>
          <w:delText>E</w:delText>
        </w:r>
      </w:del>
      <w:ins w:id="458" w:author="Achen, Aaron - NRCS, Lincoln, NE" w:date="2019-07-22T15:54:00Z">
        <w:r>
          <w:rPr>
            <w:rFonts w:eastAsia="Times New Roman"/>
          </w:rPr>
          <w:t>e</w:t>
        </w:r>
      </w:ins>
      <w:r>
        <w:rPr>
          <w:rFonts w:eastAsia="Times New Roman"/>
        </w:rPr>
        <w:t xml:space="preserve">ds) Managing </w:t>
      </w:r>
      <w:del w:id="459" w:author="Achen, Aaron - NRCS, Lincoln, NE" w:date="2019-07-22T15:54:00Z">
        <w:r>
          <w:rPr>
            <w:rFonts w:eastAsia="Times New Roman"/>
          </w:rPr>
          <w:delText>N</w:delText>
        </w:r>
      </w:del>
      <w:ins w:id="460" w:author="Achen, Aaron - NRCS, Lincoln, NE" w:date="2019-07-22T15:54:00Z">
        <w:r>
          <w:rPr>
            <w:rFonts w:eastAsia="Times New Roman"/>
          </w:rPr>
          <w:t>n</w:t>
        </w:r>
      </w:ins>
      <w:r>
        <w:rPr>
          <w:rFonts w:eastAsia="Times New Roman"/>
        </w:rPr>
        <w:t xml:space="preserve">itrogen for </w:t>
      </w:r>
      <w:del w:id="461" w:author="Achen, Aaron - NRCS, Lincoln, NE" w:date="2019-07-22T15:54:00Z">
        <w:r>
          <w:rPr>
            <w:rFonts w:eastAsia="Times New Roman"/>
          </w:rPr>
          <w:delText>G</w:delText>
        </w:r>
      </w:del>
      <w:ins w:id="462" w:author="Achen, Aaron - NRCS, Lincoln, NE" w:date="2019-07-22T15:54:00Z">
        <w:r>
          <w:rPr>
            <w:rFonts w:eastAsia="Times New Roman"/>
          </w:rPr>
          <w:t>g</w:t>
        </w:r>
      </w:ins>
      <w:r>
        <w:rPr>
          <w:rFonts w:eastAsia="Times New Roman"/>
        </w:rPr>
        <w:t xml:space="preserve">roundwater </w:t>
      </w:r>
      <w:del w:id="463" w:author="Achen, Aaron - NRCS, Lincoln, NE" w:date="2019-07-22T15:54:00Z">
        <w:r>
          <w:rPr>
            <w:rFonts w:eastAsia="Times New Roman"/>
          </w:rPr>
          <w:delText>Q</w:delText>
        </w:r>
      </w:del>
      <w:ins w:id="464" w:author="Achen, Aaron - NRCS, Lincoln, NE" w:date="2019-07-22T15:54:00Z">
        <w:r>
          <w:rPr>
            <w:rFonts w:eastAsia="Times New Roman"/>
          </w:rPr>
          <w:t>q</w:t>
        </w:r>
      </w:ins>
      <w:r>
        <w:rPr>
          <w:rFonts w:eastAsia="Times New Roman"/>
        </w:rPr>
        <w:t xml:space="preserve">uality and </w:t>
      </w:r>
      <w:del w:id="465" w:author="Achen, Aaron - NRCS, Lincoln, NE" w:date="2019-07-22T15:54:00Z">
        <w:r>
          <w:rPr>
            <w:rFonts w:eastAsia="Times New Roman"/>
          </w:rPr>
          <w:delText>F</w:delText>
        </w:r>
      </w:del>
      <w:ins w:id="466" w:author="Achen, Aaron - NRCS, Lincoln, NE" w:date="2019-07-22T15:54:00Z">
        <w:r>
          <w:rPr>
            <w:rFonts w:eastAsia="Times New Roman"/>
          </w:rPr>
          <w:t>f</w:t>
        </w:r>
      </w:ins>
      <w:r>
        <w:rPr>
          <w:rFonts w:eastAsia="Times New Roman"/>
        </w:rPr>
        <w:t xml:space="preserve">arm </w:t>
      </w:r>
      <w:del w:id="467" w:author="Achen, Aaron - NRCS, Lincoln, NE" w:date="2019-07-22T15:54:00Z">
        <w:r>
          <w:rPr>
            <w:rFonts w:eastAsia="Times New Roman"/>
          </w:rPr>
          <w:delText>P</w:delText>
        </w:r>
      </w:del>
      <w:ins w:id="468" w:author="Achen, Aaron - NRCS, Lincoln, NE" w:date="2019-07-22T15:54:00Z">
        <w:r>
          <w:rPr>
            <w:rFonts w:eastAsia="Times New Roman"/>
          </w:rPr>
          <w:t>p</w:t>
        </w:r>
      </w:ins>
      <w:r>
        <w:rPr>
          <w:rFonts w:eastAsia="Times New Roman"/>
        </w:rPr>
        <w:t>rofitability. Soil Science of America, Inc. Madison, Wisconsin, USA.</w:t>
      </w:r>
    </w:p>
    <w:p w:rsidR="008C784B" w:rsidRDefault="006C0242">
      <w:pPr>
        <w:numPr>
          <w:ilvl w:val="0"/>
          <w:numId w:val="24"/>
        </w:numPr>
        <w:spacing w:before="100" w:beforeAutospacing="1" w:after="100" w:afterAutospacing="1"/>
        <w:divId w:val="976490958"/>
        <w:rPr>
          <w:rFonts w:eastAsia="Times New Roman"/>
        </w:rPr>
      </w:pPr>
      <w:r>
        <w:rPr>
          <w:rFonts w:eastAsia="Times New Roman"/>
        </w:rPr>
        <w:lastRenderedPageBreak/>
        <w:t>Hamon, W.</w:t>
      </w:r>
      <w:del w:id="469" w:author="Achen, Aaron - NRCS, Lincoln, NE" w:date="2019-08-06T14:14:00Z">
        <w:r>
          <w:rPr>
            <w:rFonts w:eastAsia="Times New Roman"/>
          </w:rPr>
          <w:delText xml:space="preserve"> </w:delText>
        </w:r>
      </w:del>
      <w:r>
        <w:rPr>
          <w:rFonts w:eastAsia="Times New Roman"/>
        </w:rPr>
        <w:t>R.</w:t>
      </w:r>
      <w:del w:id="470" w:author="Achen, Aaron - NRCS, Lincoln, NE" w:date="2019-07-22T15:43:00Z">
        <w:r>
          <w:rPr>
            <w:rFonts w:eastAsia="Times New Roman"/>
          </w:rPr>
          <w:delText>,</w:delText>
        </w:r>
      </w:del>
      <w:r>
        <w:rPr>
          <w:rFonts w:eastAsia="Times New Roman"/>
        </w:rPr>
        <w:t xml:space="preserve"> 1961</w:t>
      </w:r>
      <w:del w:id="471" w:author="Achen, Aaron - NRCS, Lincoln, NE" w:date="2019-07-22T15:43:00Z">
        <w:r>
          <w:rPr>
            <w:rFonts w:eastAsia="Times New Roman"/>
          </w:rPr>
          <w:delText>,</w:delText>
        </w:r>
      </w:del>
      <w:ins w:id="472" w:author="Achen, Aaron - NRCS, Lincoln, NE" w:date="2019-07-22T15:43:00Z">
        <w:r>
          <w:rPr>
            <w:rFonts w:eastAsia="Times New Roman"/>
          </w:rPr>
          <w:t>.</w:t>
        </w:r>
      </w:ins>
      <w:r>
        <w:rPr>
          <w:rFonts w:eastAsia="Times New Roman"/>
        </w:rPr>
        <w:t xml:space="preserve"> Estimating potential evapotranspiration: Proceedings of the American Society of Civil Engineers, Journal of the Hydraulic Division</w:t>
      </w:r>
      <w:del w:id="473" w:author="Achen, Aaron - NRCS, Lincoln, NE" w:date="2019-08-06T14:14:00Z">
        <w:r>
          <w:rPr>
            <w:rFonts w:eastAsia="Times New Roman"/>
          </w:rPr>
          <w:delText>,</w:delText>
        </w:r>
      </w:del>
      <w:r>
        <w:rPr>
          <w:rFonts w:eastAsia="Times New Roman"/>
        </w:rPr>
        <w:t xml:space="preserve"> </w:t>
      </w:r>
      <w:del w:id="474" w:author="Achen, Aaron - NRCS, Lincoln, NE" w:date="2019-08-06T14:14:00Z">
        <w:r>
          <w:rPr>
            <w:rFonts w:eastAsia="Times New Roman"/>
          </w:rPr>
          <w:delText>vol. </w:delText>
        </w:r>
      </w:del>
      <w:r>
        <w:rPr>
          <w:rFonts w:eastAsia="Times New Roman"/>
        </w:rPr>
        <w:t>87</w:t>
      </w:r>
      <w:del w:id="475" w:author="Achen, Aaron - NRCS, Lincoln, NE" w:date="2019-08-06T14:14:00Z">
        <w:r>
          <w:rPr>
            <w:rFonts w:eastAsia="Times New Roman"/>
          </w:rPr>
          <w:delText xml:space="preserve">, no. </w:delText>
        </w:r>
      </w:del>
      <w:ins w:id="476" w:author="Achen, Aaron - NRCS, Lincoln, NE" w:date="2019-08-06T14:14:00Z">
        <w:r>
          <w:rPr>
            <w:rFonts w:eastAsia="Times New Roman"/>
          </w:rPr>
          <w:t>(</w:t>
        </w:r>
      </w:ins>
      <w:r>
        <w:rPr>
          <w:rFonts w:eastAsia="Times New Roman"/>
        </w:rPr>
        <w:t>HY3</w:t>
      </w:r>
      <w:ins w:id="477" w:author="Achen, Aaron - NRCS, Lincoln, NE" w:date="2019-08-06T14:14:00Z">
        <w:r>
          <w:rPr>
            <w:rFonts w:eastAsia="Times New Roman"/>
          </w:rPr>
          <w:t>):</w:t>
        </w:r>
      </w:ins>
      <w:del w:id="478" w:author="Achen, Aaron - NRCS, Lincoln, NE" w:date="2019-08-06T14:14:00Z">
        <w:r>
          <w:rPr>
            <w:rFonts w:eastAsia="Times New Roman"/>
          </w:rPr>
          <w:delText>, p.</w:delText>
        </w:r>
      </w:del>
      <w:r>
        <w:rPr>
          <w:rFonts w:eastAsia="Times New Roman"/>
        </w:rPr>
        <w:t>107</w:t>
      </w:r>
      <w:ins w:id="479" w:author="Achen, Aaron - NRCS, Lincoln, NE" w:date="2019-07-22T15:43:00Z">
        <w:r>
          <w:rPr>
            <w:rFonts w:eastAsia="Times New Roman"/>
          </w:rPr>
          <w:t>–</w:t>
        </w:r>
      </w:ins>
      <w:del w:id="480" w:author="Achen, Aaron - NRCS, Lincoln, NE" w:date="2019-07-22T15:43:00Z">
        <w:r>
          <w:rPr>
            <w:rFonts w:eastAsia="Times New Roman"/>
          </w:rPr>
          <w:delText>-</w:delText>
        </w:r>
      </w:del>
      <w:r>
        <w:rPr>
          <w:rFonts w:eastAsia="Times New Roman"/>
        </w:rPr>
        <w:t>120</w:t>
      </w:r>
      <w:ins w:id="481" w:author="Achen, Aaron - NRCS, Lincoln, NE" w:date="2019-07-22T15:43:00Z">
        <w:r>
          <w:rPr>
            <w:rFonts w:eastAsia="Times New Roman"/>
          </w:rPr>
          <w:t>.</w:t>
        </w:r>
      </w:ins>
    </w:p>
    <w:p w:rsidR="008C784B" w:rsidRDefault="006C0242">
      <w:pPr>
        <w:numPr>
          <w:ilvl w:val="0"/>
          <w:numId w:val="24"/>
        </w:numPr>
        <w:spacing w:before="100" w:beforeAutospacing="1" w:after="100" w:afterAutospacing="1"/>
        <w:divId w:val="976490958"/>
        <w:rPr>
          <w:rFonts w:eastAsia="Times New Roman"/>
        </w:rPr>
      </w:pPr>
      <w:r>
        <w:rPr>
          <w:rFonts w:eastAsia="Times New Roman"/>
        </w:rPr>
        <w:t>Huddleston, J.H</w:t>
      </w:r>
      <w:del w:id="482" w:author="Achen, Aaron - NRCS, Lincoln, NE" w:date="2019-07-22T15:43:00Z">
        <w:r>
          <w:rPr>
            <w:rFonts w:eastAsia="Times New Roman"/>
          </w:rPr>
          <w:delText>;</w:delText>
        </w:r>
      </w:del>
      <w:ins w:id="483" w:author="Achen, Aaron - NRCS, Lincoln, NE" w:date="2019-07-22T15:43:00Z">
        <w:r>
          <w:rPr>
            <w:rFonts w:eastAsia="Times New Roman"/>
          </w:rPr>
          <w:t>.,</w:t>
        </w:r>
      </w:ins>
      <w:r>
        <w:rPr>
          <w:rFonts w:eastAsia="Times New Roman"/>
        </w:rPr>
        <w:t xml:space="preserve"> et al. </w:t>
      </w:r>
      <w:ins w:id="484" w:author="Achen, Aaron - NRCS, Lincoln, NE" w:date="2019-07-22T15:43:00Z">
        <w:r>
          <w:rPr>
            <w:rFonts w:eastAsia="Times New Roman"/>
          </w:rPr>
          <w:t xml:space="preserve">1998. </w:t>
        </w:r>
      </w:ins>
      <w:r>
        <w:rPr>
          <w:rFonts w:eastAsia="Times New Roman"/>
        </w:rPr>
        <w:t xml:space="preserve">Determination of </w:t>
      </w:r>
      <w:del w:id="485" w:author="Achen, Aaron - NRCS, Lincoln, NE" w:date="2019-07-22T15:53:00Z">
        <w:r>
          <w:rPr>
            <w:rFonts w:eastAsia="Times New Roman"/>
          </w:rPr>
          <w:delText>S</w:delText>
        </w:r>
      </w:del>
      <w:ins w:id="486" w:author="Achen, Aaron - NRCS, Lincoln, NE" w:date="2019-07-22T15:53:00Z">
        <w:r>
          <w:rPr>
            <w:rFonts w:eastAsia="Times New Roman"/>
          </w:rPr>
          <w:t>s</w:t>
        </w:r>
      </w:ins>
      <w:r>
        <w:rPr>
          <w:rFonts w:eastAsia="Times New Roman"/>
        </w:rPr>
        <w:t xml:space="preserve">oil </w:t>
      </w:r>
      <w:del w:id="487" w:author="Achen, Aaron - NRCS, Lincoln, NE" w:date="2019-07-22T15:53:00Z">
        <w:r>
          <w:rPr>
            <w:rFonts w:eastAsia="Times New Roman"/>
          </w:rPr>
          <w:delText>S</w:delText>
        </w:r>
      </w:del>
      <w:ins w:id="488" w:author="Achen, Aaron - NRCS, Lincoln, NE" w:date="2019-07-22T15:53:00Z">
        <w:r>
          <w:rPr>
            <w:rFonts w:eastAsia="Times New Roman"/>
          </w:rPr>
          <w:t>s</w:t>
        </w:r>
      </w:ins>
      <w:r>
        <w:rPr>
          <w:rFonts w:eastAsia="Times New Roman"/>
        </w:rPr>
        <w:t xml:space="preserve">ensitivity </w:t>
      </w:r>
      <w:del w:id="489" w:author="Achen, Aaron - NRCS, Lincoln, NE" w:date="2019-07-22T15:53:00Z">
        <w:r>
          <w:rPr>
            <w:rFonts w:eastAsia="Times New Roman"/>
          </w:rPr>
          <w:delText>R</w:delText>
        </w:r>
      </w:del>
      <w:ins w:id="490" w:author="Achen, Aaron - NRCS, Lincoln, NE" w:date="2019-07-22T15:53:00Z">
        <w:r>
          <w:rPr>
            <w:rFonts w:eastAsia="Times New Roman"/>
          </w:rPr>
          <w:t>r</w:t>
        </w:r>
      </w:ins>
      <w:r>
        <w:rPr>
          <w:rFonts w:eastAsia="Times New Roman"/>
        </w:rPr>
        <w:t xml:space="preserve">atings for the Oregon Water Quality Decision Aid. Oregon State University Extension Publication EM 8708. </w:t>
      </w:r>
      <w:del w:id="491" w:author="Achen, Aaron - NRCS, Lincoln, NE" w:date="2019-07-22T15:44:00Z">
        <w:r>
          <w:rPr>
            <w:rFonts w:eastAsia="Times New Roman"/>
          </w:rPr>
          <w:delText xml:space="preserve">1998. </w:delText>
        </w:r>
      </w:del>
      <w:hyperlink r:id="rId13" w:history="1">
        <w:r>
          <w:rPr>
            <w:rStyle w:val="Hyperlink"/>
            <w:rFonts w:eastAsia="Times New Roman"/>
          </w:rPr>
          <w:t>http://ir.library.oregonstate.edu/xmlui/bitstream/handle/1957/15296/em8708.pdf?sequence=4</w:t>
        </w:r>
      </w:hyperlink>
      <w:r>
        <w:rPr>
          <w:rFonts w:eastAsia="Times New Roman"/>
        </w:rPr>
        <w:t xml:space="preserve"> </w:t>
      </w:r>
      <w:del w:id="492" w:author="Achen, Aaron - NRCS, Lincoln, NE" w:date="2019-07-22T15:49:00Z">
        <w:r>
          <w:rPr>
            <w:rFonts w:eastAsia="Times New Roman"/>
          </w:rPr>
          <w:delText>.</w:delText>
        </w:r>
      </w:del>
      <w:r>
        <w:rPr>
          <w:rFonts w:eastAsia="Times New Roman"/>
        </w:rPr>
        <w:t xml:space="preserve"> </w:t>
      </w:r>
      <w:ins w:id="493" w:author="Achen, Aaron - NRCS, Lincoln, NE" w:date="2019-07-22T15:49:00Z">
        <w:r>
          <w:rPr>
            <w:rFonts w:eastAsia="Times New Roman"/>
          </w:rPr>
          <w:t>(a</w:t>
        </w:r>
      </w:ins>
      <w:del w:id="494" w:author="Achen, Aaron - NRCS, Lincoln, NE" w:date="2019-07-22T15:49:00Z">
        <w:r>
          <w:rPr>
            <w:rFonts w:eastAsia="Times New Roman"/>
          </w:rPr>
          <w:delText>A</w:delText>
        </w:r>
      </w:del>
      <w:r>
        <w:rPr>
          <w:rFonts w:eastAsia="Times New Roman"/>
        </w:rPr>
        <w:t>ccessed September 2016</w:t>
      </w:r>
      <w:ins w:id="495" w:author="Achen, Aaron - NRCS, Lincoln, NE" w:date="2019-07-22T15:49:00Z">
        <w:r>
          <w:rPr>
            <w:rFonts w:eastAsia="Times New Roman"/>
          </w:rPr>
          <w:t>).</w:t>
        </w:r>
      </w:ins>
    </w:p>
    <w:p w:rsidR="008C784B" w:rsidRDefault="006C0242">
      <w:pPr>
        <w:numPr>
          <w:ilvl w:val="0"/>
          <w:numId w:val="24"/>
        </w:numPr>
        <w:spacing w:before="100" w:beforeAutospacing="1" w:after="100" w:afterAutospacing="1"/>
        <w:divId w:val="976490958"/>
        <w:rPr>
          <w:rFonts w:eastAsia="Times New Roman"/>
        </w:rPr>
      </w:pPr>
      <w:ins w:id="496" w:author="Achen, Aaron - NRCS, Lincoln, NE" w:date="2019-07-22T15:44:00Z">
        <w:r>
          <w:rPr>
            <w:rFonts w:eastAsia="Times New Roman"/>
          </w:rPr>
          <w:t xml:space="preserve">Washington State University. 1984. </w:t>
        </w:r>
      </w:ins>
      <w:r>
        <w:rPr>
          <w:rFonts w:eastAsia="Times New Roman"/>
        </w:rPr>
        <w:t xml:space="preserve">Rating Eastern Washington </w:t>
      </w:r>
      <w:del w:id="497" w:author="Achen, Aaron - NRCS, Lincoln, NE" w:date="2019-07-22T15:44:00Z">
        <w:r>
          <w:rPr>
            <w:rFonts w:eastAsia="Times New Roman"/>
          </w:rPr>
          <w:delText>S</w:delText>
        </w:r>
      </w:del>
      <w:ins w:id="498" w:author="Achen, Aaron - NRCS, Lincoln, NE" w:date="2019-07-22T15:44:00Z">
        <w:r>
          <w:rPr>
            <w:rFonts w:eastAsia="Times New Roman"/>
          </w:rPr>
          <w:t>s</w:t>
        </w:r>
      </w:ins>
      <w:r>
        <w:rPr>
          <w:rFonts w:eastAsia="Times New Roman"/>
        </w:rPr>
        <w:t xml:space="preserve">oils for </w:t>
      </w:r>
      <w:del w:id="499" w:author="Achen, Aaron - NRCS, Lincoln, NE" w:date="2019-07-22T15:44:00Z">
        <w:r>
          <w:rPr>
            <w:rFonts w:eastAsia="Times New Roman"/>
          </w:rPr>
          <w:delText>P</w:delText>
        </w:r>
      </w:del>
      <w:ins w:id="500" w:author="Achen, Aaron - NRCS, Lincoln, NE" w:date="2019-07-22T15:44:00Z">
        <w:r>
          <w:rPr>
            <w:rFonts w:eastAsia="Times New Roman"/>
          </w:rPr>
          <w:t>p</w:t>
        </w:r>
      </w:ins>
      <w:r>
        <w:rPr>
          <w:rFonts w:eastAsia="Times New Roman"/>
        </w:rPr>
        <w:t xml:space="preserve">otential </w:t>
      </w:r>
      <w:del w:id="501" w:author="Achen, Aaron - NRCS, Lincoln, NE" w:date="2019-07-22T15:44:00Z">
        <w:r>
          <w:rPr>
            <w:rFonts w:eastAsia="Times New Roman"/>
          </w:rPr>
          <w:delText>N</w:delText>
        </w:r>
      </w:del>
      <w:ins w:id="502" w:author="Achen, Aaron - NRCS, Lincoln, NE" w:date="2019-07-22T15:44:00Z">
        <w:r>
          <w:rPr>
            <w:rFonts w:eastAsia="Times New Roman"/>
          </w:rPr>
          <w:t>n</w:t>
        </w:r>
      </w:ins>
      <w:r>
        <w:rPr>
          <w:rFonts w:eastAsia="Times New Roman"/>
        </w:rPr>
        <w:t xml:space="preserve">itrogen </w:t>
      </w:r>
      <w:del w:id="503" w:author="Achen, Aaron - NRCS, Lincoln, NE" w:date="2019-07-22T15:44:00Z">
        <w:r>
          <w:rPr>
            <w:rFonts w:eastAsia="Times New Roman"/>
          </w:rPr>
          <w:delText>L</w:delText>
        </w:r>
      </w:del>
      <w:ins w:id="504" w:author="Achen, Aaron - NRCS, Lincoln, NE" w:date="2019-07-22T15:44:00Z">
        <w:r>
          <w:rPr>
            <w:rFonts w:eastAsia="Times New Roman"/>
          </w:rPr>
          <w:t>l</w:t>
        </w:r>
      </w:ins>
      <w:r>
        <w:rPr>
          <w:rFonts w:eastAsia="Times New Roman"/>
        </w:rPr>
        <w:t xml:space="preserve">osses. </w:t>
      </w:r>
      <w:del w:id="505" w:author="Achen, Aaron - NRCS, Lincoln, NE" w:date="2019-07-22T15:45:00Z">
        <w:r>
          <w:rPr>
            <w:rFonts w:eastAsia="Times New Roman"/>
          </w:rPr>
          <w:delText xml:space="preserve">Washington State University </w:delText>
        </w:r>
      </w:del>
      <w:r>
        <w:rPr>
          <w:rFonts w:eastAsia="Times New Roman"/>
        </w:rPr>
        <w:t xml:space="preserve">Extension Publication EB 1258. </w:t>
      </w:r>
      <w:del w:id="506" w:author="Achen, Aaron - NRCS, Lincoln, NE" w:date="2019-07-22T15:44:00Z">
        <w:r>
          <w:rPr>
            <w:rFonts w:eastAsia="Times New Roman"/>
          </w:rPr>
          <w:delText>1984.</w:delText>
        </w:r>
      </w:del>
      <w:r>
        <w:rPr>
          <w:rFonts w:eastAsia="Times New Roman"/>
        </w:rPr>
        <w:t xml:space="preserve"> </w:t>
      </w:r>
      <w:hyperlink r:id="rId14" w:history="1">
        <w:r>
          <w:rPr>
            <w:rStyle w:val="Hyperlink"/>
            <w:rFonts w:eastAsia="Times New Roman"/>
          </w:rPr>
          <w:t>https://pubs.wsu.edu/ListItems.aspx?Keyword=EB%201258</w:t>
        </w:r>
      </w:hyperlink>
    </w:p>
    <w:p w:rsidR="008C784B" w:rsidRDefault="006C0242">
      <w:pPr>
        <w:numPr>
          <w:ilvl w:val="0"/>
          <w:numId w:val="24"/>
        </w:numPr>
        <w:spacing w:before="100" w:beforeAutospacing="1" w:after="100" w:afterAutospacing="1"/>
        <w:divId w:val="976490958"/>
        <w:rPr>
          <w:rFonts w:eastAsia="Times New Roman"/>
        </w:rPr>
      </w:pPr>
      <w:moveToRangeStart w:id="507" w:author="Achen, Aaron - NRCS, Lincoln, NE" w:date="2019-07-22T15:45:00Z" w:name="move14702735"/>
      <w:moveTo w:id="508" w:author="Achen, Aaron - NRCS, Lincoln, NE" w:date="2019-07-22T15:45:00Z">
        <w:r>
          <w:rPr>
            <w:rFonts w:eastAsia="Times New Roman"/>
          </w:rPr>
          <w:t>University of Hawai</w:t>
        </w:r>
      </w:moveTo>
      <w:ins w:id="509" w:author="Achen, Aaron - NRCS, Lincoln, NE" w:date="2019-07-22T15:47:00Z">
        <w:r>
          <w:rPr>
            <w:rFonts w:eastAsia="Times New Roman"/>
          </w:rPr>
          <w:t>’</w:t>
        </w:r>
      </w:ins>
      <w:moveTo w:id="510" w:author="Achen, Aaron - NRCS, Lincoln, NE" w:date="2019-07-22T15:45:00Z">
        <w:r>
          <w:rPr>
            <w:rFonts w:eastAsia="Times New Roman"/>
          </w:rPr>
          <w:t>i at Manoa</w:t>
        </w:r>
        <w:del w:id="511" w:author="Achen, Aaron - NRCS, Lincoln, NE" w:date="2019-07-22T15:48:00Z">
          <w:r>
            <w:rPr>
              <w:rFonts w:eastAsia="Times New Roman"/>
            </w:rPr>
            <w:delText>.</w:delText>
          </w:r>
        </w:del>
      </w:moveTo>
      <w:moveToRangeEnd w:id="507"/>
      <w:ins w:id="512" w:author="Achen, Aaron - NRCS, Lincoln, NE" w:date="2019-07-22T15:48:00Z">
        <w:r>
          <w:rPr>
            <w:rFonts w:eastAsia="Times New Roman"/>
          </w:rPr>
          <w:t>,</w:t>
        </w:r>
      </w:ins>
      <w:ins w:id="513" w:author="Achen, Aaron - NRCS, Lincoln, NE" w:date="2019-07-22T15:45:00Z">
        <w:r>
          <w:rPr>
            <w:rFonts w:eastAsia="Times New Roman"/>
          </w:rPr>
          <w:t xml:space="preserve"> </w:t>
        </w:r>
      </w:ins>
      <w:moveToRangeStart w:id="514" w:author="Achen, Aaron - NRCS, Lincoln, NE" w:date="2019-07-22T15:48:00Z" w:name="move14702912"/>
      <w:moveTo w:id="515" w:author="Achen, Aaron - NRCS, Lincoln, NE" w:date="2019-07-22T15:48:00Z">
        <w:r>
          <w:rPr>
            <w:rFonts w:eastAsia="Times New Roman"/>
          </w:rPr>
          <w:t>College of Tropical Agriculture and Human Resources.</w:t>
        </w:r>
      </w:moveTo>
      <w:moveToRangeEnd w:id="514"/>
      <w:ins w:id="516" w:author="Achen, Aaron - NRCS, Lincoln, NE" w:date="2019-07-22T15:48:00Z">
        <w:r>
          <w:rPr>
            <w:rFonts w:eastAsia="Times New Roman"/>
          </w:rPr>
          <w:t xml:space="preserve"> </w:t>
        </w:r>
      </w:ins>
      <w:ins w:id="517" w:author="Achen, Aaron - NRCS, Lincoln, NE" w:date="2019-07-22T15:47:00Z">
        <w:r>
          <w:rPr>
            <w:rFonts w:eastAsia="Times New Roman"/>
          </w:rPr>
          <w:t xml:space="preserve">2007. </w:t>
        </w:r>
      </w:ins>
      <w:r>
        <w:rPr>
          <w:rFonts w:eastAsia="Times New Roman"/>
        </w:rPr>
        <w:t xml:space="preserve">Soil </w:t>
      </w:r>
      <w:del w:id="518" w:author="Achen, Aaron - NRCS, Lincoln, NE" w:date="2019-07-22T15:45:00Z">
        <w:r>
          <w:rPr>
            <w:rFonts w:eastAsia="Times New Roman"/>
          </w:rPr>
          <w:delText>N</w:delText>
        </w:r>
      </w:del>
      <w:ins w:id="519" w:author="Achen, Aaron - NRCS, Lincoln, NE" w:date="2019-07-22T15:45:00Z">
        <w:r>
          <w:rPr>
            <w:rFonts w:eastAsia="Times New Roman"/>
          </w:rPr>
          <w:t>n</w:t>
        </w:r>
      </w:ins>
      <w:r>
        <w:rPr>
          <w:rFonts w:eastAsia="Times New Roman"/>
        </w:rPr>
        <w:t xml:space="preserve">utrient </w:t>
      </w:r>
      <w:del w:id="520" w:author="Achen, Aaron - NRCS, Lincoln, NE" w:date="2019-07-22T15:45:00Z">
        <w:r>
          <w:rPr>
            <w:rFonts w:eastAsia="Times New Roman"/>
          </w:rPr>
          <w:delText>M</w:delText>
        </w:r>
      </w:del>
      <w:ins w:id="521" w:author="Achen, Aaron - NRCS, Lincoln, NE" w:date="2019-07-22T15:45:00Z">
        <w:r>
          <w:rPr>
            <w:rFonts w:eastAsia="Times New Roman"/>
          </w:rPr>
          <w:t>m</w:t>
        </w:r>
      </w:ins>
      <w:r>
        <w:rPr>
          <w:rFonts w:eastAsia="Times New Roman"/>
        </w:rPr>
        <w:t>anagement for Maui County</w:t>
      </w:r>
      <w:ins w:id="522" w:author="Achen, Aaron - NRCS, Lincoln, NE" w:date="2019-07-22T15:47:00Z">
        <w:r>
          <w:rPr>
            <w:rFonts w:eastAsia="Times New Roman"/>
          </w:rPr>
          <w:t>;</w:t>
        </w:r>
      </w:ins>
      <w:del w:id="523" w:author="Achen, Aaron - NRCS, Lincoln, NE" w:date="2019-07-22T15:47:00Z">
        <w:r>
          <w:rPr>
            <w:rFonts w:eastAsia="Times New Roman"/>
          </w:rPr>
          <w:delText xml:space="preserve"> -</w:delText>
        </w:r>
      </w:del>
      <w:r>
        <w:rPr>
          <w:rFonts w:eastAsia="Times New Roman"/>
        </w:rPr>
        <w:t xml:space="preserve"> Soil </w:t>
      </w:r>
      <w:del w:id="524" w:author="Achen, Aaron - NRCS, Lincoln, NE" w:date="2019-07-22T15:53:00Z">
        <w:r>
          <w:rPr>
            <w:rFonts w:eastAsia="Times New Roman"/>
          </w:rPr>
          <w:delText>M</w:delText>
        </w:r>
      </w:del>
      <w:ins w:id="525" w:author="Achen, Aaron - NRCS, Lincoln, NE" w:date="2019-07-22T15:53:00Z">
        <w:r>
          <w:rPr>
            <w:rFonts w:eastAsia="Times New Roman"/>
          </w:rPr>
          <w:t>m</w:t>
        </w:r>
      </w:ins>
      <w:r>
        <w:rPr>
          <w:rFonts w:eastAsia="Times New Roman"/>
        </w:rPr>
        <w:t>ineralogy.</w:t>
      </w:r>
      <w:del w:id="526" w:author="Achen, Aaron - NRCS, Lincoln, NE" w:date="2019-07-22T15:48:00Z">
        <w:r>
          <w:rPr>
            <w:rFonts w:eastAsia="Times New Roman"/>
          </w:rPr>
          <w:delText xml:space="preserve"> </w:delText>
        </w:r>
      </w:del>
      <w:moveFromRangeStart w:id="527" w:author="Achen, Aaron - NRCS, Lincoln, NE" w:date="2019-07-22T15:45:00Z" w:name="move14702735"/>
      <w:moveFrom w:id="528" w:author="Achen, Aaron - NRCS, Lincoln, NE" w:date="2019-07-22T15:45:00Z">
        <w:r>
          <w:rPr>
            <w:rFonts w:eastAsia="Times New Roman"/>
          </w:rPr>
          <w:t xml:space="preserve">University of Hawaii at Manoa. </w:t>
        </w:r>
      </w:moveFrom>
      <w:moveFromRangeStart w:id="529" w:author="Achen, Aaron - NRCS, Lincoln, NE" w:date="2019-07-22T15:48:00Z" w:name="move14702912"/>
      <w:moveFromRangeEnd w:id="527"/>
      <w:moveFrom w:id="530" w:author="Achen, Aaron - NRCS, Lincoln, NE" w:date="2019-07-22T15:48:00Z">
        <w:r>
          <w:rPr>
            <w:rFonts w:eastAsia="Times New Roman"/>
          </w:rPr>
          <w:t>College of Tropical Agriculture and Human Resources.</w:t>
        </w:r>
      </w:moveFrom>
      <w:moveFromRangeEnd w:id="529"/>
      <w:r>
        <w:rPr>
          <w:rFonts w:eastAsia="Times New Roman"/>
        </w:rPr>
        <w:t xml:space="preserve"> </w:t>
      </w:r>
      <w:del w:id="531" w:author="Achen, Aaron - NRCS, Lincoln, NE" w:date="2019-07-22T15:48:00Z">
        <w:r>
          <w:rPr>
            <w:rFonts w:eastAsia="Times New Roman"/>
          </w:rPr>
          <w:delText>A</w:delText>
        </w:r>
      </w:del>
      <w:del w:id="532" w:author="Achen, Aaron - NRCS, Lincoln, NE" w:date="2019-07-22T15:49:00Z">
        <w:r>
          <w:rPr>
            <w:rFonts w:eastAsia="Times New Roman"/>
          </w:rPr>
          <w:delText xml:space="preserve">ccessed August 2016. </w:delText>
        </w:r>
      </w:del>
      <w:hyperlink r:id="rId15" w:history="1">
        <w:r>
          <w:rPr>
            <w:rStyle w:val="Hyperlink"/>
            <w:rFonts w:eastAsia="Times New Roman"/>
          </w:rPr>
          <w:t>http://www.ctahr.hawaii.edu/mauisoil/a_factor_mineralogy.aspx</w:t>
        </w:r>
      </w:hyperlink>
      <w:ins w:id="533" w:author="Achen, Aaron - NRCS, Lincoln, NE" w:date="2019-07-22T15:49:00Z">
        <w:r>
          <w:rPr>
            <w:rFonts w:eastAsia="Times New Roman"/>
          </w:rPr>
          <w:t xml:space="preserve"> (accessed August 2016).</w:t>
        </w:r>
      </w:ins>
    </w:p>
    <w:p w:rsidR="006C0242" w:rsidRDefault="006C0242">
      <w:pPr>
        <w:rPr>
          <w:rFonts w:eastAsia="Times New Roman"/>
        </w:rPr>
      </w:pPr>
    </w:p>
    <w:sectPr w:rsidR="006C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692A"/>
    <w:multiLevelType w:val="multilevel"/>
    <w:tmpl w:val="55CE1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8306EB"/>
    <w:multiLevelType w:val="multilevel"/>
    <w:tmpl w:val="3D7062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F77E9"/>
    <w:multiLevelType w:val="multilevel"/>
    <w:tmpl w:val="02A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E2D03"/>
    <w:multiLevelType w:val="multilevel"/>
    <w:tmpl w:val="F3AEE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9613CF"/>
    <w:multiLevelType w:val="hybridMultilevel"/>
    <w:tmpl w:val="3D6498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8E63541"/>
    <w:multiLevelType w:val="multilevel"/>
    <w:tmpl w:val="8732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A6CC4"/>
    <w:multiLevelType w:val="hybridMultilevel"/>
    <w:tmpl w:val="E19CA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F6E2A0F"/>
    <w:multiLevelType w:val="hybridMultilevel"/>
    <w:tmpl w:val="53E8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AF409E"/>
    <w:multiLevelType w:val="multilevel"/>
    <w:tmpl w:val="4984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8121F"/>
    <w:multiLevelType w:val="multilevel"/>
    <w:tmpl w:val="BE8A3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866144F"/>
    <w:multiLevelType w:val="multilevel"/>
    <w:tmpl w:val="AD2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33A09"/>
    <w:multiLevelType w:val="multilevel"/>
    <w:tmpl w:val="50AEA3A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A8B3DCA"/>
    <w:multiLevelType w:val="multilevel"/>
    <w:tmpl w:val="3B569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C6977F0"/>
    <w:multiLevelType w:val="multilevel"/>
    <w:tmpl w:val="19C6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20550"/>
    <w:multiLevelType w:val="multilevel"/>
    <w:tmpl w:val="E464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13"/>
  </w:num>
  <w:num w:numId="4">
    <w:abstractNumId w:val="1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1"/>
  </w:num>
  <w:num w:numId="10">
    <w:abstractNumId w:val="11"/>
  </w:num>
  <w:num w:numId="11">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10"/>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8"/>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92"/>
    <w:rsid w:val="00157F92"/>
    <w:rsid w:val="00365169"/>
    <w:rsid w:val="006C0242"/>
    <w:rsid w:val="008C784B"/>
    <w:rsid w:val="00C0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80E8BF-3B96-460C-9FA1-AFA4C713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rsid w:val="00157F92"/>
    <w:pPr>
      <w:spacing w:after="100"/>
    </w:pPr>
  </w:style>
  <w:style w:type="paragraph" w:styleId="TOC2">
    <w:name w:val="toc 2"/>
    <w:basedOn w:val="Normal"/>
    <w:next w:val="Normal"/>
    <w:autoRedefine/>
    <w:uiPriority w:val="39"/>
    <w:unhideWhenUsed/>
    <w:rsid w:val="00157F92"/>
    <w:pPr>
      <w:spacing w:after="100"/>
      <w:ind w:left="240"/>
    </w:pPr>
  </w:style>
  <w:style w:type="paragraph" w:styleId="TOC3">
    <w:name w:val="toc 3"/>
    <w:basedOn w:val="Normal"/>
    <w:next w:val="Normal"/>
    <w:autoRedefine/>
    <w:uiPriority w:val="39"/>
    <w:unhideWhenUsed/>
    <w:rsid w:val="00157F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1672">
      <w:marLeft w:val="0"/>
      <w:marRight w:val="0"/>
      <w:marTop w:val="0"/>
      <w:marBottom w:val="0"/>
      <w:divBdr>
        <w:top w:val="none" w:sz="0" w:space="0" w:color="auto"/>
        <w:left w:val="none" w:sz="0" w:space="0" w:color="auto"/>
        <w:bottom w:val="none" w:sz="0" w:space="0" w:color="auto"/>
        <w:right w:val="none" w:sz="0" w:space="0" w:color="auto"/>
      </w:divBdr>
      <w:divsChild>
        <w:div w:id="401568823">
          <w:marLeft w:val="0"/>
          <w:marRight w:val="0"/>
          <w:marTop w:val="0"/>
          <w:marBottom w:val="0"/>
          <w:divBdr>
            <w:top w:val="none" w:sz="0" w:space="0" w:color="auto"/>
            <w:left w:val="none" w:sz="0" w:space="0" w:color="auto"/>
            <w:bottom w:val="none" w:sz="0" w:space="0" w:color="auto"/>
            <w:right w:val="none" w:sz="0" w:space="0" w:color="auto"/>
          </w:divBdr>
          <w:divsChild>
            <w:div w:id="9483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804">
      <w:marLeft w:val="0"/>
      <w:marRight w:val="0"/>
      <w:marTop w:val="0"/>
      <w:marBottom w:val="0"/>
      <w:divBdr>
        <w:top w:val="none" w:sz="0" w:space="0" w:color="auto"/>
        <w:left w:val="none" w:sz="0" w:space="0" w:color="auto"/>
        <w:bottom w:val="none" w:sz="0" w:space="0" w:color="auto"/>
        <w:right w:val="none" w:sz="0" w:space="0" w:color="auto"/>
      </w:divBdr>
      <w:divsChild>
        <w:div w:id="1175336751">
          <w:marLeft w:val="0"/>
          <w:marRight w:val="0"/>
          <w:marTop w:val="0"/>
          <w:marBottom w:val="0"/>
          <w:divBdr>
            <w:top w:val="none" w:sz="0" w:space="0" w:color="auto"/>
            <w:left w:val="none" w:sz="0" w:space="0" w:color="auto"/>
            <w:bottom w:val="none" w:sz="0" w:space="0" w:color="auto"/>
            <w:right w:val="none" w:sz="0" w:space="0" w:color="auto"/>
          </w:divBdr>
          <w:divsChild>
            <w:div w:id="545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1712">
      <w:marLeft w:val="0"/>
      <w:marRight w:val="0"/>
      <w:marTop w:val="0"/>
      <w:marBottom w:val="0"/>
      <w:divBdr>
        <w:top w:val="none" w:sz="0" w:space="0" w:color="auto"/>
        <w:left w:val="none" w:sz="0" w:space="0" w:color="auto"/>
        <w:bottom w:val="none" w:sz="0" w:space="0" w:color="auto"/>
        <w:right w:val="none" w:sz="0" w:space="0" w:color="auto"/>
      </w:divBdr>
      <w:divsChild>
        <w:div w:id="1553031910">
          <w:marLeft w:val="0"/>
          <w:marRight w:val="0"/>
          <w:marTop w:val="0"/>
          <w:marBottom w:val="0"/>
          <w:divBdr>
            <w:top w:val="none" w:sz="0" w:space="0" w:color="auto"/>
            <w:left w:val="none" w:sz="0" w:space="0" w:color="auto"/>
            <w:bottom w:val="none" w:sz="0" w:space="0" w:color="auto"/>
            <w:right w:val="none" w:sz="0" w:space="0" w:color="auto"/>
          </w:divBdr>
        </w:div>
        <w:div w:id="976490958">
          <w:marLeft w:val="0"/>
          <w:marRight w:val="0"/>
          <w:marTop w:val="0"/>
          <w:marBottom w:val="0"/>
          <w:divBdr>
            <w:top w:val="none" w:sz="0" w:space="0" w:color="auto"/>
            <w:left w:val="none" w:sz="0" w:space="0" w:color="auto"/>
            <w:bottom w:val="none" w:sz="0" w:space="0" w:color="auto"/>
            <w:right w:val="none" w:sz="0" w:space="0" w:color="auto"/>
          </w:divBdr>
        </w:div>
      </w:divsChild>
    </w:div>
    <w:div w:id="978344037">
      <w:marLeft w:val="0"/>
      <w:marRight w:val="0"/>
      <w:marTop w:val="0"/>
      <w:marBottom w:val="0"/>
      <w:divBdr>
        <w:top w:val="none" w:sz="0" w:space="0" w:color="auto"/>
        <w:left w:val="none" w:sz="0" w:space="0" w:color="auto"/>
        <w:bottom w:val="none" w:sz="0" w:space="0" w:color="auto"/>
        <w:right w:val="none" w:sz="0" w:space="0" w:color="auto"/>
      </w:divBdr>
      <w:divsChild>
        <w:div w:id="11281604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r.library.oregonstate.edu/xmlui/bitstream/handle/1957/15296/em8708.pdf?sequence=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ir.library.oregonstate.edu/xmlui/bitstream/handle/1957/15296/em8708.pdf?sequence=4" TargetMode="External"/><Relationship Id="rId12" Type="http://schemas.openxmlformats.org/officeDocument/2006/relationships/hyperlink" Target="mailto:steve.campbell@por.usda.gov"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irectives.sc.egov.usda.gov/viewerFS.aspx?hid=21422"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tahr.hawaii.edu/mauisoil/a_factor_mineralogy.asp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s.wsu.edu/ListItems.aspx?Keyword=EB%201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AD78-6E7B-43CD-98EE-4E8215D2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Nitrogen Leaching Potential</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Nitrogen Leaching Potential</dc:title>
  <dc:subject/>
  <dc:creator>Achen, Aaron - NRCS, Lincoln, NE</dc:creator>
  <cp:keywords/>
  <dc:description/>
  <cp:lastModifiedBy>Achen, Aaron - NRCS, Lincoln, NE</cp:lastModifiedBy>
  <cp:revision>3</cp:revision>
  <dcterms:created xsi:type="dcterms:W3CDTF">2019-08-07T21:31:00Z</dcterms:created>
  <dcterms:modified xsi:type="dcterms:W3CDTF">2019-08-09T15:31:00Z</dcterms:modified>
</cp:coreProperties>
</file>