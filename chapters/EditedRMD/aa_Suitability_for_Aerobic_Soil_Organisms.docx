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3C1122" w:rsidRDefault="00D42D27">
      <w:pPr>
        <w:pStyle w:val="TOC1"/>
        <w:tabs>
          <w:tab w:val="right" w:leader="dot" w:pos="9350"/>
        </w:tabs>
        <w:rPr>
          <w:rFonts w:asciiTheme="minorHAnsi" w:hAnsiTheme="minorHAnsi" w:cstheme="minorBidi"/>
          <w:noProof/>
          <w:sz w:val="22"/>
          <w:szCs w:val="22"/>
        </w:rPr>
      </w:pPr>
      <w:r>
        <w:rPr>
          <w:rFonts w:eastAsia="Times New Roman"/>
          <w:sz w:val="57"/>
          <w:szCs w:val="57"/>
        </w:rPr>
        <w:fldChar w:fldCharType="begin"/>
      </w:r>
      <w:r>
        <w:rPr>
          <w:rFonts w:eastAsia="Times New Roman"/>
          <w:sz w:val="57"/>
          <w:szCs w:val="57"/>
        </w:rPr>
        <w:instrText xml:space="preserve"> TOC \o "1-4" \h \z \u </w:instrText>
      </w:r>
      <w:r>
        <w:rPr>
          <w:rFonts w:eastAsia="Times New Roman"/>
          <w:sz w:val="57"/>
          <w:szCs w:val="57"/>
        </w:rPr>
        <w:fldChar w:fldCharType="separate"/>
      </w:r>
      <w:hyperlink w:anchor="_Toc16245931" w:history="1">
        <w:r w:rsidR="003C1122" w:rsidRPr="00EE43C1">
          <w:rPr>
            <w:rStyle w:val="Hyperlink"/>
            <w:rFonts w:eastAsia="Times New Roman"/>
            <w:noProof/>
          </w:rPr>
          <w:t>Suitability for Aerobic Soil Organisms</w:t>
        </w:r>
        <w:r w:rsidR="003C1122">
          <w:rPr>
            <w:noProof/>
            <w:webHidden/>
          </w:rPr>
          <w:tab/>
        </w:r>
        <w:r w:rsidR="003C1122">
          <w:rPr>
            <w:noProof/>
            <w:webHidden/>
          </w:rPr>
          <w:fldChar w:fldCharType="begin"/>
        </w:r>
        <w:r w:rsidR="003C1122">
          <w:rPr>
            <w:noProof/>
            <w:webHidden/>
          </w:rPr>
          <w:instrText xml:space="preserve"> PAGEREF _Toc16245931 \h </w:instrText>
        </w:r>
        <w:r w:rsidR="003C1122">
          <w:rPr>
            <w:noProof/>
            <w:webHidden/>
          </w:rPr>
        </w:r>
        <w:r w:rsidR="003C1122">
          <w:rPr>
            <w:noProof/>
            <w:webHidden/>
          </w:rPr>
          <w:fldChar w:fldCharType="separate"/>
        </w:r>
        <w:r w:rsidR="003C1122">
          <w:rPr>
            <w:noProof/>
            <w:webHidden/>
          </w:rPr>
          <w:t>2</w:t>
        </w:r>
        <w:r w:rsidR="003C1122">
          <w:rPr>
            <w:noProof/>
            <w:webHidden/>
          </w:rPr>
          <w:fldChar w:fldCharType="end"/>
        </w:r>
      </w:hyperlink>
    </w:p>
    <w:p w:rsidR="003C1122" w:rsidRDefault="003C1122">
      <w:pPr>
        <w:pStyle w:val="TOC2"/>
        <w:tabs>
          <w:tab w:val="right" w:leader="dot" w:pos="9350"/>
        </w:tabs>
        <w:rPr>
          <w:rFonts w:asciiTheme="minorHAnsi" w:hAnsiTheme="minorHAnsi" w:cstheme="minorBidi"/>
          <w:noProof/>
          <w:sz w:val="22"/>
          <w:szCs w:val="22"/>
        </w:rPr>
      </w:pPr>
      <w:hyperlink w:anchor="_Toc16245932" w:history="1">
        <w:r w:rsidRPr="00EE43C1">
          <w:rPr>
            <w:rStyle w:val="Hyperlink"/>
            <w:rFonts w:eastAsia="Times New Roman"/>
            <w:noProof/>
          </w:rPr>
          <w:t>Inherent Suitability for Aerobic Soil Organisms</w:t>
        </w:r>
        <w:r>
          <w:rPr>
            <w:noProof/>
            <w:webHidden/>
          </w:rPr>
          <w:tab/>
        </w:r>
        <w:r>
          <w:rPr>
            <w:noProof/>
            <w:webHidden/>
          </w:rPr>
          <w:fldChar w:fldCharType="begin"/>
        </w:r>
        <w:r>
          <w:rPr>
            <w:noProof/>
            <w:webHidden/>
          </w:rPr>
          <w:instrText xml:space="preserve"> PAGEREF _Toc16245932 \h </w:instrText>
        </w:r>
        <w:r>
          <w:rPr>
            <w:noProof/>
            <w:webHidden/>
          </w:rPr>
        </w:r>
        <w:r>
          <w:rPr>
            <w:noProof/>
            <w:webHidden/>
          </w:rPr>
          <w:fldChar w:fldCharType="separate"/>
        </w:r>
        <w:r>
          <w:rPr>
            <w:noProof/>
            <w:webHidden/>
          </w:rPr>
          <w:t>2</w:t>
        </w:r>
        <w:r>
          <w:rPr>
            <w:noProof/>
            <w:webHidden/>
          </w:rPr>
          <w:fldChar w:fldCharType="end"/>
        </w:r>
      </w:hyperlink>
    </w:p>
    <w:p w:rsidR="003C1122" w:rsidRDefault="003C1122">
      <w:pPr>
        <w:pStyle w:val="TOC2"/>
        <w:tabs>
          <w:tab w:val="right" w:leader="dot" w:pos="9350"/>
        </w:tabs>
        <w:rPr>
          <w:rFonts w:asciiTheme="minorHAnsi" w:hAnsiTheme="minorHAnsi" w:cstheme="minorBidi"/>
          <w:noProof/>
          <w:sz w:val="22"/>
          <w:szCs w:val="22"/>
        </w:rPr>
      </w:pPr>
      <w:hyperlink w:anchor="_Toc16245933" w:history="1">
        <w:r w:rsidRPr="00EE43C1">
          <w:rPr>
            <w:rStyle w:val="Hyperlink"/>
            <w:rFonts w:eastAsia="Times New Roman"/>
            <w:noProof/>
          </w:rPr>
          <w:t>Criteria Table</w:t>
        </w:r>
        <w:r>
          <w:rPr>
            <w:noProof/>
            <w:webHidden/>
          </w:rPr>
          <w:tab/>
        </w:r>
        <w:r>
          <w:rPr>
            <w:noProof/>
            <w:webHidden/>
          </w:rPr>
          <w:fldChar w:fldCharType="begin"/>
        </w:r>
        <w:r>
          <w:rPr>
            <w:noProof/>
            <w:webHidden/>
          </w:rPr>
          <w:instrText xml:space="preserve"> PAGEREF _Toc16245933 \h </w:instrText>
        </w:r>
        <w:r>
          <w:rPr>
            <w:noProof/>
            <w:webHidden/>
          </w:rPr>
        </w:r>
        <w:r>
          <w:rPr>
            <w:noProof/>
            <w:webHidden/>
          </w:rPr>
          <w:fldChar w:fldCharType="separate"/>
        </w:r>
        <w:r>
          <w:rPr>
            <w:noProof/>
            <w:webHidden/>
          </w:rPr>
          <w:t>3</w:t>
        </w:r>
        <w:r>
          <w:rPr>
            <w:noProof/>
            <w:webHidden/>
          </w:rPr>
          <w:fldChar w:fldCharType="end"/>
        </w:r>
      </w:hyperlink>
    </w:p>
    <w:p w:rsidR="003C1122" w:rsidRDefault="003C1122">
      <w:pPr>
        <w:pStyle w:val="TOC2"/>
        <w:tabs>
          <w:tab w:val="right" w:leader="dot" w:pos="9350"/>
        </w:tabs>
        <w:rPr>
          <w:rFonts w:asciiTheme="minorHAnsi" w:hAnsiTheme="minorHAnsi" w:cstheme="minorBidi"/>
          <w:noProof/>
          <w:sz w:val="22"/>
          <w:szCs w:val="22"/>
        </w:rPr>
      </w:pPr>
      <w:hyperlink w:anchor="_Toc16245934" w:history="1">
        <w:r w:rsidRPr="00EE43C1">
          <w:rPr>
            <w:rStyle w:val="Hyperlink"/>
            <w:rFonts w:eastAsia="Times New Roman"/>
            <w:noProof/>
          </w:rPr>
          <w:t>Soil Script Breakdown</w:t>
        </w:r>
        <w:r>
          <w:rPr>
            <w:noProof/>
            <w:webHidden/>
          </w:rPr>
          <w:tab/>
        </w:r>
        <w:r>
          <w:rPr>
            <w:noProof/>
            <w:webHidden/>
          </w:rPr>
          <w:fldChar w:fldCharType="begin"/>
        </w:r>
        <w:r>
          <w:rPr>
            <w:noProof/>
            <w:webHidden/>
          </w:rPr>
          <w:instrText xml:space="preserve"> PAGEREF _Toc16245934 \h </w:instrText>
        </w:r>
        <w:r>
          <w:rPr>
            <w:noProof/>
            <w:webHidden/>
          </w:rPr>
        </w:r>
        <w:r>
          <w:rPr>
            <w:noProof/>
            <w:webHidden/>
          </w:rPr>
          <w:fldChar w:fldCharType="separate"/>
        </w:r>
        <w:r>
          <w:rPr>
            <w:noProof/>
            <w:webHidden/>
          </w:rPr>
          <w:t>4</w:t>
        </w:r>
        <w:r>
          <w:rPr>
            <w:noProof/>
            <w:webHidden/>
          </w:rPr>
          <w:fldChar w:fldCharType="end"/>
        </w:r>
      </w:hyperlink>
    </w:p>
    <w:p w:rsidR="003C1122" w:rsidRDefault="003C1122">
      <w:pPr>
        <w:pStyle w:val="TOC3"/>
        <w:tabs>
          <w:tab w:val="right" w:leader="dot" w:pos="9350"/>
        </w:tabs>
        <w:rPr>
          <w:rFonts w:asciiTheme="minorHAnsi" w:hAnsiTheme="minorHAnsi" w:cstheme="minorBidi"/>
          <w:noProof/>
          <w:sz w:val="22"/>
          <w:szCs w:val="22"/>
        </w:rPr>
      </w:pPr>
      <w:hyperlink w:anchor="_Toc16245935" w:history="1">
        <w:r w:rsidRPr="00EE43C1">
          <w:rPr>
            <w:rStyle w:val="Hyperlink"/>
            <w:rFonts w:eastAsia="Times New Roman"/>
            <w:noProof/>
          </w:rPr>
          <w:t>Create AoI Table</w:t>
        </w:r>
        <w:r>
          <w:rPr>
            <w:noProof/>
            <w:webHidden/>
          </w:rPr>
          <w:tab/>
        </w:r>
        <w:r>
          <w:rPr>
            <w:noProof/>
            <w:webHidden/>
          </w:rPr>
          <w:fldChar w:fldCharType="begin"/>
        </w:r>
        <w:r>
          <w:rPr>
            <w:noProof/>
            <w:webHidden/>
          </w:rPr>
          <w:instrText xml:space="preserve"> PAGEREF _Toc16245935 \h </w:instrText>
        </w:r>
        <w:r>
          <w:rPr>
            <w:noProof/>
            <w:webHidden/>
          </w:rPr>
        </w:r>
        <w:r>
          <w:rPr>
            <w:noProof/>
            <w:webHidden/>
          </w:rPr>
          <w:fldChar w:fldCharType="separate"/>
        </w:r>
        <w:r>
          <w:rPr>
            <w:noProof/>
            <w:webHidden/>
          </w:rPr>
          <w:t>4</w:t>
        </w:r>
        <w:r>
          <w:rPr>
            <w:noProof/>
            <w:webHidden/>
          </w:rPr>
          <w:fldChar w:fldCharType="end"/>
        </w:r>
      </w:hyperlink>
    </w:p>
    <w:p w:rsidR="003C1122" w:rsidRDefault="003C1122">
      <w:pPr>
        <w:pStyle w:val="TOC4"/>
        <w:tabs>
          <w:tab w:val="right" w:leader="dot" w:pos="9350"/>
        </w:tabs>
        <w:rPr>
          <w:rFonts w:asciiTheme="minorHAnsi" w:hAnsiTheme="minorHAnsi" w:cstheme="minorBidi"/>
          <w:noProof/>
          <w:sz w:val="22"/>
          <w:szCs w:val="22"/>
        </w:rPr>
      </w:pPr>
      <w:hyperlink w:anchor="_Toc16245936" w:history="1">
        <w:r w:rsidRPr="00EE43C1">
          <w:rPr>
            <w:rStyle w:val="Hyperlink"/>
            <w:rFonts w:eastAsia="Times New Roman"/>
            <w:noProof/>
          </w:rPr>
          <w:t>Create summary acres for each landunit</w:t>
        </w:r>
        <w:r>
          <w:rPr>
            <w:noProof/>
            <w:webHidden/>
          </w:rPr>
          <w:tab/>
        </w:r>
        <w:r>
          <w:rPr>
            <w:noProof/>
            <w:webHidden/>
          </w:rPr>
          <w:fldChar w:fldCharType="begin"/>
        </w:r>
        <w:r>
          <w:rPr>
            <w:noProof/>
            <w:webHidden/>
          </w:rPr>
          <w:instrText xml:space="preserve"> PAGEREF _Toc16245936 \h </w:instrText>
        </w:r>
        <w:r>
          <w:rPr>
            <w:noProof/>
            <w:webHidden/>
          </w:rPr>
        </w:r>
        <w:r>
          <w:rPr>
            <w:noProof/>
            <w:webHidden/>
          </w:rPr>
          <w:fldChar w:fldCharType="separate"/>
        </w:r>
        <w:r>
          <w:rPr>
            <w:noProof/>
            <w:webHidden/>
          </w:rPr>
          <w:t>5</w:t>
        </w:r>
        <w:r>
          <w:rPr>
            <w:noProof/>
            <w:webHidden/>
          </w:rPr>
          <w:fldChar w:fldCharType="end"/>
        </w:r>
      </w:hyperlink>
    </w:p>
    <w:p w:rsidR="003C1122" w:rsidRDefault="003C1122">
      <w:pPr>
        <w:pStyle w:val="TOC4"/>
        <w:tabs>
          <w:tab w:val="right" w:leader="dot" w:pos="9350"/>
        </w:tabs>
        <w:rPr>
          <w:rFonts w:asciiTheme="minorHAnsi" w:hAnsiTheme="minorHAnsi" w:cstheme="minorBidi"/>
          <w:noProof/>
          <w:sz w:val="22"/>
          <w:szCs w:val="22"/>
        </w:rPr>
      </w:pPr>
      <w:hyperlink w:anchor="_Toc16245937" w:history="1">
        <w:r w:rsidRPr="00EE43C1">
          <w:rPr>
            <w:rStyle w:val="Hyperlink"/>
            <w:rFonts w:eastAsia="Times New Roman"/>
            <w:noProof/>
          </w:rPr>
          <w:t>Populate intersected soil polygon table with geometry</w:t>
        </w:r>
        <w:r>
          <w:rPr>
            <w:noProof/>
            <w:webHidden/>
          </w:rPr>
          <w:tab/>
        </w:r>
        <w:r>
          <w:rPr>
            <w:noProof/>
            <w:webHidden/>
          </w:rPr>
          <w:fldChar w:fldCharType="begin"/>
        </w:r>
        <w:r>
          <w:rPr>
            <w:noProof/>
            <w:webHidden/>
          </w:rPr>
          <w:instrText xml:space="preserve"> PAGEREF _Toc16245937 \h </w:instrText>
        </w:r>
        <w:r>
          <w:rPr>
            <w:noProof/>
            <w:webHidden/>
          </w:rPr>
        </w:r>
        <w:r>
          <w:rPr>
            <w:noProof/>
            <w:webHidden/>
          </w:rPr>
          <w:fldChar w:fldCharType="separate"/>
        </w:r>
        <w:r>
          <w:rPr>
            <w:noProof/>
            <w:webHidden/>
          </w:rPr>
          <w:t>5</w:t>
        </w:r>
        <w:r>
          <w:rPr>
            <w:noProof/>
            <w:webHidden/>
          </w:rPr>
          <w:fldChar w:fldCharType="end"/>
        </w:r>
      </w:hyperlink>
    </w:p>
    <w:p w:rsidR="003C1122" w:rsidRDefault="003C1122">
      <w:pPr>
        <w:pStyle w:val="TOC4"/>
        <w:tabs>
          <w:tab w:val="right" w:leader="dot" w:pos="9350"/>
        </w:tabs>
        <w:rPr>
          <w:rFonts w:asciiTheme="minorHAnsi" w:hAnsiTheme="minorHAnsi" w:cstheme="minorBidi"/>
          <w:noProof/>
          <w:sz w:val="22"/>
          <w:szCs w:val="22"/>
        </w:rPr>
      </w:pPr>
      <w:hyperlink w:anchor="_Toc16245938" w:history="1">
        <w:r w:rsidRPr="00EE43C1">
          <w:rPr>
            <w:rStyle w:val="Hyperlink"/>
            <w:rFonts w:eastAsia="Times New Roman"/>
            <w:noProof/>
          </w:rPr>
          <w:t>Populate soil geometry with landunit attribute</w:t>
        </w:r>
        <w:r>
          <w:rPr>
            <w:noProof/>
            <w:webHidden/>
          </w:rPr>
          <w:tab/>
        </w:r>
        <w:r>
          <w:rPr>
            <w:noProof/>
            <w:webHidden/>
          </w:rPr>
          <w:fldChar w:fldCharType="begin"/>
        </w:r>
        <w:r>
          <w:rPr>
            <w:noProof/>
            <w:webHidden/>
          </w:rPr>
          <w:instrText xml:space="preserve"> PAGEREF _Toc16245938 \h </w:instrText>
        </w:r>
        <w:r>
          <w:rPr>
            <w:noProof/>
            <w:webHidden/>
          </w:rPr>
        </w:r>
        <w:r>
          <w:rPr>
            <w:noProof/>
            <w:webHidden/>
          </w:rPr>
          <w:fldChar w:fldCharType="separate"/>
        </w:r>
        <w:r>
          <w:rPr>
            <w:noProof/>
            <w:webHidden/>
          </w:rPr>
          <w:t>5</w:t>
        </w:r>
        <w:r>
          <w:rPr>
            <w:noProof/>
            <w:webHidden/>
          </w:rPr>
          <w:fldChar w:fldCharType="end"/>
        </w:r>
      </w:hyperlink>
    </w:p>
    <w:p w:rsidR="003C1122" w:rsidRDefault="003C1122">
      <w:pPr>
        <w:pStyle w:val="TOC3"/>
        <w:tabs>
          <w:tab w:val="right" w:leader="dot" w:pos="9350"/>
        </w:tabs>
        <w:rPr>
          <w:rFonts w:asciiTheme="minorHAnsi" w:hAnsiTheme="minorHAnsi" w:cstheme="minorBidi"/>
          <w:noProof/>
          <w:sz w:val="22"/>
          <w:szCs w:val="22"/>
        </w:rPr>
      </w:pPr>
      <w:hyperlink w:anchor="_Toc16245939" w:history="1">
        <w:r w:rsidRPr="00EE43C1">
          <w:rPr>
            <w:rStyle w:val="Hyperlink"/>
            <w:rFonts w:eastAsia="Times New Roman"/>
            <w:noProof/>
          </w:rPr>
          <w:t>Create Table to Store Survey Area Datestamps (sacatalog.saverest)</w:t>
        </w:r>
        <w:r>
          <w:rPr>
            <w:noProof/>
            <w:webHidden/>
          </w:rPr>
          <w:tab/>
        </w:r>
        <w:r>
          <w:rPr>
            <w:noProof/>
            <w:webHidden/>
          </w:rPr>
          <w:fldChar w:fldCharType="begin"/>
        </w:r>
        <w:r>
          <w:rPr>
            <w:noProof/>
            <w:webHidden/>
          </w:rPr>
          <w:instrText xml:space="preserve"> PAGEREF _Toc16245939 \h </w:instrText>
        </w:r>
        <w:r>
          <w:rPr>
            <w:noProof/>
            <w:webHidden/>
          </w:rPr>
        </w:r>
        <w:r>
          <w:rPr>
            <w:noProof/>
            <w:webHidden/>
          </w:rPr>
          <w:fldChar w:fldCharType="separate"/>
        </w:r>
        <w:r>
          <w:rPr>
            <w:noProof/>
            <w:webHidden/>
          </w:rPr>
          <w:t>6</w:t>
        </w:r>
        <w:r>
          <w:rPr>
            <w:noProof/>
            <w:webHidden/>
          </w:rPr>
          <w:fldChar w:fldCharType="end"/>
        </w:r>
      </w:hyperlink>
    </w:p>
    <w:p w:rsidR="003C1122" w:rsidRDefault="003C1122">
      <w:pPr>
        <w:pStyle w:val="TOC3"/>
        <w:tabs>
          <w:tab w:val="right" w:leader="dot" w:pos="9350"/>
        </w:tabs>
        <w:rPr>
          <w:rFonts w:asciiTheme="minorHAnsi" w:hAnsiTheme="minorHAnsi" w:cstheme="minorBidi"/>
          <w:noProof/>
          <w:sz w:val="22"/>
          <w:szCs w:val="22"/>
        </w:rPr>
      </w:pPr>
      <w:hyperlink w:anchor="_Toc16245940" w:history="1">
        <w:r w:rsidRPr="00EE43C1">
          <w:rPr>
            <w:rStyle w:val="Hyperlink"/>
            <w:rFonts w:eastAsia="Times New Roman"/>
            <w:noProof/>
          </w:rPr>
          <w:t>Create Table to Store Landunit Metadata (survey area and saverest) Which Comes From #DateStamps</w:t>
        </w:r>
        <w:r>
          <w:rPr>
            <w:noProof/>
            <w:webHidden/>
          </w:rPr>
          <w:tab/>
        </w:r>
        <w:r>
          <w:rPr>
            <w:noProof/>
            <w:webHidden/>
          </w:rPr>
          <w:fldChar w:fldCharType="begin"/>
        </w:r>
        <w:r>
          <w:rPr>
            <w:noProof/>
            <w:webHidden/>
          </w:rPr>
          <w:instrText xml:space="preserve"> PAGEREF _Toc16245940 \h </w:instrText>
        </w:r>
        <w:r>
          <w:rPr>
            <w:noProof/>
            <w:webHidden/>
          </w:rPr>
        </w:r>
        <w:r>
          <w:rPr>
            <w:noProof/>
            <w:webHidden/>
          </w:rPr>
          <w:fldChar w:fldCharType="separate"/>
        </w:r>
        <w:r>
          <w:rPr>
            <w:noProof/>
            <w:webHidden/>
          </w:rPr>
          <w:t>6</w:t>
        </w:r>
        <w:r>
          <w:rPr>
            <w:noProof/>
            <w:webHidden/>
          </w:rPr>
          <w:fldChar w:fldCharType="end"/>
        </w:r>
      </w:hyperlink>
    </w:p>
    <w:p w:rsidR="003C1122" w:rsidRDefault="003C1122">
      <w:pPr>
        <w:pStyle w:val="TOC3"/>
        <w:tabs>
          <w:tab w:val="right" w:leader="dot" w:pos="9350"/>
        </w:tabs>
        <w:rPr>
          <w:rFonts w:asciiTheme="minorHAnsi" w:hAnsiTheme="minorHAnsi" w:cstheme="minorBidi"/>
          <w:noProof/>
          <w:sz w:val="22"/>
          <w:szCs w:val="22"/>
        </w:rPr>
      </w:pPr>
      <w:hyperlink w:anchor="_Toc16245941" w:history="1">
        <w:r w:rsidRPr="00EE43C1">
          <w:rPr>
            <w:rStyle w:val="Hyperlink"/>
            <w:rFonts w:eastAsia="Times New Roman"/>
            <w:noProof/>
          </w:rPr>
          <w:t>Populate #SDV with Interp Metadata</w:t>
        </w:r>
        <w:r>
          <w:rPr>
            <w:noProof/>
            <w:webHidden/>
          </w:rPr>
          <w:tab/>
        </w:r>
        <w:r>
          <w:rPr>
            <w:noProof/>
            <w:webHidden/>
          </w:rPr>
          <w:fldChar w:fldCharType="begin"/>
        </w:r>
        <w:r>
          <w:rPr>
            <w:noProof/>
            <w:webHidden/>
          </w:rPr>
          <w:instrText xml:space="preserve"> PAGEREF _Toc16245941 \h </w:instrText>
        </w:r>
        <w:r>
          <w:rPr>
            <w:noProof/>
            <w:webHidden/>
          </w:rPr>
        </w:r>
        <w:r>
          <w:rPr>
            <w:noProof/>
            <w:webHidden/>
          </w:rPr>
          <w:fldChar w:fldCharType="separate"/>
        </w:r>
        <w:r>
          <w:rPr>
            <w:noProof/>
            <w:webHidden/>
          </w:rPr>
          <w:t>7</w:t>
        </w:r>
        <w:r>
          <w:rPr>
            <w:noProof/>
            <w:webHidden/>
          </w:rPr>
          <w:fldChar w:fldCharType="end"/>
        </w:r>
      </w:hyperlink>
    </w:p>
    <w:p w:rsidR="003C1122" w:rsidRDefault="003C1122">
      <w:pPr>
        <w:pStyle w:val="TOC4"/>
        <w:tabs>
          <w:tab w:val="right" w:leader="dot" w:pos="9350"/>
        </w:tabs>
        <w:rPr>
          <w:rFonts w:asciiTheme="minorHAnsi" w:hAnsiTheme="minorHAnsi" w:cstheme="minorBidi"/>
          <w:noProof/>
          <w:sz w:val="22"/>
          <w:szCs w:val="22"/>
        </w:rPr>
      </w:pPr>
      <w:hyperlink w:anchor="_Toc16245942" w:history="1">
        <w:r w:rsidRPr="00EE43C1">
          <w:rPr>
            <w:rStyle w:val="Hyperlink"/>
            <w:rFonts w:eastAsia="Times New Roman"/>
            <w:noProof/>
          </w:rPr>
          <w:t>Populate soil map unit acres, aggregated by mukey (merges polygons together)</w:t>
        </w:r>
        <w:r>
          <w:rPr>
            <w:noProof/>
            <w:webHidden/>
          </w:rPr>
          <w:tab/>
        </w:r>
        <w:r>
          <w:rPr>
            <w:noProof/>
            <w:webHidden/>
          </w:rPr>
          <w:fldChar w:fldCharType="begin"/>
        </w:r>
        <w:r>
          <w:rPr>
            <w:noProof/>
            <w:webHidden/>
          </w:rPr>
          <w:instrText xml:space="preserve"> PAGEREF _Toc16245942 \h </w:instrText>
        </w:r>
        <w:r>
          <w:rPr>
            <w:noProof/>
            <w:webHidden/>
          </w:rPr>
        </w:r>
        <w:r>
          <w:rPr>
            <w:noProof/>
            <w:webHidden/>
          </w:rPr>
          <w:fldChar w:fldCharType="separate"/>
        </w:r>
        <w:r>
          <w:rPr>
            <w:noProof/>
            <w:webHidden/>
          </w:rPr>
          <w:t>8</w:t>
        </w:r>
        <w:r>
          <w:rPr>
            <w:noProof/>
            <w:webHidden/>
          </w:rPr>
          <w:fldChar w:fldCharType="end"/>
        </w:r>
      </w:hyperlink>
    </w:p>
    <w:p w:rsidR="003C1122" w:rsidRDefault="003C1122">
      <w:pPr>
        <w:pStyle w:val="TOC3"/>
        <w:tabs>
          <w:tab w:val="right" w:leader="dot" w:pos="9350"/>
        </w:tabs>
        <w:rPr>
          <w:rFonts w:asciiTheme="minorHAnsi" w:hAnsiTheme="minorHAnsi" w:cstheme="minorBidi"/>
          <w:noProof/>
          <w:sz w:val="22"/>
          <w:szCs w:val="22"/>
        </w:rPr>
      </w:pPr>
      <w:hyperlink w:anchor="_Toc16245943" w:history="1">
        <w:r w:rsidRPr="00EE43C1">
          <w:rPr>
            <w:rStyle w:val="Hyperlink"/>
            <w:rFonts w:eastAsia="Times New Roman"/>
            <w:noProof/>
          </w:rPr>
          <w:t>Create Table to Store Survey Area Datestamps (sacatalog.saverest)</w:t>
        </w:r>
        <w:r>
          <w:rPr>
            <w:noProof/>
            <w:webHidden/>
          </w:rPr>
          <w:tab/>
        </w:r>
        <w:r>
          <w:rPr>
            <w:noProof/>
            <w:webHidden/>
          </w:rPr>
          <w:fldChar w:fldCharType="begin"/>
        </w:r>
        <w:r>
          <w:rPr>
            <w:noProof/>
            <w:webHidden/>
          </w:rPr>
          <w:instrText xml:space="preserve"> PAGEREF _Toc16245943 \h </w:instrText>
        </w:r>
        <w:r>
          <w:rPr>
            <w:noProof/>
            <w:webHidden/>
          </w:rPr>
        </w:r>
        <w:r>
          <w:rPr>
            <w:noProof/>
            <w:webHidden/>
          </w:rPr>
          <w:fldChar w:fldCharType="separate"/>
        </w:r>
        <w:r>
          <w:rPr>
            <w:noProof/>
            <w:webHidden/>
          </w:rPr>
          <w:t>9</w:t>
        </w:r>
        <w:r>
          <w:rPr>
            <w:noProof/>
            <w:webHidden/>
          </w:rPr>
          <w:fldChar w:fldCharType="end"/>
        </w:r>
      </w:hyperlink>
    </w:p>
    <w:p w:rsidR="003C1122" w:rsidRDefault="003C1122">
      <w:pPr>
        <w:pStyle w:val="TOC3"/>
        <w:tabs>
          <w:tab w:val="right" w:leader="dot" w:pos="9350"/>
        </w:tabs>
        <w:rPr>
          <w:rFonts w:asciiTheme="minorHAnsi" w:hAnsiTheme="minorHAnsi" w:cstheme="minorBidi"/>
          <w:noProof/>
          <w:sz w:val="22"/>
          <w:szCs w:val="22"/>
        </w:rPr>
      </w:pPr>
      <w:hyperlink w:anchor="_Toc16245944" w:history="1">
        <w:r w:rsidRPr="00EE43C1">
          <w:rPr>
            <w:rStyle w:val="Hyperlink"/>
            <w:rFonts w:eastAsia="Times New Roman"/>
            <w:noProof/>
          </w:rPr>
          <w:t>XML Parsing</w:t>
        </w:r>
        <w:r>
          <w:rPr>
            <w:noProof/>
            <w:webHidden/>
          </w:rPr>
          <w:tab/>
        </w:r>
        <w:r>
          <w:rPr>
            <w:noProof/>
            <w:webHidden/>
          </w:rPr>
          <w:fldChar w:fldCharType="begin"/>
        </w:r>
        <w:r>
          <w:rPr>
            <w:noProof/>
            <w:webHidden/>
          </w:rPr>
          <w:instrText xml:space="preserve"> PAGEREF _Toc16245944 \h </w:instrText>
        </w:r>
        <w:r>
          <w:rPr>
            <w:noProof/>
            <w:webHidden/>
          </w:rPr>
        </w:r>
        <w:r>
          <w:rPr>
            <w:noProof/>
            <w:webHidden/>
          </w:rPr>
          <w:fldChar w:fldCharType="separate"/>
        </w:r>
        <w:r>
          <w:rPr>
            <w:noProof/>
            <w:webHidden/>
          </w:rPr>
          <w:t>10</w:t>
        </w:r>
        <w:r>
          <w:rPr>
            <w:noProof/>
            <w:webHidden/>
          </w:rPr>
          <w:fldChar w:fldCharType="end"/>
        </w:r>
      </w:hyperlink>
    </w:p>
    <w:p w:rsidR="003C1122" w:rsidRDefault="003C1122">
      <w:pPr>
        <w:pStyle w:val="TOC3"/>
        <w:tabs>
          <w:tab w:val="right" w:leader="dot" w:pos="9350"/>
        </w:tabs>
        <w:rPr>
          <w:rFonts w:asciiTheme="minorHAnsi" w:hAnsiTheme="minorHAnsi" w:cstheme="minorBidi"/>
          <w:noProof/>
          <w:sz w:val="22"/>
          <w:szCs w:val="22"/>
        </w:rPr>
      </w:pPr>
      <w:hyperlink w:anchor="_Toc16245945" w:history="1">
        <w:r w:rsidRPr="00EE43C1">
          <w:rPr>
            <w:rStyle w:val="Hyperlink"/>
            <w:rFonts w:eastAsia="Times New Roman"/>
            <w:noProof/>
          </w:rPr>
          <w:t>Set Interp Rulekey and Ruledesign as a Variable To Be Used in Cointerp Query</w:t>
        </w:r>
        <w:r>
          <w:rPr>
            <w:noProof/>
            <w:webHidden/>
          </w:rPr>
          <w:tab/>
        </w:r>
        <w:r>
          <w:rPr>
            <w:noProof/>
            <w:webHidden/>
          </w:rPr>
          <w:fldChar w:fldCharType="begin"/>
        </w:r>
        <w:r>
          <w:rPr>
            <w:noProof/>
            <w:webHidden/>
          </w:rPr>
          <w:instrText xml:space="preserve"> PAGEREF _Toc16245945 \h </w:instrText>
        </w:r>
        <w:r>
          <w:rPr>
            <w:noProof/>
            <w:webHidden/>
          </w:rPr>
        </w:r>
        <w:r>
          <w:rPr>
            <w:noProof/>
            <w:webHidden/>
          </w:rPr>
          <w:fldChar w:fldCharType="separate"/>
        </w:r>
        <w:r>
          <w:rPr>
            <w:noProof/>
            <w:webHidden/>
          </w:rPr>
          <w:t>10</w:t>
        </w:r>
        <w:r>
          <w:rPr>
            <w:noProof/>
            <w:webHidden/>
          </w:rPr>
          <w:fldChar w:fldCharType="end"/>
        </w:r>
      </w:hyperlink>
    </w:p>
    <w:p w:rsidR="003C1122" w:rsidRDefault="003C1122">
      <w:pPr>
        <w:pStyle w:val="TOC3"/>
        <w:tabs>
          <w:tab w:val="right" w:leader="dot" w:pos="9350"/>
        </w:tabs>
        <w:rPr>
          <w:rFonts w:asciiTheme="minorHAnsi" w:hAnsiTheme="minorHAnsi" w:cstheme="minorBidi"/>
          <w:noProof/>
          <w:sz w:val="22"/>
          <w:szCs w:val="22"/>
        </w:rPr>
      </w:pPr>
      <w:hyperlink w:anchor="_Toc16245946" w:history="1">
        <w:r w:rsidRPr="00EE43C1">
          <w:rPr>
            <w:rStyle w:val="Hyperlink"/>
            <w:rFonts w:eastAsia="Times New Roman"/>
            <w:noProof/>
          </w:rPr>
          <w:t>Add Not Rated Phrase to @rating Variables</w:t>
        </w:r>
        <w:r>
          <w:rPr>
            <w:noProof/>
            <w:webHidden/>
          </w:rPr>
          <w:tab/>
        </w:r>
        <w:r>
          <w:rPr>
            <w:noProof/>
            <w:webHidden/>
          </w:rPr>
          <w:fldChar w:fldCharType="begin"/>
        </w:r>
        <w:r>
          <w:rPr>
            <w:noProof/>
            <w:webHidden/>
          </w:rPr>
          <w:instrText xml:space="preserve"> PAGEREF _Toc16245946 \h </w:instrText>
        </w:r>
        <w:r>
          <w:rPr>
            <w:noProof/>
            <w:webHidden/>
          </w:rPr>
        </w:r>
        <w:r>
          <w:rPr>
            <w:noProof/>
            <w:webHidden/>
          </w:rPr>
          <w:fldChar w:fldCharType="separate"/>
        </w:r>
        <w:r>
          <w:rPr>
            <w:noProof/>
            <w:webHidden/>
          </w:rPr>
          <w:t>10</w:t>
        </w:r>
        <w:r>
          <w:rPr>
            <w:noProof/>
            <w:webHidden/>
          </w:rPr>
          <w:fldChar w:fldCharType="end"/>
        </w:r>
      </w:hyperlink>
    </w:p>
    <w:p w:rsidR="003C1122" w:rsidRDefault="003C1122">
      <w:pPr>
        <w:pStyle w:val="TOC3"/>
        <w:tabs>
          <w:tab w:val="right" w:leader="dot" w:pos="9350"/>
        </w:tabs>
        <w:rPr>
          <w:rFonts w:asciiTheme="minorHAnsi" w:hAnsiTheme="minorHAnsi" w:cstheme="minorBidi"/>
          <w:noProof/>
          <w:sz w:val="22"/>
          <w:szCs w:val="22"/>
        </w:rPr>
      </w:pPr>
      <w:hyperlink w:anchor="_Toc16245947" w:history="1">
        <w:r w:rsidRPr="00EE43C1">
          <w:rPr>
            <w:rStyle w:val="Hyperlink"/>
            <w:rFonts w:eastAsia="Times New Roman"/>
            <w:noProof/>
          </w:rPr>
          <w:t>Append the Rating Classes for this Interp to the #RatingClasses Table</w:t>
        </w:r>
        <w:r>
          <w:rPr>
            <w:noProof/>
            <w:webHidden/>
          </w:rPr>
          <w:tab/>
        </w:r>
        <w:r>
          <w:rPr>
            <w:noProof/>
            <w:webHidden/>
          </w:rPr>
          <w:fldChar w:fldCharType="begin"/>
        </w:r>
        <w:r>
          <w:rPr>
            <w:noProof/>
            <w:webHidden/>
          </w:rPr>
          <w:instrText xml:space="preserve"> PAGEREF _Toc16245947 \h </w:instrText>
        </w:r>
        <w:r>
          <w:rPr>
            <w:noProof/>
            <w:webHidden/>
          </w:rPr>
        </w:r>
        <w:r>
          <w:rPr>
            <w:noProof/>
            <w:webHidden/>
          </w:rPr>
          <w:fldChar w:fldCharType="separate"/>
        </w:r>
        <w:r>
          <w:rPr>
            <w:noProof/>
            <w:webHidden/>
          </w:rPr>
          <w:t>11</w:t>
        </w:r>
        <w:r>
          <w:rPr>
            <w:noProof/>
            <w:webHidden/>
          </w:rPr>
          <w:fldChar w:fldCharType="end"/>
        </w:r>
      </w:hyperlink>
    </w:p>
    <w:p w:rsidR="003C1122" w:rsidRDefault="003C1122">
      <w:pPr>
        <w:pStyle w:val="TOC3"/>
        <w:tabs>
          <w:tab w:val="right" w:leader="dot" w:pos="9350"/>
        </w:tabs>
        <w:rPr>
          <w:rFonts w:asciiTheme="minorHAnsi" w:hAnsiTheme="minorHAnsi" w:cstheme="minorBidi"/>
          <w:noProof/>
          <w:sz w:val="22"/>
          <w:szCs w:val="22"/>
        </w:rPr>
      </w:pPr>
      <w:hyperlink w:anchor="_Toc16245948" w:history="1">
        <w:r w:rsidRPr="00EE43C1">
          <w:rPr>
            <w:rStyle w:val="Hyperlink"/>
            <w:rFonts w:eastAsia="Times New Roman"/>
            <w:noProof/>
          </w:rPr>
          <w:t>Populate the #RatingDomain Table with a Unique Rating_key for this Interp</w:t>
        </w:r>
        <w:r>
          <w:rPr>
            <w:noProof/>
            <w:webHidden/>
          </w:rPr>
          <w:tab/>
        </w:r>
        <w:r>
          <w:rPr>
            <w:noProof/>
            <w:webHidden/>
          </w:rPr>
          <w:fldChar w:fldCharType="begin"/>
        </w:r>
        <w:r>
          <w:rPr>
            <w:noProof/>
            <w:webHidden/>
          </w:rPr>
          <w:instrText xml:space="preserve"> PAGEREF _Toc16245948 \h </w:instrText>
        </w:r>
        <w:r>
          <w:rPr>
            <w:noProof/>
            <w:webHidden/>
          </w:rPr>
        </w:r>
        <w:r>
          <w:rPr>
            <w:noProof/>
            <w:webHidden/>
          </w:rPr>
          <w:fldChar w:fldCharType="separate"/>
        </w:r>
        <w:r>
          <w:rPr>
            <w:noProof/>
            <w:webHidden/>
          </w:rPr>
          <w:t>11</w:t>
        </w:r>
        <w:r>
          <w:rPr>
            <w:noProof/>
            <w:webHidden/>
          </w:rPr>
          <w:fldChar w:fldCharType="end"/>
        </w:r>
      </w:hyperlink>
    </w:p>
    <w:p w:rsidR="003C1122" w:rsidRDefault="003C1122">
      <w:pPr>
        <w:pStyle w:val="TOC3"/>
        <w:tabs>
          <w:tab w:val="right" w:leader="dot" w:pos="9350"/>
        </w:tabs>
        <w:rPr>
          <w:rFonts w:asciiTheme="minorHAnsi" w:hAnsiTheme="minorHAnsi" w:cstheme="minorBidi"/>
          <w:noProof/>
          <w:sz w:val="22"/>
          <w:szCs w:val="22"/>
        </w:rPr>
      </w:pPr>
      <w:hyperlink w:anchor="_Toc16245949" w:history="1">
        <w:r w:rsidRPr="00EE43C1">
          <w:rPr>
            <w:rStyle w:val="Hyperlink"/>
            <w:rFonts w:eastAsia="Times New Roman"/>
            <w:noProof/>
          </w:rPr>
          <w:t>Populate Component Level Ratings Using the Currently Set Soil Interpretation</w:t>
        </w:r>
        <w:r>
          <w:rPr>
            <w:noProof/>
            <w:webHidden/>
          </w:rPr>
          <w:tab/>
        </w:r>
        <w:r>
          <w:rPr>
            <w:noProof/>
            <w:webHidden/>
          </w:rPr>
          <w:fldChar w:fldCharType="begin"/>
        </w:r>
        <w:r>
          <w:rPr>
            <w:noProof/>
            <w:webHidden/>
          </w:rPr>
          <w:instrText xml:space="preserve"> PAGEREF _Toc16245949 \h </w:instrText>
        </w:r>
        <w:r>
          <w:rPr>
            <w:noProof/>
            <w:webHidden/>
          </w:rPr>
        </w:r>
        <w:r>
          <w:rPr>
            <w:noProof/>
            <w:webHidden/>
          </w:rPr>
          <w:fldChar w:fldCharType="separate"/>
        </w:r>
        <w:r>
          <w:rPr>
            <w:noProof/>
            <w:webHidden/>
          </w:rPr>
          <w:t>12</w:t>
        </w:r>
        <w:r>
          <w:rPr>
            <w:noProof/>
            <w:webHidden/>
          </w:rPr>
          <w:fldChar w:fldCharType="end"/>
        </w:r>
      </w:hyperlink>
    </w:p>
    <w:p w:rsidR="003C1122" w:rsidRDefault="003C1122">
      <w:pPr>
        <w:pStyle w:val="TOC3"/>
        <w:tabs>
          <w:tab w:val="right" w:leader="dot" w:pos="9350"/>
        </w:tabs>
        <w:rPr>
          <w:rFonts w:asciiTheme="minorHAnsi" w:hAnsiTheme="minorHAnsi" w:cstheme="minorBidi"/>
          <w:noProof/>
          <w:sz w:val="22"/>
          <w:szCs w:val="22"/>
        </w:rPr>
      </w:pPr>
      <w:hyperlink w:anchor="_Toc16245950" w:history="1">
        <w:r w:rsidRPr="00EE43C1">
          <w:rPr>
            <w:rStyle w:val="Hyperlink"/>
            <w:rFonts w:eastAsia="Times New Roman"/>
            <w:noProof/>
          </w:rPr>
          <w:t>Populate Component Level Ratings with Adjusted Component Percent to Account for the Un-used Minor Components</w:t>
        </w:r>
        <w:r>
          <w:rPr>
            <w:noProof/>
            <w:webHidden/>
          </w:rPr>
          <w:tab/>
        </w:r>
        <w:r>
          <w:rPr>
            <w:noProof/>
            <w:webHidden/>
          </w:rPr>
          <w:fldChar w:fldCharType="begin"/>
        </w:r>
        <w:r>
          <w:rPr>
            <w:noProof/>
            <w:webHidden/>
          </w:rPr>
          <w:instrText xml:space="preserve"> PAGEREF _Toc16245950 \h </w:instrText>
        </w:r>
        <w:r>
          <w:rPr>
            <w:noProof/>
            <w:webHidden/>
          </w:rPr>
        </w:r>
        <w:r>
          <w:rPr>
            <w:noProof/>
            <w:webHidden/>
          </w:rPr>
          <w:fldChar w:fldCharType="separate"/>
        </w:r>
        <w:r>
          <w:rPr>
            <w:noProof/>
            <w:webHidden/>
          </w:rPr>
          <w:t>15</w:t>
        </w:r>
        <w:r>
          <w:rPr>
            <w:noProof/>
            <w:webHidden/>
          </w:rPr>
          <w:fldChar w:fldCharType="end"/>
        </w:r>
      </w:hyperlink>
    </w:p>
    <w:p w:rsidR="003C1122" w:rsidRDefault="003C1122">
      <w:pPr>
        <w:pStyle w:val="TOC3"/>
        <w:tabs>
          <w:tab w:val="right" w:leader="dot" w:pos="9350"/>
        </w:tabs>
        <w:rPr>
          <w:rFonts w:asciiTheme="minorHAnsi" w:hAnsiTheme="minorHAnsi" w:cstheme="minorBidi"/>
          <w:noProof/>
          <w:sz w:val="22"/>
          <w:szCs w:val="22"/>
        </w:rPr>
      </w:pPr>
      <w:hyperlink w:anchor="_Toc16245951" w:history="1">
        <w:r w:rsidRPr="00EE43C1">
          <w:rPr>
            <w:rStyle w:val="Hyperlink"/>
            <w:rFonts w:eastAsia="Times New Roman"/>
            <w:noProof/>
          </w:rPr>
          <w:t>Populate Component Acres by Multiplying Map Unit Acres with Adjusted Component Percent</w:t>
        </w:r>
        <w:r>
          <w:rPr>
            <w:noProof/>
            <w:webHidden/>
          </w:rPr>
          <w:tab/>
        </w:r>
        <w:r>
          <w:rPr>
            <w:noProof/>
            <w:webHidden/>
          </w:rPr>
          <w:fldChar w:fldCharType="begin"/>
        </w:r>
        <w:r>
          <w:rPr>
            <w:noProof/>
            <w:webHidden/>
          </w:rPr>
          <w:instrText xml:space="preserve"> PAGEREF _Toc16245951 \h </w:instrText>
        </w:r>
        <w:r>
          <w:rPr>
            <w:noProof/>
            <w:webHidden/>
          </w:rPr>
        </w:r>
        <w:r>
          <w:rPr>
            <w:noProof/>
            <w:webHidden/>
          </w:rPr>
          <w:fldChar w:fldCharType="separate"/>
        </w:r>
        <w:r>
          <w:rPr>
            <w:noProof/>
            <w:webHidden/>
          </w:rPr>
          <w:t>20</w:t>
        </w:r>
        <w:r>
          <w:rPr>
            <w:noProof/>
            <w:webHidden/>
          </w:rPr>
          <w:fldChar w:fldCharType="end"/>
        </w:r>
      </w:hyperlink>
    </w:p>
    <w:p w:rsidR="003C1122" w:rsidRDefault="003C1122">
      <w:pPr>
        <w:pStyle w:val="TOC3"/>
        <w:tabs>
          <w:tab w:val="right" w:leader="dot" w:pos="9350"/>
        </w:tabs>
        <w:rPr>
          <w:rFonts w:asciiTheme="minorHAnsi" w:hAnsiTheme="minorHAnsi" w:cstheme="minorBidi"/>
          <w:noProof/>
          <w:sz w:val="22"/>
          <w:szCs w:val="22"/>
        </w:rPr>
      </w:pPr>
      <w:hyperlink w:anchor="_Toc16245952" w:history="1">
        <w:r w:rsidRPr="00EE43C1">
          <w:rPr>
            <w:rStyle w:val="Hyperlink"/>
            <w:rFonts w:eastAsia="Times New Roman"/>
            <w:noProof/>
          </w:rPr>
          <w:t>Aggregate the Classes and Sum up the Component Acres by Landunit (Tract and Field number)</w:t>
        </w:r>
        <w:r>
          <w:rPr>
            <w:noProof/>
            <w:webHidden/>
          </w:rPr>
          <w:tab/>
        </w:r>
        <w:r>
          <w:rPr>
            <w:noProof/>
            <w:webHidden/>
          </w:rPr>
          <w:fldChar w:fldCharType="begin"/>
        </w:r>
        <w:r>
          <w:rPr>
            <w:noProof/>
            <w:webHidden/>
          </w:rPr>
          <w:instrText xml:space="preserve"> PAGEREF _Toc16245952 \h </w:instrText>
        </w:r>
        <w:r>
          <w:rPr>
            <w:noProof/>
            <w:webHidden/>
          </w:rPr>
        </w:r>
        <w:r>
          <w:rPr>
            <w:noProof/>
            <w:webHidden/>
          </w:rPr>
          <w:fldChar w:fldCharType="separate"/>
        </w:r>
        <w:r>
          <w:rPr>
            <w:noProof/>
            <w:webHidden/>
          </w:rPr>
          <w:t>23</w:t>
        </w:r>
        <w:r>
          <w:rPr>
            <w:noProof/>
            <w:webHidden/>
          </w:rPr>
          <w:fldChar w:fldCharType="end"/>
        </w:r>
      </w:hyperlink>
    </w:p>
    <w:p w:rsidR="003C1122" w:rsidRDefault="003C1122">
      <w:pPr>
        <w:pStyle w:val="TOC3"/>
        <w:tabs>
          <w:tab w:val="right" w:leader="dot" w:pos="9350"/>
        </w:tabs>
        <w:rPr>
          <w:rFonts w:asciiTheme="minorHAnsi" w:hAnsiTheme="minorHAnsi" w:cstheme="minorBidi"/>
          <w:noProof/>
          <w:sz w:val="22"/>
          <w:szCs w:val="22"/>
        </w:rPr>
      </w:pPr>
      <w:hyperlink w:anchor="_Toc16245953" w:history="1">
        <w:r w:rsidRPr="00EE43C1">
          <w:rPr>
            <w:rStyle w:val="Hyperlink"/>
            <w:rFonts w:eastAsia="Times New Roman"/>
            <w:noProof/>
          </w:rPr>
          <w:t>Group of Insert Statements to Populate the Final Output Tables</w:t>
        </w:r>
        <w:r>
          <w:rPr>
            <w:noProof/>
            <w:webHidden/>
          </w:rPr>
          <w:tab/>
        </w:r>
        <w:r>
          <w:rPr>
            <w:noProof/>
            <w:webHidden/>
          </w:rPr>
          <w:fldChar w:fldCharType="begin"/>
        </w:r>
        <w:r>
          <w:rPr>
            <w:noProof/>
            <w:webHidden/>
          </w:rPr>
          <w:instrText xml:space="preserve"> PAGEREF _Toc16245953 \h </w:instrText>
        </w:r>
        <w:r>
          <w:rPr>
            <w:noProof/>
            <w:webHidden/>
          </w:rPr>
        </w:r>
        <w:r>
          <w:rPr>
            <w:noProof/>
            <w:webHidden/>
          </w:rPr>
          <w:fldChar w:fldCharType="separate"/>
        </w:r>
        <w:r>
          <w:rPr>
            <w:noProof/>
            <w:webHidden/>
          </w:rPr>
          <w:t>24</w:t>
        </w:r>
        <w:r>
          <w:rPr>
            <w:noProof/>
            <w:webHidden/>
          </w:rPr>
          <w:fldChar w:fldCharType="end"/>
        </w:r>
      </w:hyperlink>
    </w:p>
    <w:p w:rsidR="003C1122" w:rsidRDefault="003C1122">
      <w:pPr>
        <w:pStyle w:val="TOC3"/>
        <w:tabs>
          <w:tab w:val="right" w:leader="dot" w:pos="9350"/>
        </w:tabs>
        <w:rPr>
          <w:rFonts w:asciiTheme="minorHAnsi" w:hAnsiTheme="minorHAnsi" w:cstheme="minorBidi"/>
          <w:noProof/>
          <w:sz w:val="22"/>
          <w:szCs w:val="22"/>
        </w:rPr>
      </w:pPr>
      <w:hyperlink w:anchor="_Toc16245954" w:history="1">
        <w:r w:rsidRPr="00EE43C1">
          <w:rPr>
            <w:rStyle w:val="Hyperlink"/>
            <w:rFonts w:eastAsia="Times New Roman"/>
            <w:noProof/>
          </w:rPr>
          <w:t>Determine Dominant Critical</w:t>
        </w:r>
        <w:r>
          <w:rPr>
            <w:noProof/>
            <w:webHidden/>
          </w:rPr>
          <w:tab/>
        </w:r>
        <w:r>
          <w:rPr>
            <w:noProof/>
            <w:webHidden/>
          </w:rPr>
          <w:fldChar w:fldCharType="begin"/>
        </w:r>
        <w:r>
          <w:rPr>
            <w:noProof/>
            <w:webHidden/>
          </w:rPr>
          <w:instrText xml:space="preserve"> PAGEREF _Toc16245954 \h </w:instrText>
        </w:r>
        <w:r>
          <w:rPr>
            <w:noProof/>
            <w:webHidden/>
          </w:rPr>
        </w:r>
        <w:r>
          <w:rPr>
            <w:noProof/>
            <w:webHidden/>
          </w:rPr>
          <w:fldChar w:fldCharType="separate"/>
        </w:r>
        <w:r>
          <w:rPr>
            <w:noProof/>
            <w:webHidden/>
          </w:rPr>
          <w:t>25</w:t>
        </w:r>
        <w:r>
          <w:rPr>
            <w:noProof/>
            <w:webHidden/>
          </w:rPr>
          <w:fldChar w:fldCharType="end"/>
        </w:r>
      </w:hyperlink>
    </w:p>
    <w:p w:rsidR="003C1122" w:rsidRDefault="003C1122">
      <w:pPr>
        <w:pStyle w:val="TOC3"/>
        <w:tabs>
          <w:tab w:val="right" w:leader="dot" w:pos="9350"/>
        </w:tabs>
        <w:rPr>
          <w:rFonts w:asciiTheme="minorHAnsi" w:hAnsiTheme="minorHAnsi" w:cstheme="minorBidi"/>
          <w:noProof/>
          <w:sz w:val="22"/>
          <w:szCs w:val="22"/>
        </w:rPr>
      </w:pPr>
      <w:hyperlink w:anchor="_Toc16245955" w:history="1">
        <w:r w:rsidRPr="00EE43C1">
          <w:rPr>
            <w:rStyle w:val="Hyperlink"/>
            <w:rFonts w:eastAsia="Times New Roman"/>
            <w:noProof/>
          </w:rPr>
          <w:t>Landunit Ratings CART</w:t>
        </w:r>
        <w:r>
          <w:rPr>
            <w:noProof/>
            <w:webHidden/>
          </w:rPr>
          <w:tab/>
        </w:r>
        <w:r>
          <w:rPr>
            <w:noProof/>
            <w:webHidden/>
          </w:rPr>
          <w:fldChar w:fldCharType="begin"/>
        </w:r>
        <w:r>
          <w:rPr>
            <w:noProof/>
            <w:webHidden/>
          </w:rPr>
          <w:instrText xml:space="preserve"> PAGEREF _Toc16245955 \h </w:instrText>
        </w:r>
        <w:r>
          <w:rPr>
            <w:noProof/>
            <w:webHidden/>
          </w:rPr>
        </w:r>
        <w:r>
          <w:rPr>
            <w:noProof/>
            <w:webHidden/>
          </w:rPr>
          <w:fldChar w:fldCharType="separate"/>
        </w:r>
        <w:r>
          <w:rPr>
            <w:noProof/>
            <w:webHidden/>
          </w:rPr>
          <w:t>26</w:t>
        </w:r>
        <w:r>
          <w:rPr>
            <w:noProof/>
            <w:webHidden/>
          </w:rPr>
          <w:fldChar w:fldCharType="end"/>
        </w:r>
      </w:hyperlink>
    </w:p>
    <w:p w:rsidR="003C1122" w:rsidRDefault="003C1122">
      <w:pPr>
        <w:pStyle w:val="TOC3"/>
        <w:tabs>
          <w:tab w:val="right" w:leader="dot" w:pos="9350"/>
        </w:tabs>
        <w:rPr>
          <w:rFonts w:asciiTheme="minorHAnsi" w:hAnsiTheme="minorHAnsi" w:cstheme="minorBidi"/>
          <w:noProof/>
          <w:sz w:val="22"/>
          <w:szCs w:val="22"/>
        </w:rPr>
      </w:pPr>
      <w:hyperlink w:anchor="_Toc16245956" w:history="1">
        <w:r w:rsidRPr="00EE43C1">
          <w:rPr>
            <w:rStyle w:val="Hyperlink"/>
            <w:rFonts w:eastAsia="Times New Roman"/>
            <w:noProof/>
          </w:rPr>
          <w:t>Final CART Soil Interpretation Ratings for Each Landunit</w:t>
        </w:r>
        <w:r>
          <w:rPr>
            <w:noProof/>
            <w:webHidden/>
          </w:rPr>
          <w:tab/>
        </w:r>
        <w:r>
          <w:rPr>
            <w:noProof/>
            <w:webHidden/>
          </w:rPr>
          <w:fldChar w:fldCharType="begin"/>
        </w:r>
        <w:r>
          <w:rPr>
            <w:noProof/>
            <w:webHidden/>
          </w:rPr>
          <w:instrText xml:space="preserve"> PAGEREF _Toc16245956 \h </w:instrText>
        </w:r>
        <w:r>
          <w:rPr>
            <w:noProof/>
            <w:webHidden/>
          </w:rPr>
        </w:r>
        <w:r>
          <w:rPr>
            <w:noProof/>
            <w:webHidden/>
          </w:rPr>
          <w:fldChar w:fldCharType="separate"/>
        </w:r>
        <w:r>
          <w:rPr>
            <w:noProof/>
            <w:webHidden/>
          </w:rPr>
          <w:t>27</w:t>
        </w:r>
        <w:r>
          <w:rPr>
            <w:noProof/>
            <w:webHidden/>
          </w:rPr>
          <w:fldChar w:fldCharType="end"/>
        </w:r>
      </w:hyperlink>
    </w:p>
    <w:p w:rsidR="003C1122" w:rsidRDefault="003C1122">
      <w:pPr>
        <w:pStyle w:val="TOC2"/>
        <w:tabs>
          <w:tab w:val="right" w:leader="dot" w:pos="9350"/>
        </w:tabs>
        <w:rPr>
          <w:rFonts w:asciiTheme="minorHAnsi" w:hAnsiTheme="minorHAnsi" w:cstheme="minorBidi"/>
          <w:noProof/>
          <w:sz w:val="22"/>
          <w:szCs w:val="22"/>
        </w:rPr>
      </w:pPr>
      <w:hyperlink w:anchor="_Toc16245957" w:history="1">
        <w:r w:rsidRPr="00EE43C1">
          <w:rPr>
            <w:rStyle w:val="Hyperlink"/>
            <w:rFonts w:eastAsia="Times New Roman"/>
            <w:noProof/>
          </w:rPr>
          <w:t>References</w:t>
        </w:r>
        <w:r>
          <w:rPr>
            <w:noProof/>
            <w:webHidden/>
          </w:rPr>
          <w:tab/>
        </w:r>
        <w:r>
          <w:rPr>
            <w:noProof/>
            <w:webHidden/>
          </w:rPr>
          <w:fldChar w:fldCharType="begin"/>
        </w:r>
        <w:r>
          <w:rPr>
            <w:noProof/>
            <w:webHidden/>
          </w:rPr>
          <w:instrText xml:space="preserve"> PAGEREF _Toc16245957 \h </w:instrText>
        </w:r>
        <w:r>
          <w:rPr>
            <w:noProof/>
            <w:webHidden/>
          </w:rPr>
        </w:r>
        <w:r>
          <w:rPr>
            <w:noProof/>
            <w:webHidden/>
          </w:rPr>
          <w:fldChar w:fldCharType="separate"/>
        </w:r>
        <w:r>
          <w:rPr>
            <w:noProof/>
            <w:webHidden/>
          </w:rPr>
          <w:t>27</w:t>
        </w:r>
        <w:r>
          <w:rPr>
            <w:noProof/>
            <w:webHidden/>
          </w:rPr>
          <w:fldChar w:fldCharType="end"/>
        </w:r>
      </w:hyperlink>
    </w:p>
    <w:p w:rsidR="00D42D27" w:rsidRDefault="00D42D27" w:rsidP="00D42D27">
      <w:pPr>
        <w:pStyle w:val="Heading1"/>
        <w:rPr>
          <w:rFonts w:eastAsia="Times New Roman"/>
          <w:sz w:val="57"/>
          <w:szCs w:val="57"/>
        </w:rPr>
      </w:pPr>
      <w:r>
        <w:rPr>
          <w:rFonts w:eastAsia="Times New Roman"/>
          <w:sz w:val="57"/>
          <w:szCs w:val="57"/>
        </w:rPr>
        <w:fldChar w:fldCharType="end"/>
      </w:r>
    </w:p>
    <w:p w:rsidR="005630E2" w:rsidRDefault="003D32DD">
      <w:pPr>
        <w:pStyle w:val="Heading1"/>
        <w:rPr>
          <w:rFonts w:eastAsia="Times New Roman"/>
          <w:sz w:val="57"/>
          <w:szCs w:val="57"/>
        </w:rPr>
      </w:pPr>
      <w:bookmarkStart w:id="1" w:name="_Toc16245931"/>
      <w:r>
        <w:rPr>
          <w:rFonts w:eastAsia="Times New Roman"/>
          <w:sz w:val="57"/>
          <w:szCs w:val="57"/>
        </w:rPr>
        <w:lastRenderedPageBreak/>
        <w:t>Suitability for Aerobic Soil Organisms</w:t>
      </w:r>
      <w:bookmarkEnd w:id="1"/>
    </w:p>
    <w:p w:rsidR="005630E2" w:rsidRDefault="003D32DD" w:rsidP="005630E2">
      <w:pPr>
        <w:rPr>
          <w:rFonts w:eastAsia="Times New Roman"/>
        </w:rPr>
        <w:pPrChange w:id="2" w:author="Achen, Aaron - NRCS, Lincoln, NE" w:date="2019-08-08T13:31:00Z">
          <w:pPr>
            <w:pStyle w:val="Heading4"/>
          </w:pPr>
        </w:pPrChange>
      </w:pPr>
      <w:r>
        <w:rPr>
          <w:rFonts w:eastAsia="Times New Roman"/>
        </w:rPr>
        <w:t xml:space="preserve">Bob Dobos, Cathy Seybold, Steve Campbell, Steve Peaslee, </w:t>
      </w:r>
      <w:ins w:id="3" w:author="Achen, Aaron - NRCS, Lincoln, NE" w:date="2019-07-23T15:55:00Z">
        <w:r>
          <w:rPr>
            <w:rFonts w:eastAsia="Times New Roman"/>
          </w:rPr>
          <w:t xml:space="preserve">and </w:t>
        </w:r>
      </w:ins>
      <w:r>
        <w:rPr>
          <w:rFonts w:eastAsia="Times New Roman"/>
        </w:rPr>
        <w:t>Jason Nemecek</w:t>
      </w:r>
    </w:p>
    <w:p w:rsidR="005630E2" w:rsidRDefault="003D32DD" w:rsidP="005630E2">
      <w:pPr>
        <w:rPr>
          <w:rFonts w:eastAsia="Times New Roman"/>
        </w:rPr>
        <w:pPrChange w:id="4" w:author="Achen, Aaron - NRCS, Lincoln, NE" w:date="2019-08-08T13:31:00Z">
          <w:pPr>
            <w:pStyle w:val="Heading4"/>
          </w:pPr>
        </w:pPrChange>
      </w:pPr>
      <w:r>
        <w:rPr>
          <w:rFonts w:eastAsia="Times New Roman"/>
        </w:rPr>
        <w:t>2019-07-15</w:t>
      </w:r>
    </w:p>
    <w:p w:rsidR="005630E2" w:rsidRDefault="003D32DD">
      <w:pPr>
        <w:pStyle w:val="Heading2"/>
        <w:divId w:val="2084059748"/>
        <w:rPr>
          <w:rFonts w:eastAsia="Times New Roman"/>
        </w:rPr>
      </w:pPr>
      <w:bookmarkStart w:id="5" w:name="_Toc16245932"/>
      <w:r>
        <w:rPr>
          <w:rFonts w:eastAsia="Times New Roman"/>
        </w:rPr>
        <w:t>Inherent Suitability for Aerobic Soil Organisms</w:t>
      </w:r>
      <w:bookmarkEnd w:id="5"/>
    </w:p>
    <w:p w:rsidR="005630E2" w:rsidRDefault="003D32DD">
      <w:pPr>
        <w:pStyle w:val="NormalWeb"/>
        <w:divId w:val="2084059748"/>
      </w:pPr>
      <w:r>
        <w:t>Soil health is primarily influenced by human management, which is not captured in soil survey data at this time. Th</w:t>
      </w:r>
      <w:del w:id="6" w:author="Achen, Aaron - NRCS, Lincoln, NE" w:date="2019-07-23T15:56:00Z">
        <w:r>
          <w:delText>e</w:delText>
        </w:r>
      </w:del>
      <w:ins w:id="7" w:author="Achen, Aaron - NRCS, Lincoln, NE" w:date="2019-07-23T15:56:00Z">
        <w:r>
          <w:t>i</w:t>
        </w:r>
      </w:ins>
      <w:r>
        <w:t>s</w:t>
      </w:r>
      <w:del w:id="8" w:author="Achen, Aaron - NRCS, Lincoln, NE" w:date="2019-07-23T15:56:00Z">
        <w:r>
          <w:delText>e</w:delText>
        </w:r>
      </w:del>
      <w:r>
        <w:t xml:space="preserve"> interpretation</w:t>
      </w:r>
      <w:del w:id="9" w:author="Achen, Aaron - NRCS, Lincoln, NE" w:date="2019-07-23T15:56:00Z">
        <w:r>
          <w:delText>s</w:delText>
        </w:r>
      </w:del>
      <w:r>
        <w:t xml:space="preserve"> provide</w:t>
      </w:r>
      <w:ins w:id="10" w:author="Achen, Aaron - NRCS, Lincoln, NE" w:date="2019-07-23T15:56:00Z">
        <w:r>
          <w:t>s</w:t>
        </w:r>
      </w:ins>
      <w:r>
        <w:t xml:space="preserve"> information on inherent soil properties that influence our ability to build healthy soils through management.</w:t>
      </w:r>
    </w:p>
    <w:p w:rsidR="005630E2" w:rsidRDefault="003D32DD">
      <w:pPr>
        <w:pStyle w:val="NormalWeb"/>
        <w:divId w:val="2084059748"/>
      </w:pPr>
      <w:r>
        <w:t>Soil is the habitat for a wide variety of organisms</w:t>
      </w:r>
      <w:del w:id="11" w:author="Achen, Aaron - NRCS, Lincoln, NE" w:date="2019-07-23T15:59:00Z">
        <w:r>
          <w:delText>,</w:delText>
        </w:r>
      </w:del>
      <w:ins w:id="12" w:author="Achen, Aaron - NRCS, Lincoln, NE" w:date="2019-07-23T15:59:00Z">
        <w:r>
          <w:t>.</w:t>
        </w:r>
      </w:ins>
      <w:r>
        <w:t xml:space="preserve"> </w:t>
      </w:r>
      <w:ins w:id="13" w:author="Achen, Aaron - NRCS, Lincoln, NE" w:date="2019-07-23T15:59:00Z">
        <w:r>
          <w:t xml:space="preserve">They </w:t>
        </w:r>
      </w:ins>
      <w:r>
        <w:t>rang</w:t>
      </w:r>
      <w:ins w:id="14" w:author="Achen, Aaron - NRCS, Lincoln, NE" w:date="2019-07-23T15:59:00Z">
        <w:r>
          <w:t>e</w:t>
        </w:r>
      </w:ins>
      <w:del w:id="15" w:author="Achen, Aaron - NRCS, Lincoln, NE" w:date="2019-07-23T15:59:00Z">
        <w:r>
          <w:delText>ing</w:delText>
        </w:r>
      </w:del>
      <w:r>
        <w:t xml:space="preserve"> from microscopic viruses, bacteria, archaea, fungi, and protozoa t</w:t>
      </w:r>
      <w:del w:id="16" w:author="Achen, Aaron - NRCS, Lincoln, NE" w:date="2019-07-23T15:58:00Z">
        <w:r>
          <w:delText>o</w:delText>
        </w:r>
      </w:del>
      <w:ins w:id="17" w:author="Achen, Aaron - NRCS, Lincoln, NE" w:date="2019-07-23T15:58:00Z">
        <w:r>
          <w:t>hrough</w:t>
        </w:r>
      </w:ins>
      <w:r>
        <w:t xml:space="preserve"> micro- and meso-fauna</w:t>
      </w:r>
      <w:ins w:id="18" w:author="Achen, Aaron - NRCS, Lincoln, NE" w:date="2019-07-23T15:57:00Z">
        <w:r>
          <w:t>,</w:t>
        </w:r>
      </w:ins>
      <w:r>
        <w:t xml:space="preserve"> including nematodes, mites, and springtails</w:t>
      </w:r>
      <w:ins w:id="19" w:author="Achen, Aaron - NRCS, Lincoln, NE" w:date="2019-07-23T15:58:00Z">
        <w:r>
          <w:t>,</w:t>
        </w:r>
      </w:ins>
      <w:r>
        <w:t xml:space="preserve"> to macrofauna</w:t>
      </w:r>
      <w:ins w:id="20" w:author="Achen, Aaron - NRCS, Lincoln, NE" w:date="2019-07-23T15:58:00Z">
        <w:r>
          <w:t>,</w:t>
        </w:r>
      </w:ins>
      <w:r>
        <w:t xml:space="preserve"> such as earthworms, centipedes</w:t>
      </w:r>
      <w:ins w:id="21" w:author="Achen, Aaron - NRCS, Lincoln, NE" w:date="2019-07-23T15:58:00Z">
        <w:r>
          <w:t>,</w:t>
        </w:r>
      </w:ins>
      <w:r>
        <w:t xml:space="preserve"> and beetles</w:t>
      </w:r>
      <w:del w:id="22" w:author="Achen, Aaron - NRCS, Lincoln, NE" w:date="2019-07-23T15:58:00Z">
        <w:r>
          <w:delText xml:space="preserve"> to name just a few</w:delText>
        </w:r>
      </w:del>
      <w:r>
        <w:t>. A healthy soil is a living system that supports an abundant and diverse biological community that aids crop production by providing key services and functions. These include:</w:t>
      </w:r>
    </w:p>
    <w:p w:rsidR="005630E2" w:rsidRDefault="003D32DD">
      <w:pPr>
        <w:numPr>
          <w:ilvl w:val="0"/>
          <w:numId w:val="1"/>
        </w:numPr>
        <w:spacing w:before="100" w:beforeAutospacing="1" w:after="100" w:afterAutospacing="1"/>
        <w:divId w:val="2084059748"/>
        <w:rPr>
          <w:rFonts w:eastAsia="Times New Roman"/>
        </w:rPr>
      </w:pPr>
      <w:del w:id="23" w:author="Achen, Aaron - NRCS, Lincoln, NE" w:date="2019-07-23T15:59:00Z">
        <w:r>
          <w:rPr>
            <w:rFonts w:eastAsia="Times New Roman"/>
          </w:rPr>
          <w:delText xml:space="preserve">the </w:delText>
        </w:r>
      </w:del>
      <w:ins w:id="24" w:author="Achen, Aaron - NRCS, Lincoln, NE" w:date="2019-07-23T15:59:00Z">
        <w:r>
          <w:rPr>
            <w:rFonts w:eastAsia="Times New Roman"/>
          </w:rPr>
          <w:t xml:space="preserve">The </w:t>
        </w:r>
      </w:ins>
      <w:r>
        <w:rPr>
          <w:rFonts w:eastAsia="Times New Roman"/>
        </w:rPr>
        <w:t xml:space="preserve">decomposition of organic materials and </w:t>
      </w:r>
      <w:ins w:id="25" w:author="Achen, Aaron - NRCS, Lincoln, NE" w:date="2019-07-23T15:59:00Z">
        <w:r>
          <w:rPr>
            <w:rFonts w:eastAsia="Times New Roman"/>
          </w:rPr>
          <w:t xml:space="preserve">their </w:t>
        </w:r>
      </w:ins>
      <w:r>
        <w:rPr>
          <w:rFonts w:eastAsia="Times New Roman"/>
        </w:rPr>
        <w:t>conversion into soil organic matter;</w:t>
      </w:r>
    </w:p>
    <w:p w:rsidR="005630E2" w:rsidRDefault="003D32DD">
      <w:pPr>
        <w:numPr>
          <w:ilvl w:val="0"/>
          <w:numId w:val="1"/>
        </w:numPr>
        <w:spacing w:before="100" w:beforeAutospacing="1" w:after="100" w:afterAutospacing="1"/>
        <w:divId w:val="2084059748"/>
        <w:rPr>
          <w:rFonts w:eastAsia="Times New Roman"/>
        </w:rPr>
      </w:pPr>
      <w:del w:id="26" w:author="Achen, Aaron - NRCS, Lincoln, NE" w:date="2019-07-23T15:59:00Z">
        <w:r>
          <w:rPr>
            <w:rFonts w:eastAsia="Times New Roman"/>
          </w:rPr>
          <w:delText xml:space="preserve">enhanced </w:delText>
        </w:r>
      </w:del>
      <w:ins w:id="27" w:author="Achen, Aaron - NRCS, Lincoln, NE" w:date="2019-07-23T15:59:00Z">
        <w:r>
          <w:rPr>
            <w:rFonts w:eastAsia="Times New Roman"/>
          </w:rPr>
          <w:t xml:space="preserve">Enhanced </w:t>
        </w:r>
      </w:ins>
      <w:r>
        <w:rPr>
          <w:rFonts w:eastAsia="Times New Roman"/>
        </w:rPr>
        <w:t>nutrient cycling;</w:t>
      </w:r>
    </w:p>
    <w:p w:rsidR="005630E2" w:rsidRDefault="003D32DD">
      <w:pPr>
        <w:numPr>
          <w:ilvl w:val="0"/>
          <w:numId w:val="1"/>
        </w:numPr>
        <w:spacing w:before="100" w:beforeAutospacing="1" w:after="100" w:afterAutospacing="1"/>
        <w:divId w:val="2084059748"/>
        <w:rPr>
          <w:rFonts w:eastAsia="Times New Roman"/>
        </w:rPr>
      </w:pPr>
      <w:del w:id="28" w:author="Achen, Aaron - NRCS, Lincoln, NE" w:date="2019-07-23T15:59:00Z">
        <w:r>
          <w:rPr>
            <w:rFonts w:eastAsia="Times New Roman"/>
          </w:rPr>
          <w:delText>i</w:delText>
        </w:r>
      </w:del>
      <w:ins w:id="29" w:author="Achen, Aaron - NRCS, Lincoln, NE" w:date="2019-07-23T15:59:00Z">
        <w:r>
          <w:rPr>
            <w:rFonts w:eastAsia="Times New Roman"/>
          </w:rPr>
          <w:t>I</w:t>
        </w:r>
      </w:ins>
      <w:r>
        <w:rPr>
          <w:rFonts w:eastAsia="Times New Roman"/>
        </w:rPr>
        <w:t>mproved soil structure and stability</w:t>
      </w:r>
      <w:ins w:id="30" w:author="Achen, Aaron - NRCS, Lincoln, NE" w:date="2019-07-23T16:00:00Z">
        <w:r>
          <w:rPr>
            <w:rFonts w:eastAsia="Times New Roman"/>
          </w:rPr>
          <w:t>,</w:t>
        </w:r>
      </w:ins>
      <w:r>
        <w:rPr>
          <w:rFonts w:eastAsia="Times New Roman"/>
        </w:rPr>
        <w:t xml:space="preserve"> </w:t>
      </w:r>
      <w:del w:id="31" w:author="Achen, Aaron - NRCS, Lincoln, NE" w:date="2019-07-23T16:00:00Z">
        <w:r>
          <w:rPr>
            <w:rFonts w:eastAsia="Times New Roman"/>
          </w:rPr>
          <w:delText xml:space="preserve">that </w:delText>
        </w:r>
      </w:del>
      <w:ins w:id="32" w:author="Achen, Aaron - NRCS, Lincoln, NE" w:date="2019-07-23T16:00:00Z">
        <w:r>
          <w:rPr>
            <w:rFonts w:eastAsia="Times New Roman"/>
          </w:rPr>
          <w:t xml:space="preserve">which </w:t>
        </w:r>
      </w:ins>
      <w:r>
        <w:rPr>
          <w:rFonts w:eastAsia="Times New Roman"/>
        </w:rPr>
        <w:t>positively influence</w:t>
      </w:r>
      <w:del w:id="33" w:author="Achen, Aaron - NRCS, Lincoln, NE" w:date="2019-07-23T16:00:00Z">
        <w:r>
          <w:rPr>
            <w:rFonts w:eastAsia="Times New Roman"/>
          </w:rPr>
          <w:delText>s</w:delText>
        </w:r>
      </w:del>
      <w:r>
        <w:rPr>
          <w:rFonts w:eastAsia="Times New Roman"/>
        </w:rPr>
        <w:t xml:space="preserve"> water flow, storage</w:t>
      </w:r>
      <w:ins w:id="34" w:author="Achen, Aaron - NRCS, Lincoln, NE" w:date="2019-07-23T16:00:00Z">
        <w:r>
          <w:rPr>
            <w:rFonts w:eastAsia="Times New Roman"/>
          </w:rPr>
          <w:t>,</w:t>
        </w:r>
      </w:ins>
      <w:r>
        <w:rPr>
          <w:rFonts w:eastAsia="Times New Roman"/>
        </w:rPr>
        <w:t xml:space="preserve"> and availability;</w:t>
      </w:r>
    </w:p>
    <w:p w:rsidR="005630E2" w:rsidRDefault="003D32DD">
      <w:pPr>
        <w:numPr>
          <w:ilvl w:val="0"/>
          <w:numId w:val="1"/>
        </w:numPr>
        <w:spacing w:before="100" w:beforeAutospacing="1" w:after="100" w:afterAutospacing="1"/>
        <w:divId w:val="2084059748"/>
        <w:rPr>
          <w:rFonts w:eastAsia="Times New Roman"/>
        </w:rPr>
      </w:pPr>
      <w:del w:id="35" w:author="Achen, Aaron - NRCS, Lincoln, NE" w:date="2019-07-23T15:59:00Z">
        <w:r>
          <w:rPr>
            <w:rFonts w:eastAsia="Times New Roman"/>
          </w:rPr>
          <w:delText xml:space="preserve">plant </w:delText>
        </w:r>
      </w:del>
      <w:ins w:id="36" w:author="Achen, Aaron - NRCS, Lincoln, NE" w:date="2019-07-23T15:59:00Z">
        <w:r>
          <w:rPr>
            <w:rFonts w:eastAsia="Times New Roman"/>
          </w:rPr>
          <w:t xml:space="preserve">Plant </w:t>
        </w:r>
      </w:ins>
      <w:r>
        <w:rPr>
          <w:rFonts w:eastAsia="Times New Roman"/>
        </w:rPr>
        <w:t>protection against disease, pests, and environmental stress; and,</w:t>
      </w:r>
    </w:p>
    <w:p w:rsidR="005630E2" w:rsidRDefault="003D32DD">
      <w:pPr>
        <w:numPr>
          <w:ilvl w:val="0"/>
          <w:numId w:val="1"/>
        </w:numPr>
        <w:spacing w:before="100" w:beforeAutospacing="1" w:after="100" w:afterAutospacing="1"/>
        <w:divId w:val="2084059748"/>
        <w:rPr>
          <w:rFonts w:eastAsia="Times New Roman"/>
        </w:rPr>
      </w:pPr>
      <w:del w:id="37" w:author="Achen, Aaron - NRCS, Lincoln, NE" w:date="2019-07-23T15:59:00Z">
        <w:r>
          <w:rPr>
            <w:rFonts w:eastAsia="Times New Roman"/>
          </w:rPr>
          <w:delText xml:space="preserve">detoxification </w:delText>
        </w:r>
      </w:del>
      <w:ins w:id="38" w:author="Achen, Aaron - NRCS, Lincoln, NE" w:date="2019-07-23T15:59:00Z">
        <w:r>
          <w:rPr>
            <w:rFonts w:eastAsia="Times New Roman"/>
          </w:rPr>
          <w:t xml:space="preserve">Detoxification </w:t>
        </w:r>
      </w:ins>
      <w:r>
        <w:rPr>
          <w:rFonts w:eastAsia="Times New Roman"/>
        </w:rPr>
        <w:t>of pollutants. Soil microbes are generally most abundant in the surface layer around plant roots</w:t>
      </w:r>
      <w:ins w:id="39" w:author="Achen, Aaron - NRCS, Lincoln, NE" w:date="2019-07-23T16:00:00Z">
        <w:r>
          <w:rPr>
            <w:rFonts w:eastAsia="Times New Roman"/>
          </w:rPr>
          <w:t>.</w:t>
        </w:r>
      </w:ins>
      <w:r>
        <w:rPr>
          <w:rFonts w:eastAsia="Times New Roman"/>
        </w:rPr>
        <w:t xml:space="preserve"> </w:t>
      </w:r>
      <w:del w:id="40" w:author="Achen, Aaron - NRCS, Lincoln, NE" w:date="2019-07-23T16:00:00Z">
        <w:r>
          <w:rPr>
            <w:rFonts w:eastAsia="Times New Roman"/>
          </w:rPr>
          <w:delText>(</w:delText>
        </w:r>
      </w:del>
      <w:ins w:id="41" w:author="Achen, Aaron - NRCS, Lincoln, NE" w:date="2019-07-23T16:00:00Z">
        <w:r>
          <w:rPr>
            <w:rFonts w:eastAsia="Times New Roman"/>
          </w:rPr>
          <w:t xml:space="preserve">This area is </w:t>
        </w:r>
      </w:ins>
      <w:r>
        <w:rPr>
          <w:rFonts w:eastAsia="Times New Roman"/>
        </w:rPr>
        <w:t xml:space="preserve">termed the </w:t>
      </w:r>
      <w:ins w:id="42" w:author="Achen, Aaron - NRCS, Lincoln, NE" w:date="2019-08-06T15:21:00Z">
        <w:r>
          <w:rPr>
            <w:rFonts w:eastAsia="Times New Roman"/>
          </w:rPr>
          <w:t>“</w:t>
        </w:r>
      </w:ins>
      <w:r>
        <w:rPr>
          <w:rFonts w:eastAsia="Times New Roman"/>
        </w:rPr>
        <w:t>rhizosphere</w:t>
      </w:r>
      <w:ins w:id="43" w:author="Achen, Aaron - NRCS, Lincoln, NE" w:date="2019-08-06T15:21:00Z">
        <w:r>
          <w:rPr>
            <w:rFonts w:eastAsia="Times New Roman"/>
          </w:rPr>
          <w:t>”</w:t>
        </w:r>
      </w:ins>
      <w:del w:id="44" w:author="Achen, Aaron - NRCS, Lincoln, NE" w:date="2019-07-23T16:00:00Z">
        <w:r>
          <w:rPr>
            <w:rFonts w:eastAsia="Times New Roman"/>
          </w:rPr>
          <w:delText>)</w:delText>
        </w:r>
      </w:del>
      <w:r>
        <w:rPr>
          <w:rFonts w:eastAsia="Times New Roman"/>
        </w:rPr>
        <w:t>. Soils vary in their inherent ability to foster plant growth and thus also in their ability to support microbial populations. Although bacteria and archaea possess alternative metabolic strategies to survive under low</w:t>
      </w:r>
      <w:ins w:id="45" w:author="Achen, Aaron - NRCS, Lincoln, NE" w:date="2019-07-23T16:01:00Z">
        <w:r>
          <w:rPr>
            <w:rFonts w:eastAsia="Times New Roman"/>
          </w:rPr>
          <w:t>-</w:t>
        </w:r>
      </w:ins>
      <w:r>
        <w:rPr>
          <w:rFonts w:eastAsia="Times New Roman"/>
        </w:rPr>
        <w:t xml:space="preserve"> or no</w:t>
      </w:r>
      <w:del w:id="46" w:author="Achen, Aaron - NRCS, Lincoln, NE" w:date="2019-07-23T16:01:00Z">
        <w:r>
          <w:rPr>
            <w:rFonts w:eastAsia="Times New Roman"/>
          </w:rPr>
          <w:delText xml:space="preserve"> </w:delText>
        </w:r>
      </w:del>
      <w:ins w:id="47" w:author="Achen, Aaron - NRCS, Lincoln, NE" w:date="2019-07-23T16:01:00Z">
        <w:r>
          <w:rPr>
            <w:rFonts w:eastAsia="Times New Roman"/>
          </w:rPr>
          <w:t>-</w:t>
        </w:r>
      </w:ins>
      <w:r>
        <w:rPr>
          <w:rFonts w:eastAsia="Times New Roman"/>
        </w:rPr>
        <w:t>oxygen content (i.e., anaerobic conditions), all other soil organisms require oxygen</w:t>
      </w:r>
      <w:ins w:id="48" w:author="Achen, Aaron - NRCS, Lincoln, NE" w:date="2019-07-23T16:02:00Z">
        <w:r>
          <w:rPr>
            <w:rFonts w:eastAsia="Times New Roman"/>
          </w:rPr>
          <w:t>.</w:t>
        </w:r>
      </w:ins>
      <w:r>
        <w:rPr>
          <w:rFonts w:eastAsia="Times New Roman"/>
        </w:rPr>
        <w:t xml:space="preserve"> </w:t>
      </w:r>
      <w:del w:id="49" w:author="Achen, Aaron - NRCS, Lincoln, NE" w:date="2019-07-23T16:02:00Z">
        <w:r>
          <w:rPr>
            <w:rFonts w:eastAsia="Times New Roman"/>
          </w:rPr>
          <w:delText xml:space="preserve">and </w:delText>
        </w:r>
      </w:del>
      <w:ins w:id="50" w:author="Achen, Aaron - NRCS, Lincoln, NE" w:date="2019-07-23T16:02:00Z">
        <w:r>
          <w:rPr>
            <w:rFonts w:eastAsia="Times New Roman"/>
          </w:rPr>
          <w:t xml:space="preserve">Also, </w:t>
        </w:r>
      </w:ins>
      <w:r>
        <w:rPr>
          <w:rFonts w:eastAsia="Times New Roman"/>
        </w:rPr>
        <w:t>the majority of soil bacteria in agricultural soils function more efficiently in aerobic conditions</w:t>
      </w:r>
      <w:del w:id="51" w:author="Achen, Aaron - NRCS, Lincoln, NE" w:date="2019-07-23T16:02:00Z">
        <w:r>
          <w:rPr>
            <w:rFonts w:eastAsia="Times New Roman"/>
          </w:rPr>
          <w:delText>.</w:delText>
        </w:r>
      </w:del>
      <w:ins w:id="52" w:author="Achen, Aaron - NRCS, Lincoln, NE" w:date="2019-07-23T16:02:00Z">
        <w:r>
          <w:rPr>
            <w:rFonts w:eastAsia="Times New Roman"/>
          </w:rPr>
          <w:t>;</w:t>
        </w:r>
      </w:ins>
      <w:r>
        <w:rPr>
          <w:rFonts w:eastAsia="Times New Roman"/>
        </w:rPr>
        <w:t xml:space="preserve"> therefore, only aerobic organisms are considered.</w:t>
      </w:r>
    </w:p>
    <w:p w:rsidR="005630E2" w:rsidRDefault="003D32DD">
      <w:pPr>
        <w:pStyle w:val="NormalWeb"/>
        <w:divId w:val="2084059748"/>
        <w:rPr>
          <w:ins w:id="53" w:author="Achen, Aaron - NRCS, Lincoln, NE" w:date="2019-07-23T16:04:00Z"/>
        </w:rPr>
      </w:pPr>
      <w:r>
        <w:t>Several site</w:t>
      </w:r>
      <w:ins w:id="54" w:author="Achen, Aaron - NRCS, Lincoln, NE" w:date="2019-07-23T16:02:00Z">
        <w:r>
          <w:t xml:space="preserve"> properties</w:t>
        </w:r>
      </w:ins>
      <w:r>
        <w:t xml:space="preserve"> and soil properties </w:t>
      </w:r>
      <w:ins w:id="55" w:author="Achen, Aaron - NRCS, Lincoln, NE" w:date="2019-07-23T16:03:00Z">
        <w:r>
          <w:t xml:space="preserve">make </w:t>
        </w:r>
      </w:ins>
      <w:del w:id="56" w:author="Achen, Aaron - NRCS, Lincoln, NE" w:date="2019-07-23T16:03:00Z">
        <w:r>
          <w:delText xml:space="preserve">contribute to </w:delText>
        </w:r>
      </w:del>
      <w:r>
        <w:t xml:space="preserve">major </w:t>
      </w:r>
      <w:ins w:id="57" w:author="Achen, Aaron - NRCS, Lincoln, NE" w:date="2019-07-23T16:03:00Z">
        <w:r>
          <w:t xml:space="preserve">contributions to </w:t>
        </w:r>
      </w:ins>
      <w:del w:id="58" w:author="Achen, Aaron - NRCS, Lincoln, NE" w:date="2019-07-23T16:03:00Z">
        <w:r>
          <w:delText xml:space="preserve">attributes in </w:delText>
        </w:r>
      </w:del>
      <w:r>
        <w:t>the suitability for aerobic organisms. Th</w:t>
      </w:r>
      <w:del w:id="59" w:author="Achen, Aaron - NRCS, Lincoln, NE" w:date="2019-08-06T15:22:00Z">
        <w:r>
          <w:delText>os</w:delText>
        </w:r>
      </w:del>
      <w:r>
        <w:t xml:space="preserve">e </w:t>
      </w:r>
      <w:ins w:id="60" w:author="Achen, Aaron - NRCS, Lincoln, NE" w:date="2019-07-23T16:04:00Z">
        <w:r>
          <w:t xml:space="preserve">properties </w:t>
        </w:r>
      </w:ins>
      <w:r>
        <w:t xml:space="preserve">chosen for this table include: </w:t>
      </w:r>
    </w:p>
    <w:p w:rsidR="005630E2" w:rsidRDefault="003D32DD" w:rsidP="005630E2">
      <w:pPr>
        <w:pStyle w:val="NormalWeb"/>
        <w:ind w:left="720"/>
        <w:divId w:val="2084059748"/>
        <w:rPr>
          <w:ins w:id="61" w:author="Achen, Aaron - NRCS, Lincoln, NE" w:date="2019-07-23T16:07:00Z"/>
        </w:rPr>
        <w:pPrChange w:id="62" w:author="Achen, Aaron - NRCS, Lincoln, NE" w:date="2019-07-23T16:07:00Z">
          <w:pPr>
            <w:pStyle w:val="NormalWeb"/>
            <w:divId w:val="2084059748"/>
          </w:pPr>
        </w:pPrChange>
      </w:pPr>
      <w:r>
        <w:t xml:space="preserve">* Soil temperature, </w:t>
      </w:r>
      <w:del w:id="63" w:author="Achen, Aaron - NRCS, Lincoln, NE" w:date="2019-07-23T16:04:00Z">
        <w:r>
          <w:delText xml:space="preserve">since </w:delText>
        </w:r>
      </w:del>
      <w:ins w:id="64" w:author="Achen, Aaron - NRCS, Lincoln, NE" w:date="2019-07-23T16:04:00Z">
        <w:r>
          <w:t xml:space="preserve">because </w:t>
        </w:r>
      </w:ins>
      <w:r>
        <w:t>most biological processes increase, often double, with a 10</w:t>
      </w:r>
      <w:ins w:id="65" w:author="Achen, Aaron - NRCS, Lincoln, NE" w:date="2019-07-23T16:04:00Z">
        <w:r>
          <w:t xml:space="preserve"> degree </w:t>
        </w:r>
      </w:ins>
      <w:r>
        <w:t xml:space="preserve">C increase in temperature; </w:t>
      </w:r>
      <w:ins w:id="66" w:author="Achen, Aaron - NRCS, Lincoln, NE" w:date="2019-07-23T16:04:00Z">
        <w:r>
          <w:br/>
        </w:r>
      </w:ins>
      <w:r>
        <w:t>* water, inferred through the average total yearly precipitation</w:t>
      </w:r>
      <w:ins w:id="67" w:author="Achen, Aaron - NRCS, Lincoln, NE" w:date="2019-07-23T16:05:00Z">
        <w:r>
          <w:t>,</w:t>
        </w:r>
      </w:ins>
      <w:r>
        <w:t xml:space="preserve"> </w:t>
      </w:r>
      <w:del w:id="68" w:author="Achen, Aaron - NRCS, Lincoln, NE" w:date="2019-07-23T16:05:00Z">
        <w:r>
          <w:delText xml:space="preserve">since </w:delText>
        </w:r>
      </w:del>
      <w:ins w:id="69" w:author="Achen, Aaron - NRCS, Lincoln, NE" w:date="2019-07-23T16:05:00Z">
        <w:r>
          <w:t xml:space="preserve">because </w:t>
        </w:r>
      </w:ins>
      <w:r>
        <w:t xml:space="preserve">plant productivity is linked to precipitation and soil microbes thrive in the rhizosphere; </w:t>
      </w:r>
      <w:ins w:id="70" w:author="Achen, Aaron - NRCS, Lincoln, NE" w:date="2019-07-23T16:04:00Z">
        <w:r>
          <w:br/>
        </w:r>
      </w:ins>
      <w:r>
        <w:t>* soil organic matter content</w:t>
      </w:r>
      <w:ins w:id="71" w:author="Achen, Aaron - NRCS, Lincoln, NE" w:date="2019-07-23T16:05:00Z">
        <w:r>
          <w:t>,</w:t>
        </w:r>
      </w:ins>
      <w:r>
        <w:t xml:space="preserve"> </w:t>
      </w:r>
      <w:del w:id="72" w:author="Achen, Aaron - NRCS, Lincoln, NE" w:date="2019-07-23T16:05:00Z">
        <w:r>
          <w:delText xml:space="preserve">as </w:delText>
        </w:r>
      </w:del>
      <w:ins w:id="73" w:author="Achen, Aaron - NRCS, Lincoln, NE" w:date="2019-07-23T16:05:00Z">
        <w:r>
          <w:t xml:space="preserve">because </w:t>
        </w:r>
      </w:ins>
      <w:r>
        <w:t>organic carbon is required by many soil organisms as an energy and carbon source;</w:t>
      </w:r>
      <w:del w:id="74" w:author="Achen, Aaron - NRCS, Lincoln, NE" w:date="2019-07-23T16:04:00Z">
        <w:r>
          <w:br/>
        </w:r>
      </w:del>
      <w:ins w:id="75" w:author="Achen, Aaron - NRCS, Lincoln, NE" w:date="2019-07-23T16:04:00Z">
        <w:r>
          <w:br/>
        </w:r>
      </w:ins>
      <w:r>
        <w:t>* soil pore space</w:t>
      </w:r>
      <w:ins w:id="76" w:author="Achen, Aaron - NRCS, Lincoln, NE" w:date="2019-07-23T16:05:00Z">
        <w:r>
          <w:t>, which</w:t>
        </w:r>
      </w:ins>
      <w:r>
        <w:t xml:space="preserve"> influences water and gas movement as well as physical space for organisms to occupy and the tortuosity of paths through which they may move;</w:t>
      </w:r>
      <w:r>
        <w:br/>
        <w:t>* soil water content</w:t>
      </w:r>
      <w:ins w:id="77" w:author="Achen, Aaron - NRCS, Lincoln, NE" w:date="2019-07-23T16:05:00Z">
        <w:r>
          <w:t>, which</w:t>
        </w:r>
      </w:ins>
      <w:r>
        <w:t xml:space="preserve"> is important</w:t>
      </w:r>
      <w:ins w:id="78" w:author="Achen, Aaron - NRCS, Lincoln, NE" w:date="2019-07-23T16:06:00Z">
        <w:r>
          <w:t>, for example,</w:t>
        </w:r>
      </w:ins>
      <w:r>
        <w:t xml:space="preserve"> </w:t>
      </w:r>
      <w:ins w:id="79" w:author="Achen, Aaron - NRCS, Lincoln, NE" w:date="2019-07-23T16:06:00Z">
        <w:r>
          <w:t xml:space="preserve">because </w:t>
        </w:r>
      </w:ins>
      <w:del w:id="80" w:author="Achen, Aaron - NRCS, Lincoln, NE" w:date="2019-07-23T16:06:00Z">
        <w:r>
          <w:delText xml:space="preserve">as </w:delText>
        </w:r>
      </w:del>
      <w:r>
        <w:t xml:space="preserve">when too much water is </w:t>
      </w:r>
      <w:r>
        <w:lastRenderedPageBreak/>
        <w:t xml:space="preserve">present anaerobic processes begin and </w:t>
      </w:r>
      <w:ins w:id="81" w:author="Achen, Aaron - NRCS, Lincoln, NE" w:date="2019-07-23T16:06:00Z">
        <w:r>
          <w:t xml:space="preserve">the population </w:t>
        </w:r>
      </w:ins>
      <w:r>
        <w:t xml:space="preserve">shifts </w:t>
      </w:r>
      <w:del w:id="82" w:author="Achen, Aaron - NRCS, Lincoln, NE" w:date="2019-07-23T16:06:00Z">
        <w:r>
          <w:delText xml:space="preserve">the population </w:delText>
        </w:r>
      </w:del>
      <w:r>
        <w:t>to anaerobic bacteria and when too little is present organisms may die or go dormant; and</w:t>
      </w:r>
      <w:del w:id="83" w:author="Achen, Aaron - NRCS, Lincoln, NE" w:date="2019-08-08T12:47:00Z">
        <w:r>
          <w:delText>,</w:delText>
        </w:r>
      </w:del>
      <w:r>
        <w:br/>
        <w:t xml:space="preserve">* osmotic conditions </w:t>
      </w:r>
      <w:del w:id="84" w:author="Achen, Aaron - NRCS, Lincoln, NE" w:date="2019-07-23T16:08:00Z">
        <w:r>
          <w:delText xml:space="preserve">are also important, as are </w:delText>
        </w:r>
      </w:del>
      <w:ins w:id="85" w:author="Achen, Aaron - NRCS, Lincoln, NE" w:date="2019-07-23T16:08:00Z">
        <w:r>
          <w:t xml:space="preserve">and </w:t>
        </w:r>
      </w:ins>
      <w:r>
        <w:t>the presence of toxic materials or the absence of required elements.</w:t>
      </w:r>
    </w:p>
    <w:p w:rsidR="005630E2" w:rsidRDefault="003D32DD">
      <w:pPr>
        <w:pStyle w:val="NormalWeb"/>
        <w:divId w:val="2084059748"/>
      </w:pPr>
      <w:del w:id="86" w:author="Achen, Aaron - NRCS, Lincoln, NE" w:date="2019-07-23T16:07:00Z">
        <w:r>
          <w:delText xml:space="preserve"> . </w:delText>
        </w:r>
      </w:del>
      <w:r>
        <w:t>The degree of favorability of each of these properties is rated for a soil</w:t>
      </w:r>
      <w:ins w:id="87" w:author="Achen, Aaron - NRCS, Lincoln, NE" w:date="2019-07-23T16:09:00Z">
        <w:r>
          <w:t>.</w:t>
        </w:r>
      </w:ins>
      <w:r>
        <w:t xml:space="preserve"> </w:t>
      </w:r>
      <w:del w:id="88" w:author="Achen, Aaron - NRCS, Lincoln, NE" w:date="2019-07-23T16:09:00Z">
        <w:r>
          <w:delText>and t</w:delText>
        </w:r>
      </w:del>
      <w:ins w:id="89" w:author="Achen, Aaron - NRCS, Lincoln, NE" w:date="2019-07-23T16:09:00Z">
        <w:r>
          <w:t>T</w:t>
        </w:r>
      </w:ins>
      <w:r>
        <w:t>he degree of limitation of the least favorable attribute determines the overall rating.</w:t>
      </w:r>
    </w:p>
    <w:p w:rsidR="005630E2" w:rsidRDefault="003D32DD">
      <w:pPr>
        <w:pStyle w:val="NormalWeb"/>
        <w:divId w:val="2084059748"/>
      </w:pPr>
      <w:r>
        <w:t>The ratings are both verbal and numerical. Numerical ratings indicate the suitability of the individual soil properties. The ratings are shown in decimal fractions ranging from 0.01 to 1.00. They indicate gradations between the point at which a soil feature has the greatest favorability for organisms (1.00) and the point at which the soil feature becomes not favorable (0.00).</w:t>
      </w:r>
    </w:p>
    <w:p w:rsidR="005630E2" w:rsidRDefault="003D32DD">
      <w:pPr>
        <w:pStyle w:val="NormalWeb"/>
        <w:divId w:val="2084059748"/>
      </w:pPr>
      <w:r>
        <w:t>Rating class terms indicate the extent to which the soils are favorable considering all the soil features that are examined for this land use. “Very favorable” indicates that the soil has features that are very favorable for aerobic soil organisms. Healthy and thriving populations can be expected on properly managed agricultural systems on these soils. “Somewhat favorable” indicates that the soil has features that are moderately favorable for aerobic soil organisms. The soil can be made more favorable by careful management. Fair performance and moderate maintenance can be expected. “Very limited” indicates that the soil has one or more features that are unfavorable for aerobic soil organisms.</w:t>
      </w:r>
    </w:p>
    <w:p w:rsidR="005630E2" w:rsidRDefault="003D32DD">
      <w:pPr>
        <w:pStyle w:val="NormalWeb"/>
        <w:divId w:val="2084059748"/>
      </w:pPr>
      <w:r>
        <w:t xml:space="preserve">The map unit components listed for each map unit in the accompanying </w:t>
      </w:r>
      <w:ins w:id="90" w:author="Achen, Aaron - NRCS, Lincoln, NE" w:date="2019-07-23T16:11:00Z">
        <w:r>
          <w:t>“</w:t>
        </w:r>
      </w:ins>
      <w:r>
        <w:t>Summary by Map Unit</w:t>
      </w:r>
      <w:ins w:id="91" w:author="Achen, Aaron - NRCS, Lincoln, NE" w:date="2019-07-23T16:11:00Z">
        <w:r>
          <w:t>”</w:t>
        </w:r>
      </w:ins>
      <w:r>
        <w:t xml:space="preserve"> table in Web Soil Survey or the </w:t>
      </w:r>
      <w:ins w:id="92" w:author="Achen, Aaron - NRCS, Lincoln, NE" w:date="2019-07-23T16:11:00Z">
        <w:r>
          <w:t>“</w:t>
        </w:r>
      </w:ins>
      <w:r>
        <w:t>Aggregation Report</w:t>
      </w:r>
      <w:ins w:id="93" w:author="Achen, Aaron - NRCS, Lincoln, NE" w:date="2019-07-23T16:11:00Z">
        <w:r>
          <w:t>”</w:t>
        </w:r>
      </w:ins>
      <w:r>
        <w:t xml:space="preserve"> in Soil Data Viewer are determined by the aggregation method chosen. An aggregated rating class is shown for each map unit. The components listed for each map unit are only those that have the same rating class as listed for the map unit. The percent composition of each component in a particular map unit is presented to help the user better understand the </w:t>
      </w:r>
      <w:del w:id="94" w:author="Achen, Aaron - NRCS, Lincoln, NE" w:date="2019-07-23T16:11:00Z">
        <w:r>
          <w:delText xml:space="preserve">percentage </w:delText>
        </w:r>
      </w:del>
      <w:ins w:id="95" w:author="Achen, Aaron - NRCS, Lincoln, NE" w:date="2019-07-23T16:11:00Z">
        <w:r>
          <w:t xml:space="preserve">extent </w:t>
        </w:r>
      </w:ins>
      <w:r>
        <w:t xml:space="preserve">of each map unit that has the </w:t>
      </w:r>
      <w:ins w:id="96" w:author="Achen, Aaron - NRCS, Lincoln, NE" w:date="2019-07-23T16:11:00Z">
        <w:r>
          <w:t xml:space="preserve">specified </w:t>
        </w:r>
      </w:ins>
      <w:r>
        <w:t>rating</w:t>
      </w:r>
      <w:del w:id="97" w:author="Achen, Aaron - NRCS, Lincoln, NE" w:date="2019-07-23T16:11:00Z">
        <w:r>
          <w:delText xml:space="preserve"> presented</w:delText>
        </w:r>
      </w:del>
      <w:r>
        <w:t>.</w:t>
      </w:r>
    </w:p>
    <w:p w:rsidR="005630E2" w:rsidRDefault="003D32DD">
      <w:pPr>
        <w:pStyle w:val="NormalWeb"/>
        <w:divId w:val="2084059748"/>
      </w:pPr>
      <w:r>
        <w:t xml:space="preserve">Other components with different ratings </w:t>
      </w:r>
      <w:del w:id="98" w:author="Achen, Aaron - NRCS, Lincoln, NE" w:date="2019-07-23T16:11:00Z">
        <w:r>
          <w:delText xml:space="preserve">may </w:delText>
        </w:r>
      </w:del>
      <w:ins w:id="99" w:author="Achen, Aaron - NRCS, Lincoln, NE" w:date="2019-07-23T16:11:00Z">
        <w:r>
          <w:t xml:space="preserve">can </w:t>
        </w:r>
      </w:ins>
      <w:r>
        <w:t>be present in each map unit. The ratings for all components, regardless of the map unit aggregated rating, can be viewed by generating the equivalent report from the Soil Reports tab in Web Soil Survey or from the Soil Data Mart site. Onsite investigation may be needed to validate these interpretations and to confirm the identity of the soil on a given site.</w:t>
      </w:r>
    </w:p>
    <w:p w:rsidR="005630E2" w:rsidRDefault="003D32DD">
      <w:pPr>
        <w:pStyle w:val="Heading2"/>
        <w:divId w:val="1204320348"/>
        <w:rPr>
          <w:rFonts w:eastAsia="Times New Roman"/>
        </w:rPr>
      </w:pPr>
      <w:bookmarkStart w:id="100" w:name="_Toc16245933"/>
      <w:r>
        <w:rPr>
          <w:rFonts w:eastAsia="Times New Roman"/>
        </w:rPr>
        <w:t>Criteria Table</w:t>
      </w:r>
      <w:bookmarkEnd w:id="100"/>
    </w:p>
    <w:tbl>
      <w:tblPr>
        <w:tblW w:w="0" w:type="auto"/>
        <w:tblCellSpacing w:w="15" w:type="dxa"/>
        <w:tblLook w:val="04A0" w:firstRow="1" w:lastRow="0" w:firstColumn="1" w:lastColumn="0" w:noHBand="0" w:noVBand="1"/>
      </w:tblPr>
      <w:tblGrid>
        <w:gridCol w:w="2863"/>
        <w:gridCol w:w="1291"/>
        <w:gridCol w:w="1892"/>
        <w:gridCol w:w="1280"/>
        <w:gridCol w:w="2024"/>
      </w:tblGrid>
      <w:tr w:rsidR="005630E2">
        <w:trPr>
          <w:divId w:val="1204320348"/>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jc w:val="center"/>
              <w:rPr>
                <w:rFonts w:eastAsia="Times New Roman"/>
                <w:b/>
                <w:bCs/>
              </w:rPr>
            </w:pPr>
            <w:r>
              <w:rPr>
                <w:rFonts w:eastAsia="Times New Roman"/>
                <w:b/>
                <w:bCs/>
              </w:rPr>
              <w:t xml:space="preserve">Site or </w:t>
            </w:r>
            <w:del w:id="101" w:author="Achen, Aaron - NRCS, Lincoln, NE" w:date="2019-07-23T16:12:00Z">
              <w:r>
                <w:rPr>
                  <w:rFonts w:eastAsia="Times New Roman"/>
                  <w:b/>
                  <w:bCs/>
                </w:rPr>
                <w:delText>S</w:delText>
              </w:r>
            </w:del>
            <w:ins w:id="102" w:author="Achen, Aaron - NRCS, Lincoln, NE" w:date="2019-07-23T16:12:00Z">
              <w:r>
                <w:rPr>
                  <w:rFonts w:eastAsia="Times New Roman"/>
                  <w:b/>
                  <w:bCs/>
                </w:rPr>
                <w:t>s</w:t>
              </w:r>
            </w:ins>
            <w:r>
              <w:rPr>
                <w:rFonts w:eastAsia="Times New Roman"/>
                <w:b/>
                <w:bCs/>
              </w:rPr>
              <w:t xml:space="preserve">oil </w:t>
            </w:r>
            <w:del w:id="103" w:author="Achen, Aaron - NRCS, Lincoln, NE" w:date="2019-07-23T16:12:00Z">
              <w:r>
                <w:rPr>
                  <w:rFonts w:eastAsia="Times New Roman"/>
                  <w:b/>
                  <w:bCs/>
                </w:rPr>
                <w:delText>A</w:delText>
              </w:r>
            </w:del>
            <w:ins w:id="104" w:author="Achen, Aaron - NRCS, Lincoln, NE" w:date="2019-07-23T16:12:00Z">
              <w:r>
                <w:rPr>
                  <w:rFonts w:eastAsia="Times New Roman"/>
                  <w:b/>
                  <w:bCs/>
                </w:rPr>
                <w:t>a</w:t>
              </w:r>
            </w:ins>
            <w:r>
              <w:rPr>
                <w:rFonts w:eastAsia="Times New Roman"/>
                <w:b/>
                <w:bCs/>
              </w:rPr>
              <w:t>ttribute</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jc w:val="center"/>
              <w:rPr>
                <w:rFonts w:eastAsia="Times New Roman"/>
                <w:b/>
                <w:bCs/>
              </w:rPr>
            </w:pPr>
            <w:r>
              <w:rPr>
                <w:rFonts w:eastAsia="Times New Roman"/>
                <w:b/>
                <w:bCs/>
              </w:rPr>
              <w:t>Poorly suited</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jc w:val="center"/>
              <w:rPr>
                <w:rFonts w:eastAsia="Times New Roman"/>
                <w:b/>
                <w:bCs/>
              </w:rPr>
            </w:pPr>
            <w:r>
              <w:rPr>
                <w:rFonts w:eastAsia="Times New Roman"/>
                <w:b/>
                <w:bCs/>
              </w:rPr>
              <w:t>Moderately suited</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jc w:val="center"/>
              <w:rPr>
                <w:rFonts w:eastAsia="Times New Roman"/>
                <w:b/>
                <w:bCs/>
              </w:rPr>
            </w:pPr>
            <w:r>
              <w:rPr>
                <w:rFonts w:eastAsia="Times New Roman"/>
                <w:b/>
                <w:bCs/>
              </w:rPr>
              <w:t>Well suited</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jc w:val="center"/>
              <w:rPr>
                <w:rFonts w:eastAsia="Times New Roman"/>
                <w:b/>
                <w:bCs/>
              </w:rPr>
            </w:pPr>
            <w:r>
              <w:rPr>
                <w:rFonts w:eastAsia="Times New Roman"/>
                <w:b/>
                <w:bCs/>
              </w:rPr>
              <w:t>Impact</w:t>
            </w:r>
          </w:p>
        </w:tc>
      </w:tr>
      <w:tr w:rsidR="005630E2">
        <w:trPr>
          <w:divId w:val="120432034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pH 0-30cm</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Less than 4.0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Between 4.0 and 6.0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Between 6.0 and 7.0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Micronutrient availability</w:t>
            </w:r>
          </w:p>
        </w:tc>
      </w:tr>
      <w:tr w:rsidR="005630E2">
        <w:trPr>
          <w:divId w:val="120432034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lastRenderedPageBreak/>
              <w:t>Mean annual air temperature (C)</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Less than 0 or Greater than 50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Between 0 and 15 or Between 24 and 50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Between 15 and 24</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Amount of heat required for adapted species</w:t>
            </w:r>
          </w:p>
        </w:tc>
      </w:tr>
      <w:tr w:rsidR="005630E2">
        <w:trPr>
          <w:divId w:val="120432034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Moisture relations Maximum of A-C</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5630E2">
            <w:pPr>
              <w:rPr>
                <w:rFonts w:eastAsia="Times New Roma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5630E2">
            <w:pPr>
              <w:rPr>
                <w:rFonts w:eastAsia="Times New Roman"/>
                <w:sz w:val="20"/>
                <w:szCs w:val="20"/>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5630E2">
            <w:pPr>
              <w:rPr>
                <w:rFonts w:eastAsia="Times New Roman"/>
                <w:sz w:val="20"/>
                <w:szCs w:val="20"/>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5630E2">
            <w:pPr>
              <w:rPr>
                <w:rFonts w:eastAsia="Times New Roman"/>
                <w:sz w:val="20"/>
                <w:szCs w:val="20"/>
              </w:rPr>
            </w:pPr>
          </w:p>
        </w:tc>
      </w:tr>
      <w:tr w:rsidR="005630E2">
        <w:trPr>
          <w:divId w:val="120432034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A. Mean annual precipitation minus annual potential evapotranspiration (mm)</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Less than -100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Between -100 and 100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Greater than 100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Moisture available for organisms</w:t>
            </w:r>
          </w:p>
        </w:tc>
      </w:tr>
      <w:tr w:rsidR="005630E2">
        <w:trPr>
          <w:divId w:val="120432034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B. Water table depth during the growing season (cm)</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0 or less</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Between 0 and 30 or between 50 and 100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Between 30 and 50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Moist but not saturated conditions</w:t>
            </w:r>
          </w:p>
        </w:tc>
      </w:tr>
      <w:tr w:rsidR="005630E2">
        <w:trPr>
          <w:divId w:val="120432034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C. Root zone AWC (cm)</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Less than 3</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3 to 30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Greater than 30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Retains moisture between rainfall events</w:t>
            </w:r>
          </w:p>
        </w:tc>
      </w:tr>
      <w:tr w:rsidR="005630E2">
        <w:trPr>
          <w:divId w:val="120432034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Electrical Conductivity (</w:t>
            </w:r>
            <w:proofErr w:type="spellStart"/>
            <w:r>
              <w:rPr>
                <w:rFonts w:eastAsia="Times New Roman"/>
              </w:rPr>
              <w:t>dS</w:t>
            </w:r>
            <w:proofErr w:type="spellEnd"/>
            <w:r>
              <w:rPr>
                <w:rFonts w:eastAsia="Times New Roman"/>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Less than 0.3</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Between 0.3 and 0.75 or between 1.5 and 9.0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Between 0.75 and 1.5</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Cations for mineral needs but not saline</w:t>
            </w:r>
          </w:p>
        </w:tc>
      </w:tr>
      <w:tr w:rsidR="005630E2">
        <w:trPr>
          <w:divId w:val="120432034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Greater than 9.0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5630E2">
            <w:pPr>
              <w:rPr>
                <w:rFonts w:eastAsia="Times New Roma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5630E2">
            <w:pPr>
              <w:rPr>
                <w:rFonts w:eastAsia="Times New Roman"/>
                <w:sz w:val="20"/>
                <w:szCs w:val="20"/>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5630E2">
            <w:pPr>
              <w:rPr>
                <w:rFonts w:eastAsia="Times New Roman"/>
                <w:sz w:val="20"/>
                <w:szCs w:val="20"/>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5630E2">
            <w:pPr>
              <w:rPr>
                <w:rFonts w:eastAsia="Times New Roman"/>
                <w:sz w:val="20"/>
                <w:szCs w:val="20"/>
              </w:rPr>
            </w:pPr>
          </w:p>
        </w:tc>
      </w:tr>
      <w:tr w:rsidR="005630E2">
        <w:trPr>
          <w:divId w:val="120432034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Aluminum saturation 0 to 30</w:t>
            </w:r>
            <w:ins w:id="105" w:author="Achen, Aaron - NRCS, Lincoln, NE" w:date="2019-07-23T16:13:00Z">
              <w:r>
                <w:rPr>
                  <w:rFonts w:eastAsia="Times New Roman"/>
                </w:rPr>
                <w:t xml:space="preserve"> </w:t>
              </w:r>
            </w:ins>
            <w:r>
              <w:rPr>
                <w:rFonts w:eastAsia="Times New Roman"/>
              </w:rPr>
              <w:t>cm (percent)</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Between 2 and 100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Less than 2</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Aluminum toxicity</w:t>
            </w:r>
          </w:p>
        </w:tc>
      </w:tr>
      <w:tr w:rsidR="005630E2">
        <w:trPr>
          <w:divId w:val="120432034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Organic matter content 0</w:t>
            </w:r>
            <w:del w:id="106" w:author="Achen, Aaron - NRCS, Lincoln, NE" w:date="2019-07-23T16:13:00Z">
              <w:r>
                <w:rPr>
                  <w:rFonts w:eastAsia="Times New Roman"/>
                </w:rPr>
                <w:delText>-</w:delText>
              </w:r>
            </w:del>
            <w:ins w:id="107" w:author="Achen, Aaron - NRCS, Lincoln, NE" w:date="2019-07-23T16:13:00Z">
              <w:r>
                <w:rPr>
                  <w:rFonts w:eastAsia="Times New Roman"/>
                </w:rPr>
                <w:t xml:space="preserve"> to </w:t>
              </w:r>
            </w:ins>
            <w:r>
              <w:rPr>
                <w:rFonts w:eastAsia="Times New Roman"/>
              </w:rPr>
              <w:t>30</w:t>
            </w:r>
            <w:ins w:id="108" w:author="Achen, Aaron - NRCS, Lincoln, NE" w:date="2019-07-23T16:13:00Z">
              <w:r>
                <w:rPr>
                  <w:rFonts w:eastAsia="Times New Roman"/>
                </w:rPr>
                <w:t xml:space="preserve"> </w:t>
              </w:r>
            </w:ins>
            <w:r>
              <w:rPr>
                <w:rFonts w:eastAsia="Times New Roman"/>
              </w:rPr>
              <w:t>cm (percent)</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Less than 0.3</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Between 0.3 and 3.0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Greater than 3.0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Energy source for soil organisms</w:t>
            </w:r>
          </w:p>
        </w:tc>
      </w:tr>
      <w:tr w:rsidR="005630E2">
        <w:trPr>
          <w:divId w:val="120432034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Bulk density difference ratio maximum from 0 to 30</w:t>
            </w:r>
            <w:ins w:id="109" w:author="Achen, Aaron - NRCS, Lincoln, NE" w:date="2019-07-23T16:13:00Z">
              <w:r>
                <w:rPr>
                  <w:rFonts w:eastAsia="Times New Roman"/>
                </w:rPr>
                <w:t xml:space="preserve"> </w:t>
              </w:r>
            </w:ins>
            <w:r>
              <w:rPr>
                <w:rFonts w:eastAsia="Times New Roman"/>
              </w:rPr>
              <w:t>cm</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Greater than 1.0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0 to 1.0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0 or less</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Metric of pore space and soil strength</w:t>
            </w:r>
          </w:p>
        </w:tc>
      </w:tr>
      <w:tr w:rsidR="005630E2">
        <w:trPr>
          <w:divId w:val="120432034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Clay content weighted average from 0 to 30</w:t>
            </w:r>
            <w:ins w:id="110" w:author="Achen, Aaron - NRCS, Lincoln, NE" w:date="2019-07-23T16:13:00Z">
              <w:r>
                <w:rPr>
                  <w:rFonts w:eastAsia="Times New Roman"/>
                </w:rPr>
                <w:t xml:space="preserve"> </w:t>
              </w:r>
            </w:ins>
            <w:r>
              <w:rPr>
                <w:rFonts w:eastAsia="Times New Roman"/>
              </w:rPr>
              <w:t>cm (percent)</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Less than 30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Between 30 and 40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Greater than 40</w:t>
            </w:r>
          </w:p>
        </w:tc>
        <w:tc>
          <w:tcPr>
            <w:tcW w:w="0" w:type="auto"/>
            <w:tcBorders>
              <w:top w:val="single" w:sz="4" w:space="0" w:color="auto"/>
              <w:left w:val="single" w:sz="4" w:space="0" w:color="auto"/>
              <w:bottom w:val="single" w:sz="4" w:space="0" w:color="auto"/>
              <w:right w:val="single" w:sz="4" w:space="0" w:color="auto"/>
            </w:tcBorders>
            <w:vAlign w:val="center"/>
            <w:hideMark/>
          </w:tcPr>
          <w:p w:rsidR="005630E2" w:rsidRDefault="003D32DD">
            <w:pPr>
              <w:rPr>
                <w:rFonts w:eastAsia="Times New Roman"/>
              </w:rPr>
            </w:pPr>
            <w:r>
              <w:rPr>
                <w:rFonts w:eastAsia="Times New Roman"/>
              </w:rPr>
              <w:t>Surface area for microbes</w:t>
            </w:r>
          </w:p>
        </w:tc>
      </w:tr>
    </w:tbl>
    <w:p w:rsidR="005630E2" w:rsidRDefault="003D32DD">
      <w:pPr>
        <w:pStyle w:val="Heading2"/>
        <w:divId w:val="869144517"/>
        <w:rPr>
          <w:rFonts w:eastAsia="Times New Roman"/>
        </w:rPr>
      </w:pPr>
      <w:bookmarkStart w:id="111" w:name="_Toc16245934"/>
      <w:r>
        <w:rPr>
          <w:rFonts w:eastAsia="Times New Roman"/>
        </w:rPr>
        <w:t xml:space="preserve">Soil Script </w:t>
      </w:r>
      <w:ins w:id="112" w:author="Achen, Aaron - NRCS, Lincoln, NE" w:date="2019-08-06T15:25:00Z">
        <w:r>
          <w:rPr>
            <w:rFonts w:eastAsia="Times New Roman"/>
          </w:rPr>
          <w:t>B</w:t>
        </w:r>
      </w:ins>
      <w:del w:id="113" w:author="Achen, Aaron - NRCS, Lincoln, NE" w:date="2019-08-06T15:25:00Z">
        <w:r>
          <w:rPr>
            <w:rFonts w:eastAsia="Times New Roman"/>
          </w:rPr>
          <w:delText>b</w:delText>
        </w:r>
      </w:del>
      <w:r>
        <w:rPr>
          <w:rFonts w:eastAsia="Times New Roman"/>
        </w:rPr>
        <w:t>reakdown</w:t>
      </w:r>
      <w:bookmarkEnd w:id="111"/>
    </w:p>
    <w:p w:rsidR="003C1122" w:rsidRDefault="003C1122" w:rsidP="003C1122">
      <w:pPr>
        <w:pStyle w:val="Heading3"/>
        <w:divId w:val="869144517"/>
        <w:rPr>
          <w:rFonts w:eastAsia="Times New Roman"/>
        </w:rPr>
      </w:pPr>
      <w:bookmarkStart w:id="114" w:name="_Toc16245935"/>
      <w:r>
        <w:rPr>
          <w:rFonts w:eastAsia="Times New Roman"/>
        </w:rPr>
        <w:t xml:space="preserve">Create </w:t>
      </w:r>
      <w:proofErr w:type="spellStart"/>
      <w:r>
        <w:rPr>
          <w:rFonts w:eastAsia="Times New Roman"/>
        </w:rPr>
        <w:t>AoI</w:t>
      </w:r>
      <w:proofErr w:type="spellEnd"/>
      <w:r>
        <w:rPr>
          <w:rFonts w:eastAsia="Times New Roman"/>
        </w:rPr>
        <w:t xml:space="preserve"> Table</w:t>
      </w:r>
      <w:bookmarkEnd w:id="114"/>
    </w:p>
    <w:p w:rsidR="005630E2" w:rsidRDefault="003D32DD">
      <w:pPr>
        <w:pStyle w:val="HTMLPreformatted"/>
        <w:divId w:val="869144517"/>
        <w:rPr>
          <w:rStyle w:val="HTMLCode"/>
        </w:rPr>
      </w:pPr>
      <w:r>
        <w:rPr>
          <w:rStyle w:val="HTMLCode"/>
        </w:rPr>
        <w:t>CREATE TABLE #</w:t>
      </w:r>
      <w:proofErr w:type="spellStart"/>
      <w:r>
        <w:rPr>
          <w:rStyle w:val="HTMLCode"/>
        </w:rPr>
        <w:t>AoiTable</w:t>
      </w:r>
      <w:proofErr w:type="spellEnd"/>
      <w:r>
        <w:rPr>
          <w:rStyle w:val="HTMLCode"/>
        </w:rPr>
        <w:t xml:space="preserve"> </w:t>
      </w:r>
    </w:p>
    <w:p w:rsidR="005630E2" w:rsidRDefault="003D32DD">
      <w:pPr>
        <w:pStyle w:val="HTMLPreformatted"/>
        <w:divId w:val="869144517"/>
        <w:rPr>
          <w:rStyle w:val="HTMLCode"/>
        </w:rPr>
      </w:pPr>
      <w:r>
        <w:rPr>
          <w:rStyle w:val="HTMLCode"/>
        </w:rPr>
        <w:t xml:space="preserve">    ( </w:t>
      </w:r>
      <w:proofErr w:type="spellStart"/>
      <w:r>
        <w:rPr>
          <w:rStyle w:val="HTMLCode"/>
        </w:rPr>
        <w:t>aoiid</w:t>
      </w:r>
      <w:proofErr w:type="spellEnd"/>
      <w:r>
        <w:rPr>
          <w:rStyle w:val="HTMLCode"/>
        </w:rPr>
        <w:t xml:space="preserve"> INT IDENTITY (1,1),</w:t>
      </w:r>
    </w:p>
    <w:p w:rsidR="005630E2" w:rsidRDefault="003D32DD">
      <w:pPr>
        <w:pStyle w:val="HTMLPreformatted"/>
        <w:divId w:val="869144517"/>
        <w:rPr>
          <w:rStyle w:val="HTMLCode"/>
        </w:rPr>
      </w:pPr>
      <w:r>
        <w:rPr>
          <w:rStyle w:val="HTMLCode"/>
        </w:rPr>
        <w:t xml:space="preserve">    </w:t>
      </w:r>
      <w:proofErr w:type="spellStart"/>
      <w:r>
        <w:rPr>
          <w:rStyle w:val="HTMLCode"/>
        </w:rPr>
        <w:t>landunit</w:t>
      </w:r>
      <w:proofErr w:type="spellEnd"/>
      <w:r>
        <w:rPr>
          <w:rStyle w:val="HTMLCode"/>
        </w:rPr>
        <w:t xml:space="preserve"> CHAR(20),</w:t>
      </w:r>
    </w:p>
    <w:p w:rsidR="005630E2" w:rsidRDefault="003D32DD">
      <w:pPr>
        <w:pStyle w:val="HTMLPreformatted"/>
        <w:divId w:val="869144517"/>
      </w:pPr>
      <w:r>
        <w:rPr>
          <w:rStyle w:val="HTMLCode"/>
        </w:rPr>
        <w:t xml:space="preserve">    </w:t>
      </w:r>
      <w:proofErr w:type="spellStart"/>
      <w:r>
        <w:rPr>
          <w:rStyle w:val="HTMLCode"/>
        </w:rPr>
        <w:t>aoigeom</w:t>
      </w:r>
      <w:proofErr w:type="spellEnd"/>
      <w:r>
        <w:rPr>
          <w:rStyle w:val="HTMLCode"/>
        </w:rPr>
        <w:t xml:space="preserve"> GEOMETRY);</w:t>
      </w:r>
    </w:p>
    <w:p w:rsidR="005630E2" w:rsidRDefault="003D32DD">
      <w:pPr>
        <w:numPr>
          <w:ilvl w:val="0"/>
          <w:numId w:val="2"/>
        </w:numPr>
        <w:spacing w:before="100" w:beforeAutospacing="1" w:after="100" w:afterAutospacing="1"/>
        <w:divId w:val="869144517"/>
        <w:rPr>
          <w:rFonts w:eastAsia="Times New Roman"/>
        </w:rPr>
      </w:pPr>
      <w:r>
        <w:rPr>
          <w:rFonts w:eastAsia="Times New Roman"/>
        </w:rPr>
        <w:lastRenderedPageBreak/>
        <w:t>Create AOI table with polygon geometry. Coordinate system must be WGS1984 (EPSG 4326)</w:t>
      </w:r>
      <w:ins w:id="115" w:author="Achen, Aaron - NRCS, Lincoln, NE" w:date="2019-08-06T15:25:00Z">
        <w:r>
          <w:rPr>
            <w:rFonts w:eastAsia="Times New Roman"/>
          </w:rPr>
          <w:t>.</w:t>
        </w:r>
      </w:ins>
    </w:p>
    <w:p w:rsidR="005630E2" w:rsidRDefault="003D32DD">
      <w:pPr>
        <w:pStyle w:val="HTMLPreformatted"/>
        <w:divId w:val="869144517"/>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(((-102.12335160658608 45.959173206572416, -102.13402890980223 45.959218442561564, -102.13386921506947 45.944643788188387, -102.12327175652177 45.944703605814198, -102.12335160658608 45.959173206572416)))', 4326);   </w:t>
      </w:r>
    </w:p>
    <w:p w:rsidR="005630E2" w:rsidRDefault="003D32DD">
      <w:pPr>
        <w:pStyle w:val="HTMLPreformatted"/>
        <w:divId w:val="869144517"/>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rsidR="005630E2" w:rsidRDefault="003D32DD">
      <w:pPr>
        <w:pStyle w:val="HTMLPreformatted"/>
        <w:divId w:val="869144517"/>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rsidR="005630E2" w:rsidRDefault="003D32DD">
      <w:pPr>
        <w:pStyle w:val="HTMLPreformatted"/>
        <w:divId w:val="869144517"/>
        <w:rPr>
          <w:rStyle w:val="HTMLCode"/>
        </w:rPr>
      </w:pPr>
      <w:r>
        <w:rPr>
          <w:rStyle w:val="HTMLCode"/>
        </w:rPr>
        <w:t>VALUES ('T9981 Fld3', @</w:t>
      </w:r>
      <w:proofErr w:type="spellStart"/>
      <w:r>
        <w:rPr>
          <w:rStyle w:val="HTMLCode"/>
        </w:rPr>
        <w:t>aoiGeomFixed</w:t>
      </w:r>
      <w:proofErr w:type="spellEnd"/>
      <w:r>
        <w:rPr>
          <w:rStyle w:val="HTMLCode"/>
        </w:rPr>
        <w:t xml:space="preserve">); </w:t>
      </w:r>
    </w:p>
    <w:p w:rsidR="005630E2" w:rsidRDefault="003D32DD">
      <w:pPr>
        <w:pStyle w:val="HTMLPreformatted"/>
        <w:divId w:val="869144517"/>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(((-102.1130336443976 45.959162795100383, -102.12335160658608 45.959173206572416, -102.12327175652177 45.944703605814198, -102.1128892282776 45.944710506326032, -102.1130336443976 45.959162795100383)))', 4326);   </w:t>
      </w:r>
    </w:p>
    <w:p w:rsidR="005630E2" w:rsidRDefault="003D32DD">
      <w:pPr>
        <w:pStyle w:val="HTMLPreformatted"/>
        <w:divId w:val="869144517"/>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rsidR="005630E2" w:rsidRDefault="003D32DD">
      <w:pPr>
        <w:pStyle w:val="HTMLPreformatted"/>
        <w:divId w:val="869144517"/>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rsidR="005630E2" w:rsidRDefault="003D32DD">
      <w:pPr>
        <w:pStyle w:val="HTMLPreformatted"/>
        <w:divId w:val="869144517"/>
      </w:pPr>
      <w:r>
        <w:rPr>
          <w:rStyle w:val="HTMLCode"/>
        </w:rPr>
        <w:t>VALUES ('T9981 Fld4', @</w:t>
      </w:r>
      <w:proofErr w:type="spellStart"/>
      <w:r>
        <w:rPr>
          <w:rStyle w:val="HTMLCode"/>
        </w:rPr>
        <w:t>aoiGeomFixed</w:t>
      </w:r>
      <w:proofErr w:type="spellEnd"/>
      <w:r>
        <w:rPr>
          <w:rStyle w:val="HTMLCode"/>
        </w:rPr>
        <w:t>);</w:t>
      </w:r>
    </w:p>
    <w:p w:rsidR="005630E2" w:rsidRDefault="003D32D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09769160"/>
        <w:rPr>
          <w:rFonts w:eastAsia="Times New Roman"/>
        </w:rPr>
      </w:pPr>
      <w:bookmarkStart w:id="116" w:name="_Toc16245936"/>
      <w:r>
        <w:rPr>
          <w:rFonts w:eastAsia="Times New Roman"/>
        </w:rPr>
        <w:t>Create</w:t>
      </w:r>
      <w:del w:id="117" w:author="Achen, Aaron - NRCS, Lincoln, NE" w:date="2019-08-06T15:25:00Z">
        <w:r>
          <w:rPr>
            <w:rFonts w:eastAsia="Times New Roman"/>
          </w:rPr>
          <w:delText>s</w:delText>
        </w:r>
      </w:del>
      <w:r>
        <w:rPr>
          <w:rFonts w:eastAsia="Times New Roman"/>
        </w:rPr>
        <w:t xml:space="preserve"> </w:t>
      </w:r>
      <w:del w:id="118" w:author="Achen, Aaron - NRCS, Lincoln, NE" w:date="2019-08-08T12:49:00Z">
        <w:r>
          <w:rPr>
            <w:rFonts w:eastAsia="Times New Roman"/>
          </w:rPr>
          <w:delText>S</w:delText>
        </w:r>
      </w:del>
      <w:ins w:id="119" w:author="Achen, Aaron - NRCS, Lincoln, NE" w:date="2019-08-08T12:49:00Z">
        <w:r>
          <w:rPr>
            <w:rFonts w:eastAsia="Times New Roman"/>
          </w:rPr>
          <w:t>s</w:t>
        </w:r>
      </w:ins>
      <w:r>
        <w:rPr>
          <w:rFonts w:eastAsia="Times New Roman"/>
        </w:rPr>
        <w:t xml:space="preserve">ummary </w:t>
      </w:r>
      <w:del w:id="120" w:author="Achen, Aaron - NRCS, Lincoln, NE" w:date="2019-08-08T12:49:00Z">
        <w:r>
          <w:rPr>
            <w:rFonts w:eastAsia="Times New Roman"/>
          </w:rPr>
          <w:delText>A</w:delText>
        </w:r>
      </w:del>
      <w:ins w:id="121" w:author="Achen, Aaron - NRCS, Lincoln, NE" w:date="2019-08-08T12:49:00Z">
        <w:r>
          <w:rPr>
            <w:rFonts w:eastAsia="Times New Roman"/>
          </w:rPr>
          <w:t>a</w:t>
        </w:r>
      </w:ins>
      <w:r>
        <w:rPr>
          <w:rFonts w:eastAsia="Times New Roman"/>
        </w:rPr>
        <w:t xml:space="preserve">cres for each </w:t>
      </w:r>
      <w:proofErr w:type="spellStart"/>
      <w:r>
        <w:rPr>
          <w:rFonts w:eastAsia="Times New Roman"/>
        </w:rPr>
        <w:t>landunit</w:t>
      </w:r>
      <w:bookmarkEnd w:id="116"/>
      <w:proofErr w:type="spellEnd"/>
    </w:p>
    <w:p w:rsidR="005630E2" w:rsidRDefault="003D32DD">
      <w:pPr>
        <w:pStyle w:val="HTMLPreformatted"/>
        <w:divId w:val="709769160"/>
        <w:rPr>
          <w:rStyle w:val="HTMLCode"/>
        </w:rPr>
      </w:pPr>
      <w:r>
        <w:rPr>
          <w:rStyle w:val="HTMLCode"/>
        </w:rPr>
        <w:t>CREATE TABLE #</w:t>
      </w:r>
      <w:proofErr w:type="spellStart"/>
      <w:r>
        <w:rPr>
          <w:rStyle w:val="HTMLCode"/>
        </w:rPr>
        <w:t>AoiAcres</w:t>
      </w:r>
      <w:proofErr w:type="spellEnd"/>
    </w:p>
    <w:p w:rsidR="005630E2" w:rsidRDefault="003D32DD">
      <w:pPr>
        <w:pStyle w:val="HTMLPreformatted"/>
        <w:divId w:val="709769160"/>
        <w:rPr>
          <w:rStyle w:val="HTMLCode"/>
        </w:rPr>
      </w:pPr>
      <w:r>
        <w:rPr>
          <w:rStyle w:val="HTMLCode"/>
        </w:rPr>
        <w:t xml:space="preserve">    ( </w:t>
      </w:r>
      <w:proofErr w:type="spellStart"/>
      <w:r>
        <w:rPr>
          <w:rStyle w:val="HTMLCode"/>
        </w:rPr>
        <w:t>aoiid</w:t>
      </w:r>
      <w:proofErr w:type="spellEnd"/>
      <w:r>
        <w:rPr>
          <w:rStyle w:val="HTMLCode"/>
        </w:rPr>
        <w:t xml:space="preserve"> INT,</w:t>
      </w:r>
    </w:p>
    <w:p w:rsidR="005630E2" w:rsidRDefault="003D32DD">
      <w:pPr>
        <w:pStyle w:val="HTMLPreformatted"/>
        <w:divId w:val="709769160"/>
        <w:rPr>
          <w:rStyle w:val="HTMLCode"/>
        </w:rPr>
      </w:pPr>
      <w:r>
        <w:rPr>
          <w:rStyle w:val="HTMLCode"/>
        </w:rPr>
        <w:t xml:space="preserve">    </w:t>
      </w:r>
      <w:proofErr w:type="spellStart"/>
      <w:r>
        <w:rPr>
          <w:rStyle w:val="HTMLCode"/>
        </w:rPr>
        <w:t>landunit</w:t>
      </w:r>
      <w:proofErr w:type="spellEnd"/>
      <w:r>
        <w:rPr>
          <w:rStyle w:val="HTMLCode"/>
        </w:rPr>
        <w:t xml:space="preserve"> CHAR(20),</w:t>
      </w:r>
    </w:p>
    <w:p w:rsidR="005630E2" w:rsidRDefault="003D32DD">
      <w:pPr>
        <w:pStyle w:val="HTMLPreformatted"/>
        <w:divId w:val="709769160"/>
        <w:rPr>
          <w:rStyle w:val="HTMLCode"/>
        </w:rPr>
      </w:pPr>
      <w:r>
        <w:rPr>
          <w:rStyle w:val="HTMLCode"/>
        </w:rPr>
        <w:t xml:space="preserve">    </w:t>
      </w:r>
      <w:proofErr w:type="spellStart"/>
      <w:r>
        <w:rPr>
          <w:rStyle w:val="HTMLCode"/>
        </w:rPr>
        <w:t>landunit_acres</w:t>
      </w:r>
      <w:proofErr w:type="spellEnd"/>
      <w:r>
        <w:rPr>
          <w:rStyle w:val="HTMLCode"/>
        </w:rPr>
        <w:t xml:space="preserve"> FLOAT</w:t>
      </w:r>
    </w:p>
    <w:p w:rsidR="005630E2" w:rsidRDefault="003D32DD">
      <w:pPr>
        <w:pStyle w:val="HTMLPreformatted"/>
        <w:divId w:val="709769160"/>
      </w:pPr>
      <w:r>
        <w:rPr>
          <w:rStyle w:val="HTMLCode"/>
        </w:rPr>
        <w:t xml:space="preserve">    );</w:t>
      </w:r>
    </w:p>
    <w:p w:rsidR="005630E2" w:rsidRDefault="003D32DD">
      <w:pPr>
        <w:pStyle w:val="HTMLPreformatted"/>
        <w:divId w:val="709769160"/>
        <w:rPr>
          <w:rStyle w:val="HTMLCode"/>
        </w:rPr>
      </w:pPr>
      <w:r>
        <w:rPr>
          <w:rStyle w:val="HTMLCode"/>
        </w:rPr>
        <w:t>INSERT INTO #</w:t>
      </w:r>
      <w:proofErr w:type="spellStart"/>
      <w:r>
        <w:rPr>
          <w:rStyle w:val="HTMLCode"/>
        </w:rPr>
        <w:t>AoiAcres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landunit_acres</w:t>
      </w:r>
      <w:proofErr w:type="spellEnd"/>
      <w:r>
        <w:rPr>
          <w:rStyle w:val="HTMLCode"/>
        </w:rPr>
        <w:t xml:space="preserve"> )</w:t>
      </w:r>
    </w:p>
    <w:p w:rsidR="005630E2" w:rsidRDefault="003D32DD">
      <w:pPr>
        <w:pStyle w:val="HTMLPreformatted"/>
        <w:divId w:val="709769160"/>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p w:rsidR="005630E2" w:rsidRDefault="003D32DD">
      <w:pPr>
        <w:pStyle w:val="HTMLPreformatted"/>
        <w:divId w:val="709769160"/>
        <w:rPr>
          <w:rStyle w:val="HTMLCode"/>
        </w:rPr>
      </w:pPr>
      <w:r>
        <w:rPr>
          <w:rStyle w:val="HTMLCode"/>
        </w:rPr>
        <w:t>SUM( ROUND( ( ( GEOGRAPHY::</w:t>
      </w:r>
      <w:proofErr w:type="spellStart"/>
      <w:r>
        <w:rPr>
          <w:rStyle w:val="HTMLCode"/>
        </w:rPr>
        <w:t>STGeomFromWKB</w:t>
      </w:r>
      <w:proofErr w:type="spellEnd"/>
      <w:r>
        <w:rPr>
          <w:rStyle w:val="HTMLCode"/>
        </w:rPr>
        <w:t>(</w:t>
      </w:r>
      <w:proofErr w:type="spellStart"/>
      <w:r>
        <w:rPr>
          <w:rStyle w:val="HTMLCode"/>
        </w:rPr>
        <w:t>aoigeom.STAsBinary</w:t>
      </w:r>
      <w:proofErr w:type="spellEnd"/>
      <w:r>
        <w:rPr>
          <w:rStyle w:val="HTMLCode"/>
        </w:rPr>
        <w:t>(), 4326 ).</w:t>
      </w:r>
      <w:proofErr w:type="spellStart"/>
      <w:r>
        <w:rPr>
          <w:rStyle w:val="HTMLCode"/>
        </w:rPr>
        <w:t>STArea</w:t>
      </w:r>
      <w:proofErr w:type="spellEnd"/>
      <w:r>
        <w:rPr>
          <w:rStyle w:val="HTMLCode"/>
        </w:rPr>
        <w:t xml:space="preserve">() ) / 4046.8564224 ), 3 ) ) AS </w:t>
      </w:r>
      <w:proofErr w:type="spellStart"/>
      <w:r>
        <w:rPr>
          <w:rStyle w:val="HTMLCode"/>
        </w:rPr>
        <w:t>landunit_acres</w:t>
      </w:r>
      <w:proofErr w:type="spellEnd"/>
    </w:p>
    <w:p w:rsidR="005630E2" w:rsidRDefault="003D32DD">
      <w:pPr>
        <w:pStyle w:val="HTMLPreformatted"/>
        <w:divId w:val="709769160"/>
        <w:rPr>
          <w:rStyle w:val="HTMLCode"/>
        </w:rPr>
      </w:pPr>
      <w:r>
        <w:rPr>
          <w:rStyle w:val="HTMLCode"/>
        </w:rPr>
        <w:t>FROM #</w:t>
      </w:r>
      <w:proofErr w:type="spellStart"/>
      <w:r>
        <w:rPr>
          <w:rStyle w:val="HTMLCode"/>
        </w:rPr>
        <w:t>AoiTable</w:t>
      </w:r>
      <w:proofErr w:type="spellEnd"/>
    </w:p>
    <w:p w:rsidR="005630E2" w:rsidRDefault="003D32DD">
      <w:pPr>
        <w:pStyle w:val="HTMLPreformatted"/>
        <w:divId w:val="709769160"/>
      </w:pPr>
      <w:r>
        <w:rPr>
          <w:rStyle w:val="HTMLCode"/>
        </w:rPr>
        <w:t xml:space="preserve">GROUP BY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tbl>
      <w:tblPr>
        <w:tblW w:w="0" w:type="auto"/>
        <w:tblCellSpacing w:w="15" w:type="dxa"/>
        <w:tblLook w:val="04A0" w:firstRow="1" w:lastRow="0" w:firstColumn="1" w:lastColumn="0" w:noHBand="0" w:noVBand="1"/>
      </w:tblPr>
      <w:tblGrid>
        <w:gridCol w:w="582"/>
        <w:gridCol w:w="1187"/>
        <w:gridCol w:w="1596"/>
      </w:tblGrid>
      <w:tr w:rsidR="005630E2">
        <w:trPr>
          <w:divId w:val="709769160"/>
          <w:tblHeader/>
          <w:tblCellSpacing w:w="15" w:type="dxa"/>
        </w:trPr>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landunit_acres</w:t>
            </w:r>
            <w:proofErr w:type="spellEnd"/>
          </w:p>
        </w:tc>
      </w:tr>
      <w:tr w:rsidR="005630E2">
        <w:trPr>
          <w:divId w:val="70976916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328.952</w:t>
            </w:r>
          </w:p>
        </w:tc>
      </w:tr>
      <w:tr w:rsidR="005630E2">
        <w:trPr>
          <w:divId w:val="70976916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318.722</w:t>
            </w:r>
          </w:p>
        </w:tc>
      </w:tr>
    </w:tbl>
    <w:p w:rsidR="005630E2" w:rsidRDefault="003D32D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3749237"/>
        <w:rPr>
          <w:rFonts w:eastAsia="Times New Roman"/>
        </w:rPr>
      </w:pPr>
      <w:bookmarkStart w:id="122" w:name="_Toc16245937"/>
      <w:r>
        <w:rPr>
          <w:rFonts w:eastAsia="Times New Roman"/>
        </w:rPr>
        <w:t>Populate intersected soil polygon table with geometry</w:t>
      </w:r>
      <w:bookmarkEnd w:id="122"/>
    </w:p>
    <w:p w:rsidR="005630E2" w:rsidRDefault="003D32DD">
      <w:pPr>
        <w:pStyle w:val="HTMLPreformatted"/>
        <w:divId w:val="343749237"/>
        <w:rPr>
          <w:rStyle w:val="HTMLCode"/>
        </w:rPr>
      </w:pPr>
      <w:r>
        <w:rPr>
          <w:rStyle w:val="HTMLCode"/>
        </w:rPr>
        <w:t>-- Create intersected soil polygon table with geometry</w:t>
      </w:r>
    </w:p>
    <w:p w:rsidR="005630E2" w:rsidRDefault="003D32DD">
      <w:pPr>
        <w:pStyle w:val="HTMLPreformatted"/>
        <w:divId w:val="343749237"/>
        <w:rPr>
          <w:rStyle w:val="HTMLCode"/>
        </w:rPr>
      </w:pPr>
      <w:r>
        <w:rPr>
          <w:rStyle w:val="HTMLCode"/>
        </w:rPr>
        <w:t>CREATE TABLE #</w:t>
      </w:r>
      <w:proofErr w:type="spellStart"/>
      <w:r>
        <w:rPr>
          <w:rStyle w:val="HTMLCode"/>
        </w:rPr>
        <w:t>AoiSoils</w:t>
      </w:r>
      <w:proofErr w:type="spellEnd"/>
      <w:r>
        <w:rPr>
          <w:rStyle w:val="HTMLCode"/>
        </w:rPr>
        <w:t xml:space="preserve"> </w:t>
      </w:r>
    </w:p>
    <w:p w:rsidR="005630E2" w:rsidRDefault="003D32DD">
      <w:pPr>
        <w:pStyle w:val="HTMLPreformatted"/>
        <w:divId w:val="343749237"/>
        <w:rPr>
          <w:rStyle w:val="HTMLCode"/>
        </w:rPr>
      </w:pPr>
      <w:r>
        <w:rPr>
          <w:rStyle w:val="HTMLCode"/>
        </w:rPr>
        <w:t xml:space="preserve">    ( </w:t>
      </w:r>
      <w:proofErr w:type="spellStart"/>
      <w:r>
        <w:rPr>
          <w:rStyle w:val="HTMLCode"/>
        </w:rPr>
        <w:t>polyid</w:t>
      </w:r>
      <w:proofErr w:type="spellEnd"/>
      <w:r>
        <w:rPr>
          <w:rStyle w:val="HTMLCode"/>
        </w:rPr>
        <w:t xml:space="preserve"> INT IDENTITY (1,1),</w:t>
      </w:r>
    </w:p>
    <w:p w:rsidR="005630E2" w:rsidRDefault="003D32DD">
      <w:pPr>
        <w:pStyle w:val="HTMLPreformatted"/>
        <w:divId w:val="343749237"/>
        <w:rPr>
          <w:rStyle w:val="HTMLCode"/>
        </w:rPr>
      </w:pPr>
      <w:r>
        <w:rPr>
          <w:rStyle w:val="HTMLCode"/>
        </w:rPr>
        <w:t xml:space="preserve">    </w:t>
      </w:r>
      <w:proofErr w:type="spellStart"/>
      <w:r>
        <w:rPr>
          <w:rStyle w:val="HTMLCode"/>
        </w:rPr>
        <w:t>aoiid</w:t>
      </w:r>
      <w:proofErr w:type="spellEnd"/>
      <w:r>
        <w:rPr>
          <w:rStyle w:val="HTMLCode"/>
        </w:rPr>
        <w:t xml:space="preserve"> INT,</w:t>
      </w:r>
    </w:p>
    <w:p w:rsidR="005630E2" w:rsidRDefault="003D32DD">
      <w:pPr>
        <w:pStyle w:val="HTMLPreformatted"/>
        <w:divId w:val="343749237"/>
        <w:rPr>
          <w:rStyle w:val="HTMLCode"/>
        </w:rPr>
      </w:pPr>
      <w:r>
        <w:rPr>
          <w:rStyle w:val="HTMLCode"/>
        </w:rPr>
        <w:t xml:space="preserve">    </w:t>
      </w:r>
      <w:proofErr w:type="spellStart"/>
      <w:r>
        <w:rPr>
          <w:rStyle w:val="HTMLCode"/>
        </w:rPr>
        <w:t>landunit</w:t>
      </w:r>
      <w:proofErr w:type="spellEnd"/>
      <w:r>
        <w:rPr>
          <w:rStyle w:val="HTMLCode"/>
        </w:rPr>
        <w:t xml:space="preserve"> CHAR(20),</w:t>
      </w:r>
    </w:p>
    <w:p w:rsidR="005630E2" w:rsidRDefault="003D32DD">
      <w:pPr>
        <w:pStyle w:val="HTMLPreformatted"/>
        <w:divId w:val="343749237"/>
        <w:rPr>
          <w:rStyle w:val="HTMLCode"/>
        </w:rPr>
      </w:pPr>
      <w:r>
        <w:rPr>
          <w:rStyle w:val="HTMLCode"/>
        </w:rPr>
        <w:t xml:space="preserve">    </w:t>
      </w:r>
      <w:proofErr w:type="spellStart"/>
      <w:r>
        <w:rPr>
          <w:rStyle w:val="HTMLCode"/>
        </w:rPr>
        <w:t>mukey</w:t>
      </w:r>
      <w:proofErr w:type="spellEnd"/>
      <w:r>
        <w:rPr>
          <w:rStyle w:val="HTMLCode"/>
        </w:rPr>
        <w:t xml:space="preserve"> INT,</w:t>
      </w:r>
    </w:p>
    <w:p w:rsidR="005630E2" w:rsidRDefault="003D32DD">
      <w:pPr>
        <w:pStyle w:val="HTMLPreformatted"/>
        <w:divId w:val="343749237"/>
        <w:rPr>
          <w:rStyle w:val="HTMLCode"/>
        </w:rPr>
      </w:pPr>
      <w:r>
        <w:rPr>
          <w:rStyle w:val="HTMLCode"/>
        </w:rPr>
        <w:t xml:space="preserve">    </w:t>
      </w:r>
      <w:proofErr w:type="spellStart"/>
      <w:r>
        <w:rPr>
          <w:rStyle w:val="HTMLCode"/>
        </w:rPr>
        <w:t>soilgeom</w:t>
      </w:r>
      <w:proofErr w:type="spellEnd"/>
      <w:r>
        <w:rPr>
          <w:rStyle w:val="HTMLCode"/>
        </w:rPr>
        <w:t xml:space="preserve"> GEOMETRY</w:t>
      </w:r>
    </w:p>
    <w:p w:rsidR="005630E2" w:rsidRDefault="003D32DD">
      <w:pPr>
        <w:pStyle w:val="HTMLPreformatted"/>
        <w:divId w:val="343749237"/>
      </w:pPr>
      <w:r>
        <w:rPr>
          <w:rStyle w:val="HTMLCode"/>
        </w:rPr>
        <w:t xml:space="preserve">    );</w:t>
      </w:r>
    </w:p>
    <w:p w:rsidR="005630E2" w:rsidRDefault="003D32DD">
      <w:pPr>
        <w:pStyle w:val="HTMLPreformatted"/>
        <w:divId w:val="343749237"/>
        <w:rPr>
          <w:rStyle w:val="HTMLCode"/>
        </w:rPr>
      </w:pPr>
      <w:r>
        <w:rPr>
          <w:rStyle w:val="HTMLCode"/>
        </w:rPr>
        <w:t>INSERT INTO #</w:t>
      </w:r>
      <w:proofErr w:type="spellStart"/>
      <w:r>
        <w:rPr>
          <w:rStyle w:val="HTMLCode"/>
        </w:rPr>
        <w:t>AoiSoils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soilgeom</w:t>
      </w:r>
      <w:proofErr w:type="spellEnd"/>
      <w:r>
        <w:rPr>
          <w:rStyle w:val="HTMLCode"/>
        </w:rPr>
        <w:t>)</w:t>
      </w:r>
    </w:p>
    <w:p w:rsidR="005630E2" w:rsidRDefault="003D32DD">
      <w:pPr>
        <w:pStyle w:val="HTMLPreformatted"/>
        <w:divId w:val="343749237"/>
        <w:rPr>
          <w:rStyle w:val="HTMLCode"/>
        </w:rPr>
      </w:pPr>
      <w:r>
        <w:rPr>
          <w:rStyle w:val="HTMLCode"/>
        </w:rPr>
        <w:t xml:space="preserve">SELECT </w:t>
      </w:r>
      <w:proofErr w:type="spellStart"/>
      <w:r>
        <w:rPr>
          <w:rStyle w:val="HTMLCode"/>
        </w:rPr>
        <w:t>A.aoiid</w:t>
      </w:r>
      <w:proofErr w:type="spellEnd"/>
      <w:r>
        <w:rPr>
          <w:rStyle w:val="HTMLCode"/>
        </w:rPr>
        <w:t xml:space="preserve">, </w:t>
      </w:r>
      <w:proofErr w:type="spellStart"/>
      <w:r>
        <w:rPr>
          <w:rStyle w:val="HTMLCode"/>
        </w:rPr>
        <w:t>A.landunit</w:t>
      </w:r>
      <w:proofErr w:type="spellEnd"/>
      <w:r>
        <w:rPr>
          <w:rStyle w:val="HTMLCode"/>
        </w:rPr>
        <w:t xml:space="preserve">, </w:t>
      </w:r>
      <w:proofErr w:type="spellStart"/>
      <w:r>
        <w:rPr>
          <w:rStyle w:val="HTMLCode"/>
        </w:rPr>
        <w:t>M.mukey</w:t>
      </w:r>
      <w:proofErr w:type="spellEnd"/>
      <w:r>
        <w:rPr>
          <w:rStyle w:val="HTMLCode"/>
        </w:rPr>
        <w:t xml:space="preserve">, </w:t>
      </w:r>
      <w:proofErr w:type="spellStart"/>
      <w:r>
        <w:rPr>
          <w:rStyle w:val="HTMLCode"/>
        </w:rPr>
        <w:t>M.mupolygongeo.STIntersection</w:t>
      </w:r>
      <w:proofErr w:type="spellEnd"/>
      <w:r>
        <w:rPr>
          <w:rStyle w:val="HTMLCode"/>
        </w:rPr>
        <w:t>(</w:t>
      </w:r>
      <w:proofErr w:type="spellStart"/>
      <w:r>
        <w:rPr>
          <w:rStyle w:val="HTMLCode"/>
        </w:rPr>
        <w:t>A.aoigeom</w:t>
      </w:r>
      <w:proofErr w:type="spellEnd"/>
      <w:r>
        <w:rPr>
          <w:rStyle w:val="HTMLCode"/>
        </w:rPr>
        <w:t xml:space="preserve"> ) AS </w:t>
      </w:r>
      <w:proofErr w:type="spellStart"/>
      <w:r>
        <w:rPr>
          <w:rStyle w:val="HTMLCode"/>
        </w:rPr>
        <w:t>soilgeom</w:t>
      </w:r>
      <w:proofErr w:type="spellEnd"/>
    </w:p>
    <w:p w:rsidR="005630E2" w:rsidRDefault="003D32DD">
      <w:pPr>
        <w:pStyle w:val="HTMLPreformatted"/>
        <w:divId w:val="343749237"/>
        <w:rPr>
          <w:rStyle w:val="HTMLCode"/>
        </w:rPr>
      </w:pPr>
      <w:r>
        <w:rPr>
          <w:rStyle w:val="HTMLCode"/>
        </w:rPr>
        <w:t xml:space="preserve">FROM </w:t>
      </w:r>
      <w:proofErr w:type="spellStart"/>
      <w:r>
        <w:rPr>
          <w:rStyle w:val="HTMLCode"/>
        </w:rPr>
        <w:t>mupolygon</w:t>
      </w:r>
      <w:proofErr w:type="spellEnd"/>
      <w:r>
        <w:rPr>
          <w:rStyle w:val="HTMLCode"/>
        </w:rPr>
        <w:t xml:space="preserve"> M, #</w:t>
      </w:r>
      <w:proofErr w:type="spellStart"/>
      <w:r>
        <w:rPr>
          <w:rStyle w:val="HTMLCode"/>
        </w:rPr>
        <w:t>AoiTable</w:t>
      </w:r>
      <w:proofErr w:type="spellEnd"/>
      <w:r>
        <w:rPr>
          <w:rStyle w:val="HTMLCode"/>
        </w:rPr>
        <w:t xml:space="preserve"> A</w:t>
      </w:r>
    </w:p>
    <w:p w:rsidR="005630E2" w:rsidRDefault="003D32DD">
      <w:pPr>
        <w:pStyle w:val="HTMLPreformatted"/>
        <w:divId w:val="343749237"/>
      </w:pPr>
      <w:r>
        <w:rPr>
          <w:rStyle w:val="HTMLCode"/>
        </w:rPr>
        <w:t xml:space="preserve">WHERE </w:t>
      </w:r>
      <w:proofErr w:type="spellStart"/>
      <w:r>
        <w:rPr>
          <w:rStyle w:val="HTMLCode"/>
        </w:rPr>
        <w:t>mupolygongeo.STIntersects</w:t>
      </w:r>
      <w:proofErr w:type="spellEnd"/>
      <w:r>
        <w:rPr>
          <w:rStyle w:val="HTMLCode"/>
        </w:rPr>
        <w:t>(</w:t>
      </w:r>
      <w:proofErr w:type="spellStart"/>
      <w:r>
        <w:rPr>
          <w:rStyle w:val="HTMLCode"/>
        </w:rPr>
        <w:t>A.aoigeom</w:t>
      </w:r>
      <w:proofErr w:type="spellEnd"/>
      <w:r>
        <w:rPr>
          <w:rStyle w:val="HTMLCode"/>
        </w:rPr>
        <w:t>) = 1;</w:t>
      </w:r>
    </w:p>
    <w:p w:rsidR="005630E2" w:rsidRDefault="003D32D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20323074"/>
        <w:rPr>
          <w:rFonts w:eastAsia="Times New Roman"/>
        </w:rPr>
      </w:pPr>
      <w:bookmarkStart w:id="123" w:name="_Toc16245938"/>
      <w:r>
        <w:rPr>
          <w:rFonts w:eastAsia="Times New Roman"/>
        </w:rPr>
        <w:lastRenderedPageBreak/>
        <w:t>Populate</w:t>
      </w:r>
      <w:del w:id="124" w:author="Achen, Aaron - NRCS, Lincoln, NE" w:date="2019-08-06T15:25:00Z">
        <w:r>
          <w:rPr>
            <w:rFonts w:eastAsia="Times New Roman"/>
          </w:rPr>
          <w:delText>s</w:delText>
        </w:r>
      </w:del>
      <w:r>
        <w:rPr>
          <w:rFonts w:eastAsia="Times New Roman"/>
        </w:rPr>
        <w:t xml:space="preserve"> </w:t>
      </w:r>
      <w:del w:id="125" w:author="Achen, Aaron - NRCS, Lincoln, NE" w:date="2019-08-08T12:49:00Z">
        <w:r>
          <w:rPr>
            <w:rFonts w:eastAsia="Times New Roman"/>
          </w:rPr>
          <w:delText>S</w:delText>
        </w:r>
      </w:del>
      <w:ins w:id="126" w:author="Achen, Aaron - NRCS, Lincoln, NE" w:date="2019-08-08T12:49:00Z">
        <w:r>
          <w:rPr>
            <w:rFonts w:eastAsia="Times New Roman"/>
          </w:rPr>
          <w:t>s</w:t>
        </w:r>
      </w:ins>
      <w:r>
        <w:rPr>
          <w:rFonts w:eastAsia="Times New Roman"/>
        </w:rPr>
        <w:t xml:space="preserve">oil geometry with </w:t>
      </w:r>
      <w:proofErr w:type="spellStart"/>
      <w:r>
        <w:rPr>
          <w:rFonts w:eastAsia="Times New Roman"/>
        </w:rPr>
        <w:t>landunit</w:t>
      </w:r>
      <w:proofErr w:type="spellEnd"/>
      <w:r>
        <w:rPr>
          <w:rFonts w:eastAsia="Times New Roman"/>
        </w:rPr>
        <w:t xml:space="preserve"> attribute</w:t>
      </w:r>
      <w:bookmarkEnd w:id="123"/>
    </w:p>
    <w:p w:rsidR="005630E2" w:rsidRDefault="003D32DD">
      <w:pPr>
        <w:pStyle w:val="HTMLPreformatted"/>
        <w:divId w:val="1420323074"/>
        <w:rPr>
          <w:rStyle w:val="HTMLCode"/>
        </w:rPr>
      </w:pPr>
      <w:r>
        <w:rPr>
          <w:rStyle w:val="HTMLCode"/>
        </w:rPr>
        <w:t xml:space="preserve">-- Soil geometry with </w:t>
      </w:r>
      <w:proofErr w:type="spellStart"/>
      <w:r>
        <w:rPr>
          <w:rStyle w:val="HTMLCode"/>
        </w:rPr>
        <w:t>landunits</w:t>
      </w:r>
      <w:proofErr w:type="spellEnd"/>
    </w:p>
    <w:p w:rsidR="005630E2" w:rsidRDefault="003D32DD">
      <w:pPr>
        <w:pStyle w:val="HTMLPreformatted"/>
        <w:divId w:val="1420323074"/>
        <w:rPr>
          <w:rStyle w:val="HTMLCode"/>
        </w:rPr>
      </w:pPr>
      <w:r>
        <w:rPr>
          <w:rStyle w:val="HTMLCode"/>
        </w:rPr>
        <w:t xml:space="preserve">CREATE TABLE #AoiSoils2 </w:t>
      </w:r>
    </w:p>
    <w:p w:rsidR="005630E2" w:rsidRDefault="003D32DD">
      <w:pPr>
        <w:pStyle w:val="HTMLPreformatted"/>
        <w:divId w:val="1420323074"/>
        <w:rPr>
          <w:rStyle w:val="HTMLCode"/>
        </w:rPr>
      </w:pPr>
      <w:r>
        <w:rPr>
          <w:rStyle w:val="HTMLCode"/>
        </w:rPr>
        <w:t xml:space="preserve">    ( </w:t>
      </w:r>
      <w:proofErr w:type="spellStart"/>
      <w:r>
        <w:rPr>
          <w:rStyle w:val="HTMLCode"/>
        </w:rPr>
        <w:t>aoiid</w:t>
      </w:r>
      <w:proofErr w:type="spellEnd"/>
      <w:r>
        <w:rPr>
          <w:rStyle w:val="HTMLCode"/>
        </w:rPr>
        <w:t xml:space="preserve"> INT,</w:t>
      </w:r>
    </w:p>
    <w:p w:rsidR="005630E2" w:rsidRDefault="003D32DD">
      <w:pPr>
        <w:pStyle w:val="HTMLPreformatted"/>
        <w:divId w:val="1420323074"/>
        <w:rPr>
          <w:rStyle w:val="HTMLCode"/>
        </w:rPr>
      </w:pPr>
      <w:r>
        <w:rPr>
          <w:rStyle w:val="HTMLCode"/>
        </w:rPr>
        <w:t xml:space="preserve">    </w:t>
      </w:r>
      <w:proofErr w:type="spellStart"/>
      <w:r>
        <w:rPr>
          <w:rStyle w:val="HTMLCode"/>
        </w:rPr>
        <w:t>polyid</w:t>
      </w:r>
      <w:proofErr w:type="spellEnd"/>
      <w:r>
        <w:rPr>
          <w:rStyle w:val="HTMLCode"/>
        </w:rPr>
        <w:t xml:space="preserve"> INT,</w:t>
      </w:r>
    </w:p>
    <w:p w:rsidR="005630E2" w:rsidRDefault="003D32DD">
      <w:pPr>
        <w:pStyle w:val="HTMLPreformatted"/>
        <w:divId w:val="1420323074"/>
        <w:rPr>
          <w:rStyle w:val="HTMLCode"/>
        </w:rPr>
      </w:pPr>
      <w:r>
        <w:rPr>
          <w:rStyle w:val="HTMLCode"/>
        </w:rPr>
        <w:t xml:space="preserve">    </w:t>
      </w:r>
      <w:proofErr w:type="spellStart"/>
      <w:r>
        <w:rPr>
          <w:rStyle w:val="HTMLCode"/>
        </w:rPr>
        <w:t>landunit</w:t>
      </w:r>
      <w:proofErr w:type="spellEnd"/>
      <w:r>
        <w:rPr>
          <w:rStyle w:val="HTMLCode"/>
        </w:rPr>
        <w:t xml:space="preserve"> CHAR(20),</w:t>
      </w:r>
    </w:p>
    <w:p w:rsidR="005630E2" w:rsidRDefault="003D32DD">
      <w:pPr>
        <w:pStyle w:val="HTMLPreformatted"/>
        <w:divId w:val="1420323074"/>
        <w:rPr>
          <w:rStyle w:val="HTMLCode"/>
        </w:rPr>
      </w:pPr>
      <w:r>
        <w:rPr>
          <w:rStyle w:val="HTMLCode"/>
        </w:rPr>
        <w:t xml:space="preserve">    </w:t>
      </w:r>
      <w:proofErr w:type="spellStart"/>
      <w:r>
        <w:rPr>
          <w:rStyle w:val="HTMLCode"/>
        </w:rPr>
        <w:t>mukey</w:t>
      </w:r>
      <w:proofErr w:type="spellEnd"/>
      <w:r>
        <w:rPr>
          <w:rStyle w:val="HTMLCode"/>
        </w:rPr>
        <w:t xml:space="preserve"> INT,</w:t>
      </w:r>
    </w:p>
    <w:p w:rsidR="005630E2" w:rsidRDefault="003D32DD">
      <w:pPr>
        <w:pStyle w:val="HTMLPreformatted"/>
        <w:divId w:val="1420323074"/>
        <w:rPr>
          <w:rStyle w:val="HTMLCode"/>
        </w:rPr>
      </w:pPr>
      <w:r>
        <w:rPr>
          <w:rStyle w:val="HTMLCode"/>
        </w:rPr>
        <w:t xml:space="preserve">    </w:t>
      </w:r>
      <w:proofErr w:type="spellStart"/>
      <w:r>
        <w:rPr>
          <w:rStyle w:val="HTMLCode"/>
        </w:rPr>
        <w:t>poly_acres</w:t>
      </w:r>
      <w:proofErr w:type="spellEnd"/>
      <w:r>
        <w:rPr>
          <w:rStyle w:val="HTMLCode"/>
        </w:rPr>
        <w:t xml:space="preserve"> FLOAT,</w:t>
      </w:r>
    </w:p>
    <w:p w:rsidR="005630E2" w:rsidRDefault="003D32DD">
      <w:pPr>
        <w:pStyle w:val="HTMLPreformatted"/>
        <w:divId w:val="1420323074"/>
        <w:rPr>
          <w:rStyle w:val="HTMLCode"/>
        </w:rPr>
      </w:pPr>
      <w:r>
        <w:rPr>
          <w:rStyle w:val="HTMLCode"/>
        </w:rPr>
        <w:t xml:space="preserve">    </w:t>
      </w:r>
      <w:proofErr w:type="spellStart"/>
      <w:r>
        <w:rPr>
          <w:rStyle w:val="HTMLCode"/>
        </w:rPr>
        <w:t>soilgeog</w:t>
      </w:r>
      <w:proofErr w:type="spellEnd"/>
      <w:r>
        <w:rPr>
          <w:rStyle w:val="HTMLCode"/>
        </w:rPr>
        <w:t xml:space="preserve"> GEOGRAPHY</w:t>
      </w:r>
    </w:p>
    <w:p w:rsidR="005630E2" w:rsidRDefault="003D32DD">
      <w:pPr>
        <w:pStyle w:val="HTMLPreformatted"/>
        <w:divId w:val="1420323074"/>
      </w:pPr>
      <w:r>
        <w:rPr>
          <w:rStyle w:val="HTMLCode"/>
        </w:rPr>
        <w:t xml:space="preserve">    );</w:t>
      </w:r>
    </w:p>
    <w:p w:rsidR="005630E2" w:rsidRDefault="003D32DD">
      <w:pPr>
        <w:pStyle w:val="HTMLPreformatted"/>
        <w:divId w:val="1420323074"/>
        <w:rPr>
          <w:rStyle w:val="HTMLCode"/>
        </w:rPr>
      </w:pPr>
      <w:r>
        <w:rPr>
          <w:rStyle w:val="HTMLCode"/>
        </w:rPr>
        <w:t xml:space="preserve">-- Populate Soil geometry with </w:t>
      </w:r>
      <w:proofErr w:type="spellStart"/>
      <w:r>
        <w:rPr>
          <w:rStyle w:val="HTMLCode"/>
        </w:rPr>
        <w:t>landunit</w:t>
      </w:r>
      <w:proofErr w:type="spellEnd"/>
      <w:r>
        <w:rPr>
          <w:rStyle w:val="HTMLCode"/>
        </w:rPr>
        <w:t xml:space="preserve"> attribute</w:t>
      </w:r>
    </w:p>
    <w:p w:rsidR="005630E2" w:rsidRDefault="003D32DD">
      <w:pPr>
        <w:pStyle w:val="HTMLPreformatted"/>
        <w:divId w:val="1420323074"/>
        <w:rPr>
          <w:rStyle w:val="HTMLCode"/>
        </w:rPr>
      </w:pPr>
      <w:r>
        <w:rPr>
          <w:rStyle w:val="HTMLCode"/>
        </w:rPr>
        <w:t xml:space="preserve">INSERT INTO #AoiSoils2   </w:t>
      </w:r>
    </w:p>
    <w:p w:rsidR="005630E2" w:rsidRDefault="003D32DD">
      <w:pPr>
        <w:pStyle w:val="HTMLPreformatted"/>
        <w:divId w:val="1420323074"/>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polyid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ROUND(((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4326 ).</w:t>
      </w:r>
      <w:proofErr w:type="spellStart"/>
      <w:r>
        <w:rPr>
          <w:rStyle w:val="HTMLCode"/>
        </w:rPr>
        <w:t>STArea</w:t>
      </w:r>
      <w:proofErr w:type="spellEnd"/>
      <w:r>
        <w:rPr>
          <w:rStyle w:val="HTMLCode"/>
        </w:rPr>
        <w:t xml:space="preserve">() ) / 4046.8564224 ), 3 ) AS </w:t>
      </w:r>
      <w:proofErr w:type="spellStart"/>
      <w:r>
        <w:rPr>
          <w:rStyle w:val="HTMLCode"/>
        </w:rPr>
        <w:t>poly_acres</w:t>
      </w:r>
      <w:proofErr w:type="spellEnd"/>
      <w:r>
        <w:rPr>
          <w:rStyle w:val="HTMLCode"/>
        </w:rPr>
        <w:t>,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xml:space="preserve">(), 4326 ) AS </w:t>
      </w:r>
      <w:proofErr w:type="spellStart"/>
      <w:r>
        <w:rPr>
          <w:rStyle w:val="HTMLCode"/>
        </w:rPr>
        <w:t>soilgeog</w:t>
      </w:r>
      <w:proofErr w:type="spellEnd"/>
      <w:r>
        <w:rPr>
          <w:rStyle w:val="HTMLCode"/>
        </w:rPr>
        <w:t xml:space="preserve"> </w:t>
      </w:r>
    </w:p>
    <w:p w:rsidR="005630E2" w:rsidRDefault="003D32DD">
      <w:pPr>
        <w:pStyle w:val="HTMLPreformatted"/>
        <w:divId w:val="1420323074"/>
      </w:pPr>
      <w:r>
        <w:rPr>
          <w:rStyle w:val="HTMLCode"/>
        </w:rPr>
        <w:t>FROM #</w:t>
      </w:r>
      <w:proofErr w:type="spellStart"/>
      <w:r>
        <w:rPr>
          <w:rStyle w:val="HTMLCode"/>
        </w:rPr>
        <w:t>AoiSoils</w:t>
      </w:r>
      <w:proofErr w:type="spellEnd"/>
      <w:r>
        <w:rPr>
          <w:rStyle w:val="HTMLCode"/>
        </w:rPr>
        <w:t>;</w:t>
      </w:r>
    </w:p>
    <w:p w:rsidR="005630E2" w:rsidRDefault="003D32D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26049907"/>
        <w:rPr>
          <w:rFonts w:eastAsia="Times New Roman"/>
        </w:rPr>
      </w:pPr>
      <w:bookmarkStart w:id="127" w:name="_Toc16245939"/>
      <w:r>
        <w:rPr>
          <w:rFonts w:eastAsia="Times New Roman"/>
        </w:rPr>
        <w:t xml:space="preserve">Create </w:t>
      </w:r>
      <w:del w:id="128" w:author="Achen, Aaron - NRCS, Lincoln, NE" w:date="2019-08-08T12:51:00Z">
        <w:r>
          <w:rPr>
            <w:rFonts w:eastAsia="Times New Roman"/>
          </w:rPr>
          <w:delText>t</w:delText>
        </w:r>
      </w:del>
      <w:ins w:id="129" w:author="Achen, Aaron - NRCS, Lincoln, NE" w:date="2019-08-08T12:51:00Z">
        <w:r>
          <w:rPr>
            <w:rFonts w:eastAsia="Times New Roman"/>
          </w:rPr>
          <w:t>T</w:t>
        </w:r>
      </w:ins>
      <w:r>
        <w:rPr>
          <w:rFonts w:eastAsia="Times New Roman"/>
        </w:rPr>
        <w:t xml:space="preserve">able to </w:t>
      </w:r>
      <w:del w:id="130" w:author="Achen, Aaron - NRCS, Lincoln, NE" w:date="2019-08-08T12:51:00Z">
        <w:r>
          <w:rPr>
            <w:rFonts w:eastAsia="Times New Roman"/>
          </w:rPr>
          <w:delText>s</w:delText>
        </w:r>
      </w:del>
      <w:ins w:id="131" w:author="Achen, Aaron - NRCS, Lincoln, NE" w:date="2019-08-08T12:51:00Z">
        <w:r>
          <w:rPr>
            <w:rFonts w:eastAsia="Times New Roman"/>
          </w:rPr>
          <w:t>S</w:t>
        </w:r>
      </w:ins>
      <w:r>
        <w:rPr>
          <w:rFonts w:eastAsia="Times New Roman"/>
        </w:rPr>
        <w:t xml:space="preserve">tore </w:t>
      </w:r>
      <w:del w:id="132" w:author="Achen, Aaron - NRCS, Lincoln, NE" w:date="2019-08-08T12:51:00Z">
        <w:r>
          <w:rPr>
            <w:rFonts w:eastAsia="Times New Roman"/>
          </w:rPr>
          <w:delText>s</w:delText>
        </w:r>
      </w:del>
      <w:ins w:id="133" w:author="Achen, Aaron - NRCS, Lincoln, NE" w:date="2019-08-08T12:51:00Z">
        <w:r>
          <w:rPr>
            <w:rFonts w:eastAsia="Times New Roman"/>
          </w:rPr>
          <w:t>S</w:t>
        </w:r>
      </w:ins>
      <w:r>
        <w:rPr>
          <w:rFonts w:eastAsia="Times New Roman"/>
        </w:rPr>
        <w:t xml:space="preserve">urvey </w:t>
      </w:r>
      <w:del w:id="134" w:author="Achen, Aaron - NRCS, Lincoln, NE" w:date="2019-08-08T12:51:00Z">
        <w:r>
          <w:rPr>
            <w:rFonts w:eastAsia="Times New Roman"/>
          </w:rPr>
          <w:delText>a</w:delText>
        </w:r>
      </w:del>
      <w:ins w:id="135" w:author="Achen, Aaron - NRCS, Lincoln, NE" w:date="2019-08-08T12:51:00Z">
        <w:r>
          <w:rPr>
            <w:rFonts w:eastAsia="Times New Roman"/>
          </w:rPr>
          <w:t>A</w:t>
        </w:r>
      </w:ins>
      <w:r>
        <w:rPr>
          <w:rFonts w:eastAsia="Times New Roman"/>
        </w:rPr>
        <w:t xml:space="preserve">rea </w:t>
      </w:r>
      <w:del w:id="136" w:author="Achen, Aaron - NRCS, Lincoln, NE" w:date="2019-08-08T12:51:00Z">
        <w:r>
          <w:rPr>
            <w:rFonts w:eastAsia="Times New Roman"/>
          </w:rPr>
          <w:delText>d</w:delText>
        </w:r>
      </w:del>
      <w:proofErr w:type="spellStart"/>
      <w:ins w:id="137" w:author="Achen, Aaron - NRCS, Lincoln, NE" w:date="2019-08-08T12:51:00Z">
        <w:r>
          <w:rPr>
            <w:rFonts w:eastAsia="Times New Roman"/>
          </w:rPr>
          <w:t>D</w:t>
        </w:r>
      </w:ins>
      <w:r>
        <w:rPr>
          <w:rFonts w:eastAsia="Times New Roman"/>
        </w:rPr>
        <w:t>atestamps</w:t>
      </w:r>
      <w:proofErr w:type="spellEnd"/>
      <w:r>
        <w:rPr>
          <w:rFonts w:eastAsia="Times New Roman"/>
        </w:rPr>
        <w:t xml:space="preserve"> (</w:t>
      </w:r>
      <w:proofErr w:type="spellStart"/>
      <w:r>
        <w:rPr>
          <w:rFonts w:eastAsia="Times New Roman"/>
        </w:rPr>
        <w:t>sacatalog.saverest</w:t>
      </w:r>
      <w:proofErr w:type="spellEnd"/>
      <w:r>
        <w:rPr>
          <w:rFonts w:eastAsia="Times New Roman"/>
        </w:rPr>
        <w:t>)</w:t>
      </w:r>
      <w:bookmarkEnd w:id="127"/>
    </w:p>
    <w:p w:rsidR="005630E2" w:rsidRDefault="003D32DD">
      <w:pPr>
        <w:pStyle w:val="HTMLPreformatted"/>
        <w:divId w:val="2026049907"/>
        <w:rPr>
          <w:rStyle w:val="HTMLCode"/>
        </w:rPr>
      </w:pPr>
      <w:r>
        <w:rPr>
          <w:rStyle w:val="HTMLCode"/>
        </w:rPr>
        <w:t>CREATE TABLE #</w:t>
      </w:r>
      <w:proofErr w:type="spellStart"/>
      <w:r>
        <w:rPr>
          <w:rStyle w:val="HTMLCode"/>
        </w:rPr>
        <w:t>DateStamps</w:t>
      </w:r>
      <w:proofErr w:type="spellEnd"/>
    </w:p>
    <w:p w:rsidR="005630E2" w:rsidRDefault="003D32DD">
      <w:pPr>
        <w:pStyle w:val="HTMLPreformatted"/>
        <w:divId w:val="2026049907"/>
        <w:rPr>
          <w:rStyle w:val="HTMLCode"/>
        </w:rPr>
      </w:pPr>
      <w:r>
        <w:rPr>
          <w:rStyle w:val="HTMLCode"/>
        </w:rPr>
        <w:t>(</w:t>
      </w:r>
      <w:proofErr w:type="spellStart"/>
      <w:r>
        <w:rPr>
          <w:rStyle w:val="HTMLCode"/>
        </w:rPr>
        <w:t>landunit</w:t>
      </w:r>
      <w:proofErr w:type="spellEnd"/>
      <w:r>
        <w:rPr>
          <w:rStyle w:val="HTMLCode"/>
        </w:rPr>
        <w:t xml:space="preserve"> CHAR(20),</w:t>
      </w:r>
    </w:p>
    <w:p w:rsidR="005630E2" w:rsidRDefault="003D32DD">
      <w:pPr>
        <w:pStyle w:val="HTMLPreformatted"/>
        <w:divId w:val="2026049907"/>
      </w:pPr>
      <w:proofErr w:type="spellStart"/>
      <w:r>
        <w:rPr>
          <w:rStyle w:val="HTMLCode"/>
        </w:rPr>
        <w:t>datestamp</w:t>
      </w:r>
      <w:proofErr w:type="spellEnd"/>
      <w:r>
        <w:rPr>
          <w:rStyle w:val="HTMLCode"/>
        </w:rPr>
        <w:t xml:space="preserve"> VARCHAR(32));</w:t>
      </w:r>
    </w:p>
    <w:tbl>
      <w:tblPr>
        <w:tblW w:w="0" w:type="auto"/>
        <w:tblCellSpacing w:w="15" w:type="dxa"/>
        <w:tblLook w:val="04A0" w:firstRow="1" w:lastRow="0" w:firstColumn="1" w:lastColumn="0" w:noHBand="0" w:noVBand="1"/>
      </w:tblPr>
      <w:tblGrid>
        <w:gridCol w:w="1202"/>
        <w:gridCol w:w="2875"/>
      </w:tblGrid>
      <w:tr w:rsidR="005630E2">
        <w:trPr>
          <w:divId w:val="2026049907"/>
          <w:tblHeader/>
          <w:tblCellSpacing w:w="15" w:type="dxa"/>
        </w:trPr>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datestamp</w:t>
            </w:r>
            <w:proofErr w:type="spellEnd"/>
          </w:p>
        </w:tc>
      </w:tr>
      <w:tr w:rsidR="005630E2">
        <w:trPr>
          <w:divId w:val="2026049907"/>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ND001 2018-09-12 19:21:50</w:t>
            </w:r>
          </w:p>
        </w:tc>
      </w:tr>
      <w:tr w:rsidR="005630E2">
        <w:trPr>
          <w:divId w:val="2026049907"/>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SD105 2018-09-12 23:49:29</w:t>
            </w:r>
          </w:p>
        </w:tc>
      </w:tr>
      <w:tr w:rsidR="005630E2">
        <w:trPr>
          <w:divId w:val="2026049907"/>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ND001 2018-09-12 19:21:50</w:t>
            </w:r>
          </w:p>
        </w:tc>
      </w:tr>
    </w:tbl>
    <w:p w:rsidR="005630E2" w:rsidRDefault="003D32DD">
      <w:pPr>
        <w:pStyle w:val="HTMLPreformatted"/>
        <w:divId w:val="2026049907"/>
        <w:rPr>
          <w:rStyle w:val="HTMLCode"/>
        </w:rPr>
      </w:pPr>
      <w:r>
        <w:rPr>
          <w:rStyle w:val="HTMLCode"/>
        </w:rPr>
        <w:t>INSERT INTO #</w:t>
      </w:r>
      <w:proofErr w:type="spellStart"/>
      <w:r>
        <w:rPr>
          <w:rStyle w:val="HTMLCode"/>
        </w:rPr>
        <w:t>DateStamps</w:t>
      </w:r>
      <w:proofErr w:type="spellEnd"/>
    </w:p>
    <w:p w:rsidR="005630E2" w:rsidRDefault="003D32DD">
      <w:pPr>
        <w:pStyle w:val="HTMLPreformatted"/>
        <w:divId w:val="2026049907"/>
        <w:rPr>
          <w:rStyle w:val="HTMLCode"/>
        </w:rPr>
      </w:pPr>
      <w:r>
        <w:rPr>
          <w:rStyle w:val="HTMLCode"/>
        </w:rPr>
        <w:t xml:space="preserve">SELECT DISTINCT </w:t>
      </w:r>
      <w:proofErr w:type="spellStart"/>
      <w:r>
        <w:rPr>
          <w:rStyle w:val="HTMLCode"/>
        </w:rPr>
        <w:t>AM.landunit</w:t>
      </w:r>
      <w:proofErr w:type="spellEnd"/>
      <w:r>
        <w:rPr>
          <w:rStyle w:val="HTMLCode"/>
        </w:rPr>
        <w:t>, ([SC].[</w:t>
      </w:r>
      <w:proofErr w:type="spellStart"/>
      <w:r>
        <w:rPr>
          <w:rStyle w:val="HTMLCode"/>
        </w:rPr>
        <w:t>areasymbol</w:t>
      </w:r>
      <w:proofErr w:type="spellEnd"/>
      <w:r>
        <w:rPr>
          <w:rStyle w:val="HTMLCode"/>
        </w:rPr>
        <w:t>] + ' ' + CONVERT(VARCHAR(32),[SC].[</w:t>
      </w:r>
      <w:proofErr w:type="spellStart"/>
      <w:r>
        <w:rPr>
          <w:rStyle w:val="HTMLCode"/>
        </w:rPr>
        <w:t>saverest</w:t>
      </w:r>
      <w:proofErr w:type="spellEnd"/>
      <w:r>
        <w:rPr>
          <w:rStyle w:val="HTMLCode"/>
        </w:rPr>
        <w:t xml:space="preserve">],120) ) AS </w:t>
      </w:r>
      <w:proofErr w:type="spellStart"/>
      <w:r>
        <w:rPr>
          <w:rStyle w:val="HTMLCode"/>
        </w:rPr>
        <w:t>datestamp</w:t>
      </w:r>
      <w:proofErr w:type="spellEnd"/>
    </w:p>
    <w:p w:rsidR="005630E2" w:rsidRDefault="003D32DD">
      <w:pPr>
        <w:pStyle w:val="HTMLPreformatted"/>
        <w:divId w:val="2026049907"/>
        <w:rPr>
          <w:rStyle w:val="HTMLCode"/>
        </w:rPr>
      </w:pPr>
      <w:r>
        <w:rPr>
          <w:rStyle w:val="HTMLCode"/>
        </w:rPr>
        <w:t>FROM #M4 AM</w:t>
      </w:r>
    </w:p>
    <w:p w:rsidR="005630E2" w:rsidRDefault="003D32DD">
      <w:pPr>
        <w:pStyle w:val="HTMLPreformatted"/>
        <w:divId w:val="2026049907"/>
        <w:rPr>
          <w:rStyle w:val="HTMLCode"/>
        </w:rPr>
      </w:pPr>
      <w:r>
        <w:rPr>
          <w:rStyle w:val="HTMLCode"/>
        </w:rPr>
        <w:t xml:space="preserve">INNER JOIN </w:t>
      </w:r>
      <w:proofErr w:type="spellStart"/>
      <w:r>
        <w:rPr>
          <w:rStyle w:val="HTMLCode"/>
        </w:rPr>
        <w:t>mapunit</w:t>
      </w:r>
      <w:proofErr w:type="spellEnd"/>
      <w:r>
        <w:rPr>
          <w:rStyle w:val="HTMLCode"/>
        </w:rPr>
        <w:t xml:space="preserve"> Mu ON </w:t>
      </w:r>
      <w:proofErr w:type="spellStart"/>
      <w:r>
        <w:rPr>
          <w:rStyle w:val="HTMLCode"/>
        </w:rPr>
        <w:t>AM.mukey</w:t>
      </w:r>
      <w:proofErr w:type="spellEnd"/>
      <w:r>
        <w:rPr>
          <w:rStyle w:val="HTMLCode"/>
        </w:rPr>
        <w:t xml:space="preserve"> = </w:t>
      </w:r>
      <w:proofErr w:type="spellStart"/>
      <w:r>
        <w:rPr>
          <w:rStyle w:val="HTMLCode"/>
        </w:rPr>
        <w:t>Mu.mukey</w:t>
      </w:r>
      <w:proofErr w:type="spellEnd"/>
    </w:p>
    <w:p w:rsidR="005630E2" w:rsidRDefault="003D32DD">
      <w:pPr>
        <w:pStyle w:val="HTMLPreformatted"/>
        <w:divId w:val="2026049907"/>
        <w:rPr>
          <w:rStyle w:val="HTMLCode"/>
        </w:rPr>
      </w:pPr>
      <w:r>
        <w:rPr>
          <w:rStyle w:val="HTMLCode"/>
        </w:rPr>
        <w:t xml:space="preserve">INNER JOIN legend LG ON </w:t>
      </w:r>
      <w:proofErr w:type="spellStart"/>
      <w:r>
        <w:rPr>
          <w:rStyle w:val="HTMLCode"/>
        </w:rPr>
        <w:t>Mu.lkey</w:t>
      </w:r>
      <w:proofErr w:type="spellEnd"/>
      <w:r>
        <w:rPr>
          <w:rStyle w:val="HTMLCode"/>
        </w:rPr>
        <w:t xml:space="preserve"> = </w:t>
      </w:r>
      <w:proofErr w:type="spellStart"/>
      <w:r>
        <w:rPr>
          <w:rStyle w:val="HTMLCode"/>
        </w:rPr>
        <w:t>LG.lkey</w:t>
      </w:r>
      <w:proofErr w:type="spellEnd"/>
    </w:p>
    <w:p w:rsidR="005630E2" w:rsidRDefault="003D32DD">
      <w:pPr>
        <w:pStyle w:val="HTMLPreformatted"/>
        <w:divId w:val="2026049907"/>
      </w:pPr>
      <w:r>
        <w:rPr>
          <w:rStyle w:val="HTMLCode"/>
        </w:rPr>
        <w:t xml:space="preserve">INNER JOIN </w:t>
      </w:r>
      <w:proofErr w:type="spellStart"/>
      <w:r>
        <w:rPr>
          <w:rStyle w:val="HTMLCode"/>
        </w:rPr>
        <w:t>sacatalog</w:t>
      </w:r>
      <w:proofErr w:type="spellEnd"/>
      <w:r>
        <w:rPr>
          <w:rStyle w:val="HTMLCode"/>
        </w:rPr>
        <w:t xml:space="preserve"> SC ON </w:t>
      </w:r>
      <w:proofErr w:type="spellStart"/>
      <w:r>
        <w:rPr>
          <w:rStyle w:val="HTMLCode"/>
        </w:rPr>
        <w:t>Lg.areasymbol</w:t>
      </w:r>
      <w:proofErr w:type="spellEnd"/>
      <w:r>
        <w:rPr>
          <w:rStyle w:val="HTMLCode"/>
        </w:rPr>
        <w:t xml:space="preserve"> = </w:t>
      </w:r>
      <w:proofErr w:type="spellStart"/>
      <w:r>
        <w:rPr>
          <w:rStyle w:val="HTMLCode"/>
        </w:rPr>
        <w:t>SC.areasymbol</w:t>
      </w:r>
      <w:proofErr w:type="spellEnd"/>
      <w:r>
        <w:rPr>
          <w:rStyle w:val="HTMLCode"/>
        </w:rPr>
        <w:t>;</w:t>
      </w:r>
    </w:p>
    <w:p w:rsidR="005630E2" w:rsidRDefault="003D32DD">
      <w:pPr>
        <w:numPr>
          <w:ilvl w:val="0"/>
          <w:numId w:val="3"/>
        </w:numPr>
        <w:spacing w:before="100" w:beforeAutospacing="1" w:after="100" w:afterAutospacing="1"/>
        <w:divId w:val="2026049907"/>
        <w:rPr>
          <w:rFonts w:eastAsia="Times New Roman"/>
        </w:rPr>
      </w:pPr>
      <w:r>
        <w:rPr>
          <w:rFonts w:eastAsia="Times New Roman"/>
        </w:rPr>
        <w:t>Get survey area dates for all soil map</w:t>
      </w:r>
      <w:ins w:id="138" w:author="Achen, Aaron - NRCS, Lincoln, NE" w:date="2019-08-08T12:51:00Z">
        <w:r>
          <w:rPr>
            <w:rFonts w:eastAsia="Times New Roman"/>
          </w:rPr>
          <w:t xml:space="preserve"> </w:t>
        </w:r>
      </w:ins>
      <w:r>
        <w:rPr>
          <w:rFonts w:eastAsia="Times New Roman"/>
        </w:rPr>
        <w:t>units involved</w:t>
      </w:r>
      <w:ins w:id="139" w:author="Achen, Aaron - NRCS, Lincoln, NE" w:date="2019-08-08T12:51:00Z">
        <w:r>
          <w:rPr>
            <w:rFonts w:eastAsia="Times New Roman"/>
          </w:rPr>
          <w:t>.</w:t>
        </w:r>
      </w:ins>
    </w:p>
    <w:p w:rsidR="005630E2" w:rsidRDefault="003D32D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9931018"/>
        <w:rPr>
          <w:rFonts w:eastAsia="Times New Roman"/>
        </w:rPr>
      </w:pPr>
      <w:bookmarkStart w:id="140" w:name="_Toc16245940"/>
      <w:r>
        <w:rPr>
          <w:rFonts w:eastAsia="Times New Roman"/>
        </w:rPr>
        <w:t xml:space="preserve">Create </w:t>
      </w:r>
      <w:del w:id="141" w:author="Achen, Aaron - NRCS, Lincoln, NE" w:date="2019-08-08T12:51:00Z">
        <w:r>
          <w:rPr>
            <w:rFonts w:eastAsia="Times New Roman"/>
          </w:rPr>
          <w:delText>t</w:delText>
        </w:r>
      </w:del>
      <w:ins w:id="142" w:author="Achen, Aaron - NRCS, Lincoln, NE" w:date="2019-08-08T12:51:00Z">
        <w:r>
          <w:rPr>
            <w:rFonts w:eastAsia="Times New Roman"/>
          </w:rPr>
          <w:t>T</w:t>
        </w:r>
      </w:ins>
      <w:r>
        <w:rPr>
          <w:rFonts w:eastAsia="Times New Roman"/>
        </w:rPr>
        <w:t xml:space="preserve">able to </w:t>
      </w:r>
      <w:del w:id="143" w:author="Achen, Aaron - NRCS, Lincoln, NE" w:date="2019-08-08T12:51:00Z">
        <w:r>
          <w:rPr>
            <w:rFonts w:eastAsia="Times New Roman"/>
          </w:rPr>
          <w:delText>s</w:delText>
        </w:r>
      </w:del>
      <w:ins w:id="144" w:author="Achen, Aaron - NRCS, Lincoln, NE" w:date="2019-08-08T12:51:00Z">
        <w:r>
          <w:rPr>
            <w:rFonts w:eastAsia="Times New Roman"/>
          </w:rPr>
          <w:t>S</w:t>
        </w:r>
      </w:ins>
      <w:r>
        <w:rPr>
          <w:rFonts w:eastAsia="Times New Roman"/>
        </w:rPr>
        <w:t xml:space="preserve">tore </w:t>
      </w:r>
      <w:del w:id="145" w:author="Achen, Aaron - NRCS, Lincoln, NE" w:date="2019-08-08T12:51:00Z">
        <w:r>
          <w:rPr>
            <w:rFonts w:eastAsia="Times New Roman"/>
          </w:rPr>
          <w:delText>l</w:delText>
        </w:r>
      </w:del>
      <w:proofErr w:type="spellStart"/>
      <w:ins w:id="146" w:author="Achen, Aaron - NRCS, Lincoln, NE" w:date="2019-08-08T12:51:00Z">
        <w:r>
          <w:rPr>
            <w:rFonts w:eastAsia="Times New Roman"/>
          </w:rPr>
          <w:t>L</w:t>
        </w:r>
      </w:ins>
      <w:r>
        <w:rPr>
          <w:rFonts w:eastAsia="Times New Roman"/>
        </w:rPr>
        <w:t>andunit</w:t>
      </w:r>
      <w:proofErr w:type="spellEnd"/>
      <w:r>
        <w:rPr>
          <w:rFonts w:eastAsia="Times New Roman"/>
        </w:rPr>
        <w:t xml:space="preserve"> </w:t>
      </w:r>
      <w:del w:id="147" w:author="Achen, Aaron - NRCS, Lincoln, NE" w:date="2019-08-08T12:51:00Z">
        <w:r>
          <w:rPr>
            <w:rFonts w:eastAsia="Times New Roman"/>
          </w:rPr>
          <w:delText>m</w:delText>
        </w:r>
      </w:del>
      <w:ins w:id="148" w:author="Achen, Aaron - NRCS, Lincoln, NE" w:date="2019-08-08T12:51:00Z">
        <w:r>
          <w:rPr>
            <w:rFonts w:eastAsia="Times New Roman"/>
          </w:rPr>
          <w:t>M</w:t>
        </w:r>
      </w:ins>
      <w:r>
        <w:rPr>
          <w:rFonts w:eastAsia="Times New Roman"/>
        </w:rPr>
        <w:t xml:space="preserve">etadata (survey area and </w:t>
      </w:r>
      <w:proofErr w:type="spellStart"/>
      <w:r>
        <w:rPr>
          <w:rFonts w:eastAsia="Times New Roman"/>
        </w:rPr>
        <w:t>saverest</w:t>
      </w:r>
      <w:proofErr w:type="spellEnd"/>
      <w:r>
        <w:rPr>
          <w:rFonts w:eastAsia="Times New Roman"/>
        </w:rPr>
        <w:t xml:space="preserve">) </w:t>
      </w:r>
      <w:del w:id="149" w:author="Achen, Aaron - NRCS, Lincoln, NE" w:date="2019-08-08T12:51:00Z">
        <w:r>
          <w:rPr>
            <w:rFonts w:eastAsia="Times New Roman"/>
          </w:rPr>
          <w:delText>w</w:delText>
        </w:r>
      </w:del>
      <w:ins w:id="150" w:author="Achen, Aaron - NRCS, Lincoln, NE" w:date="2019-08-08T12:51:00Z">
        <w:r>
          <w:rPr>
            <w:rFonts w:eastAsia="Times New Roman"/>
          </w:rPr>
          <w:t>W</w:t>
        </w:r>
      </w:ins>
      <w:r>
        <w:rPr>
          <w:rFonts w:eastAsia="Times New Roman"/>
        </w:rPr>
        <w:t xml:space="preserve">hich </w:t>
      </w:r>
      <w:del w:id="151" w:author="Achen, Aaron - NRCS, Lincoln, NE" w:date="2019-08-08T12:51:00Z">
        <w:r>
          <w:rPr>
            <w:rFonts w:eastAsia="Times New Roman"/>
          </w:rPr>
          <w:delText>c</w:delText>
        </w:r>
      </w:del>
      <w:ins w:id="152" w:author="Achen, Aaron - NRCS, Lincoln, NE" w:date="2019-08-08T12:51:00Z">
        <w:r>
          <w:rPr>
            <w:rFonts w:eastAsia="Times New Roman"/>
          </w:rPr>
          <w:t>C</w:t>
        </w:r>
      </w:ins>
      <w:r>
        <w:rPr>
          <w:rFonts w:eastAsia="Times New Roman"/>
        </w:rPr>
        <w:t xml:space="preserve">omes </w:t>
      </w:r>
      <w:r w:rsidR="003C1122">
        <w:rPr>
          <w:rFonts w:eastAsia="Times New Roman"/>
        </w:rPr>
        <w:t>F</w:t>
      </w:r>
      <w:r>
        <w:rPr>
          <w:rFonts w:eastAsia="Times New Roman"/>
        </w:rPr>
        <w:t>rom #</w:t>
      </w:r>
      <w:proofErr w:type="spellStart"/>
      <w:r>
        <w:rPr>
          <w:rFonts w:eastAsia="Times New Roman"/>
        </w:rPr>
        <w:t>DateStamps</w:t>
      </w:r>
      <w:bookmarkEnd w:id="140"/>
      <w:proofErr w:type="spellEnd"/>
    </w:p>
    <w:p w:rsidR="005630E2" w:rsidRDefault="003D32DD">
      <w:pPr>
        <w:pStyle w:val="HTMLPreformatted"/>
        <w:divId w:val="139931018"/>
        <w:rPr>
          <w:rStyle w:val="HTMLCode"/>
        </w:rPr>
      </w:pPr>
      <w:r>
        <w:rPr>
          <w:rStyle w:val="HTMLCode"/>
        </w:rPr>
        <w:t>CREATE TABLE #</w:t>
      </w:r>
      <w:proofErr w:type="spellStart"/>
      <w:r>
        <w:rPr>
          <w:rStyle w:val="HTMLCode"/>
        </w:rPr>
        <w:t>LandunitMetadata</w:t>
      </w:r>
      <w:proofErr w:type="spellEnd"/>
    </w:p>
    <w:p w:rsidR="005630E2" w:rsidRDefault="003D32DD">
      <w:pPr>
        <w:pStyle w:val="HTMLPreformatted"/>
        <w:divId w:val="139931018"/>
        <w:rPr>
          <w:rStyle w:val="HTMLCode"/>
        </w:rPr>
      </w:pPr>
      <w:r>
        <w:rPr>
          <w:rStyle w:val="HTMLCode"/>
        </w:rPr>
        <w:t>(</w:t>
      </w:r>
      <w:proofErr w:type="spellStart"/>
      <w:r>
        <w:rPr>
          <w:rStyle w:val="HTMLCode"/>
        </w:rPr>
        <w:t>landunit</w:t>
      </w:r>
      <w:proofErr w:type="spellEnd"/>
      <w:r>
        <w:rPr>
          <w:rStyle w:val="HTMLCode"/>
        </w:rPr>
        <w:t xml:space="preserve"> CHAR(20),</w:t>
      </w:r>
    </w:p>
    <w:p w:rsidR="005630E2" w:rsidRDefault="003D32DD">
      <w:pPr>
        <w:pStyle w:val="HTMLPreformatted"/>
        <w:divId w:val="139931018"/>
        <w:rPr>
          <w:rStyle w:val="HTMLCode"/>
        </w:rPr>
      </w:pPr>
      <w:proofErr w:type="spellStart"/>
      <w:r>
        <w:rPr>
          <w:rStyle w:val="HTMLCode"/>
        </w:rPr>
        <w:t>soils_metadata</w:t>
      </w:r>
      <w:proofErr w:type="spellEnd"/>
      <w:r>
        <w:rPr>
          <w:rStyle w:val="HTMLCode"/>
        </w:rPr>
        <w:t xml:space="preserve"> VARCHAR(150)</w:t>
      </w:r>
    </w:p>
    <w:p w:rsidR="005630E2" w:rsidRDefault="003D32DD">
      <w:pPr>
        <w:pStyle w:val="HTMLPreformatted"/>
        <w:divId w:val="139931018"/>
      </w:pPr>
      <w:r>
        <w:rPr>
          <w:rStyle w:val="HTMLCode"/>
        </w:rPr>
        <w:t>);</w:t>
      </w:r>
    </w:p>
    <w:p w:rsidR="005630E2" w:rsidRDefault="003D32DD">
      <w:pPr>
        <w:pStyle w:val="HTMLPreformatted"/>
        <w:divId w:val="139931018"/>
        <w:rPr>
          <w:rStyle w:val="HTMLCode"/>
        </w:rPr>
      </w:pPr>
      <w:r>
        <w:rPr>
          <w:rStyle w:val="HTMLCode"/>
        </w:rPr>
        <w:t>INSERT INTO #</w:t>
      </w:r>
      <w:proofErr w:type="spellStart"/>
      <w:r>
        <w:rPr>
          <w:rStyle w:val="HTMLCode"/>
        </w:rPr>
        <w:t>LandunitMetadata</w:t>
      </w:r>
      <w:proofErr w:type="spellEnd"/>
    </w:p>
    <w:p w:rsidR="005630E2" w:rsidRDefault="003D32DD">
      <w:pPr>
        <w:pStyle w:val="HTMLPreformatted"/>
        <w:divId w:val="139931018"/>
        <w:rPr>
          <w:rStyle w:val="HTMLCode"/>
        </w:rPr>
      </w:pPr>
      <w:r>
        <w:rPr>
          <w:rStyle w:val="HTMLCode"/>
        </w:rPr>
        <w:t>SELECT DISTINCT</w:t>
      </w:r>
    </w:p>
    <w:p w:rsidR="005630E2" w:rsidRDefault="003D32DD">
      <w:pPr>
        <w:pStyle w:val="HTMLPreformatted"/>
        <w:divId w:val="139931018"/>
        <w:rPr>
          <w:rStyle w:val="HTMLCode"/>
        </w:rPr>
      </w:pPr>
      <w:proofErr w:type="spellStart"/>
      <w:r>
        <w:rPr>
          <w:rStyle w:val="HTMLCode"/>
        </w:rPr>
        <w:t>landunit</w:t>
      </w:r>
      <w:proofErr w:type="spellEnd"/>
      <w:r>
        <w:rPr>
          <w:rStyle w:val="HTMLCode"/>
        </w:rPr>
        <w:t>,</w:t>
      </w:r>
    </w:p>
    <w:p w:rsidR="005630E2" w:rsidRDefault="003D32DD">
      <w:pPr>
        <w:pStyle w:val="HTMLPreformatted"/>
        <w:divId w:val="139931018"/>
        <w:rPr>
          <w:rStyle w:val="HTMLCode"/>
        </w:rPr>
      </w:pPr>
      <w:r>
        <w:rPr>
          <w:rStyle w:val="HTMLCode"/>
        </w:rPr>
        <w:lastRenderedPageBreak/>
        <w:t>STUFF((SELECT ' | ' + CAST([</w:t>
      </w:r>
      <w:proofErr w:type="spellStart"/>
      <w:r>
        <w:rPr>
          <w:rStyle w:val="HTMLCode"/>
        </w:rPr>
        <w:t>datestamp</w:t>
      </w:r>
      <w:proofErr w:type="spellEnd"/>
      <w:r>
        <w:rPr>
          <w:rStyle w:val="HTMLCode"/>
        </w:rPr>
        <w:t>] AS VARCHAR(30))</w:t>
      </w:r>
    </w:p>
    <w:p w:rsidR="005630E2" w:rsidRDefault="003D32DD">
      <w:pPr>
        <w:pStyle w:val="HTMLPreformatted"/>
        <w:divId w:val="139931018"/>
        <w:rPr>
          <w:rStyle w:val="HTMLCode"/>
        </w:rPr>
      </w:pPr>
      <w:r>
        <w:rPr>
          <w:rStyle w:val="HTMLCode"/>
        </w:rPr>
        <w:t>FROM #</w:t>
      </w:r>
      <w:proofErr w:type="spellStart"/>
      <w:r>
        <w:rPr>
          <w:rStyle w:val="HTMLCode"/>
        </w:rPr>
        <w:t>DateStamps</w:t>
      </w:r>
      <w:proofErr w:type="spellEnd"/>
      <w:r>
        <w:rPr>
          <w:rStyle w:val="HTMLCode"/>
        </w:rPr>
        <w:t xml:space="preserve"> dt2</w:t>
      </w:r>
    </w:p>
    <w:p w:rsidR="005630E2" w:rsidRDefault="003D32DD">
      <w:pPr>
        <w:pStyle w:val="HTMLPreformatted"/>
        <w:divId w:val="139931018"/>
        <w:rPr>
          <w:rStyle w:val="HTMLCode"/>
        </w:rPr>
      </w:pPr>
      <w:r>
        <w:rPr>
          <w:rStyle w:val="HTMLCode"/>
        </w:rPr>
        <w:t>WHERE dt1.landunit = dt2.landunit</w:t>
      </w:r>
    </w:p>
    <w:p w:rsidR="005630E2" w:rsidRDefault="003D32DD">
      <w:pPr>
        <w:pStyle w:val="HTMLPreformatted"/>
        <w:divId w:val="139931018"/>
        <w:rPr>
          <w:rStyle w:val="HTMLCode"/>
        </w:rPr>
      </w:pPr>
      <w:r>
        <w:rPr>
          <w:rStyle w:val="HTMLCode"/>
        </w:rPr>
        <w:t xml:space="preserve">FOR XML PATH ('') ), 1, 2, '') AS </w:t>
      </w:r>
      <w:proofErr w:type="spellStart"/>
      <w:r>
        <w:rPr>
          <w:rStyle w:val="HTMLCode"/>
        </w:rPr>
        <w:t>soils_metadata</w:t>
      </w:r>
      <w:proofErr w:type="spellEnd"/>
    </w:p>
    <w:p w:rsidR="005630E2" w:rsidRDefault="003D32DD">
      <w:pPr>
        <w:pStyle w:val="HTMLPreformatted"/>
        <w:divId w:val="139931018"/>
      </w:pPr>
      <w:r>
        <w:rPr>
          <w:rStyle w:val="HTMLCode"/>
        </w:rPr>
        <w:t>FROM #</w:t>
      </w:r>
      <w:proofErr w:type="spellStart"/>
      <w:r>
        <w:rPr>
          <w:rStyle w:val="HTMLCode"/>
        </w:rPr>
        <w:t>DateStamps</w:t>
      </w:r>
      <w:proofErr w:type="spellEnd"/>
      <w:r>
        <w:rPr>
          <w:rStyle w:val="HTMLCode"/>
        </w:rPr>
        <w:t xml:space="preserve"> dt1;</w:t>
      </w:r>
    </w:p>
    <w:p w:rsidR="005630E2" w:rsidRDefault="003D32DD">
      <w:pPr>
        <w:numPr>
          <w:ilvl w:val="0"/>
          <w:numId w:val="4"/>
        </w:numPr>
        <w:spacing w:before="100" w:beforeAutospacing="1" w:after="100" w:afterAutospacing="1"/>
        <w:divId w:val="139931018"/>
        <w:rPr>
          <w:rFonts w:eastAsia="Times New Roman"/>
        </w:rPr>
      </w:pPr>
      <w:r>
        <w:rPr>
          <w:rFonts w:eastAsia="Times New Roman"/>
        </w:rPr>
        <w:t xml:space="preserve">Populate </w:t>
      </w:r>
      <w:proofErr w:type="spellStart"/>
      <w:r>
        <w:rPr>
          <w:rFonts w:eastAsia="Times New Roman"/>
        </w:rPr>
        <w:t>landunit</w:t>
      </w:r>
      <w:proofErr w:type="spellEnd"/>
      <w:r>
        <w:rPr>
          <w:rFonts w:eastAsia="Times New Roman"/>
        </w:rPr>
        <w:t xml:space="preserve"> soils-metadata</w:t>
      </w:r>
      <w:ins w:id="153" w:author="Achen, Aaron - NRCS, Lincoln, NE" w:date="2019-08-08T12:51:00Z">
        <w:r>
          <w:rPr>
            <w:rFonts w:eastAsia="Times New Roman"/>
          </w:rPr>
          <w:t>.</w:t>
        </w:r>
      </w:ins>
    </w:p>
    <w:tbl>
      <w:tblPr>
        <w:tblW w:w="0" w:type="auto"/>
        <w:tblCellSpacing w:w="15" w:type="dxa"/>
        <w:tblLook w:val="04A0" w:firstRow="1" w:lastRow="0" w:firstColumn="1" w:lastColumn="0" w:noHBand="0" w:noVBand="1"/>
      </w:tblPr>
      <w:tblGrid>
        <w:gridCol w:w="1202"/>
        <w:gridCol w:w="5695"/>
      </w:tblGrid>
      <w:tr w:rsidR="005630E2">
        <w:trPr>
          <w:divId w:val="139931018"/>
          <w:tblHeader/>
          <w:tblCellSpacing w:w="15" w:type="dxa"/>
        </w:trPr>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soils_metadata</w:t>
            </w:r>
            <w:proofErr w:type="spellEnd"/>
          </w:p>
        </w:tc>
      </w:tr>
      <w:tr w:rsidR="005630E2">
        <w:trPr>
          <w:divId w:val="139931018"/>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ND001 2018-09-12 19:21:50 SD105 2018-09-12 23:49:29</w:t>
            </w:r>
          </w:p>
        </w:tc>
      </w:tr>
      <w:tr w:rsidR="005630E2">
        <w:trPr>
          <w:divId w:val="139931018"/>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ND001 2018-09-12 19:21:50</w:t>
            </w:r>
          </w:p>
        </w:tc>
      </w:tr>
    </w:tbl>
    <w:p w:rsidR="005630E2" w:rsidRDefault="003D32D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01287441"/>
        <w:rPr>
          <w:rFonts w:eastAsia="Times New Roman"/>
        </w:rPr>
      </w:pPr>
      <w:bookmarkStart w:id="154" w:name="_Toc16245941"/>
      <w:r>
        <w:rPr>
          <w:rFonts w:eastAsia="Times New Roman"/>
        </w:rPr>
        <w:t xml:space="preserve">Populate #SDV with </w:t>
      </w:r>
      <w:del w:id="155" w:author="Achen, Aaron - NRCS, Lincoln, NE" w:date="2019-08-08T12:51:00Z">
        <w:r>
          <w:rPr>
            <w:rFonts w:eastAsia="Times New Roman"/>
          </w:rPr>
          <w:delText>i</w:delText>
        </w:r>
      </w:del>
      <w:proofErr w:type="spellStart"/>
      <w:ins w:id="156" w:author="Achen, Aaron - NRCS, Lincoln, NE" w:date="2019-08-08T12:51:00Z">
        <w:r>
          <w:rPr>
            <w:rFonts w:eastAsia="Times New Roman"/>
          </w:rPr>
          <w:t>I</w:t>
        </w:r>
      </w:ins>
      <w:r>
        <w:rPr>
          <w:rFonts w:eastAsia="Times New Roman"/>
        </w:rPr>
        <w:t>nterp</w:t>
      </w:r>
      <w:proofErr w:type="spellEnd"/>
      <w:r>
        <w:rPr>
          <w:rFonts w:eastAsia="Times New Roman"/>
        </w:rPr>
        <w:t xml:space="preserve"> </w:t>
      </w:r>
      <w:del w:id="157" w:author="Achen, Aaron - NRCS, Lincoln, NE" w:date="2019-08-08T12:51:00Z">
        <w:r>
          <w:rPr>
            <w:rFonts w:eastAsia="Times New Roman"/>
          </w:rPr>
          <w:delText>m</w:delText>
        </w:r>
      </w:del>
      <w:ins w:id="158" w:author="Achen, Aaron - NRCS, Lincoln, NE" w:date="2019-08-08T12:51:00Z">
        <w:r>
          <w:rPr>
            <w:rFonts w:eastAsia="Times New Roman"/>
          </w:rPr>
          <w:t>M</w:t>
        </w:r>
      </w:ins>
      <w:r>
        <w:rPr>
          <w:rFonts w:eastAsia="Times New Roman"/>
        </w:rPr>
        <w:t>etadata</w:t>
      </w:r>
      <w:bookmarkEnd w:id="154"/>
    </w:p>
    <w:p w:rsidR="005630E2" w:rsidRDefault="003D32DD">
      <w:pPr>
        <w:pStyle w:val="HTMLPreformatted"/>
        <w:divId w:val="501287441"/>
        <w:rPr>
          <w:rStyle w:val="HTMLCode"/>
        </w:rPr>
      </w:pPr>
      <w:r>
        <w:rPr>
          <w:rStyle w:val="HTMLCode"/>
        </w:rPr>
        <w:t>CREATE TABLE #SDV</w:t>
      </w:r>
    </w:p>
    <w:p w:rsidR="005630E2" w:rsidRDefault="003D32DD">
      <w:pPr>
        <w:pStyle w:val="HTMLPreformatted"/>
        <w:divId w:val="501287441"/>
        <w:rPr>
          <w:rStyle w:val="HTMLCode"/>
        </w:rPr>
      </w:pPr>
      <w:r>
        <w:rPr>
          <w:rStyle w:val="HTMLCode"/>
        </w:rPr>
        <w:t>(</w:t>
      </w:r>
      <w:proofErr w:type="spellStart"/>
      <w:r>
        <w:rPr>
          <w:rStyle w:val="HTMLCode"/>
        </w:rPr>
        <w:t>attributekey</w:t>
      </w:r>
      <w:proofErr w:type="spellEnd"/>
      <w:r>
        <w:rPr>
          <w:rStyle w:val="HTMLCode"/>
        </w:rPr>
        <w:t xml:space="preserve"> BIGINT,</w:t>
      </w:r>
    </w:p>
    <w:p w:rsidR="005630E2" w:rsidRDefault="003D32DD">
      <w:pPr>
        <w:pStyle w:val="HTMLPreformatted"/>
        <w:divId w:val="501287441"/>
        <w:rPr>
          <w:rStyle w:val="HTMLCode"/>
        </w:rPr>
      </w:pPr>
      <w:proofErr w:type="spellStart"/>
      <w:r>
        <w:rPr>
          <w:rStyle w:val="HTMLCode"/>
        </w:rPr>
        <w:t>attributename</w:t>
      </w:r>
      <w:proofErr w:type="spellEnd"/>
      <w:r>
        <w:rPr>
          <w:rStyle w:val="HTMLCode"/>
        </w:rPr>
        <w:t xml:space="preserve"> CHAR(60),</w:t>
      </w:r>
    </w:p>
    <w:p w:rsidR="005630E2" w:rsidRDefault="003D32DD">
      <w:pPr>
        <w:pStyle w:val="HTMLPreformatted"/>
        <w:divId w:val="501287441"/>
        <w:rPr>
          <w:rStyle w:val="HTMLCode"/>
        </w:rPr>
      </w:pPr>
      <w:proofErr w:type="spellStart"/>
      <w:r>
        <w:rPr>
          <w:rStyle w:val="HTMLCode"/>
        </w:rPr>
        <w:t>attributetablename</w:t>
      </w:r>
      <w:proofErr w:type="spellEnd"/>
      <w:r>
        <w:rPr>
          <w:rStyle w:val="HTMLCode"/>
        </w:rPr>
        <w:t xml:space="preserve"> CHAR(30),</w:t>
      </w:r>
    </w:p>
    <w:p w:rsidR="005630E2" w:rsidRDefault="003D32DD">
      <w:pPr>
        <w:pStyle w:val="HTMLPreformatted"/>
        <w:divId w:val="501287441"/>
        <w:rPr>
          <w:rStyle w:val="HTMLCode"/>
        </w:rPr>
      </w:pPr>
      <w:proofErr w:type="spellStart"/>
      <w:r>
        <w:rPr>
          <w:rStyle w:val="HTMLCode"/>
        </w:rPr>
        <w:t>attributecolumnname</w:t>
      </w:r>
      <w:proofErr w:type="spellEnd"/>
      <w:r>
        <w:rPr>
          <w:rStyle w:val="HTMLCode"/>
        </w:rPr>
        <w:t xml:space="preserve"> CHAR(30),</w:t>
      </w:r>
    </w:p>
    <w:p w:rsidR="005630E2" w:rsidRDefault="003D32DD">
      <w:pPr>
        <w:pStyle w:val="HTMLPreformatted"/>
        <w:divId w:val="501287441"/>
        <w:rPr>
          <w:rStyle w:val="HTMLCode"/>
        </w:rPr>
      </w:pPr>
      <w:proofErr w:type="spellStart"/>
      <w:r>
        <w:rPr>
          <w:rStyle w:val="HTMLCode"/>
        </w:rPr>
        <w:t>attributelogicaldatatype</w:t>
      </w:r>
      <w:proofErr w:type="spellEnd"/>
      <w:r>
        <w:rPr>
          <w:rStyle w:val="HTMLCode"/>
        </w:rPr>
        <w:t xml:space="preserve"> CHAR(20),</w:t>
      </w:r>
    </w:p>
    <w:p w:rsidR="005630E2" w:rsidRDefault="003D32DD">
      <w:pPr>
        <w:pStyle w:val="HTMLPreformatted"/>
        <w:divId w:val="501287441"/>
        <w:rPr>
          <w:rStyle w:val="HTMLCode"/>
        </w:rPr>
      </w:pPr>
      <w:proofErr w:type="spellStart"/>
      <w:r>
        <w:rPr>
          <w:rStyle w:val="HTMLCode"/>
        </w:rPr>
        <w:t>attributefieldsize</w:t>
      </w:r>
      <w:proofErr w:type="spellEnd"/>
      <w:r>
        <w:rPr>
          <w:rStyle w:val="HTMLCode"/>
        </w:rPr>
        <w:t xml:space="preserve"> SMALLINT,</w:t>
      </w:r>
    </w:p>
    <w:p w:rsidR="005630E2" w:rsidRDefault="003D32DD">
      <w:pPr>
        <w:pStyle w:val="HTMLPreformatted"/>
        <w:divId w:val="501287441"/>
        <w:rPr>
          <w:rStyle w:val="HTMLCode"/>
        </w:rPr>
      </w:pPr>
      <w:proofErr w:type="spellStart"/>
      <w:r>
        <w:rPr>
          <w:rStyle w:val="HTMLCode"/>
        </w:rPr>
        <w:t>attributeprecision</w:t>
      </w:r>
      <w:proofErr w:type="spellEnd"/>
      <w:r>
        <w:rPr>
          <w:rStyle w:val="HTMLCode"/>
        </w:rPr>
        <w:t xml:space="preserve"> TINYINT,</w:t>
      </w:r>
    </w:p>
    <w:p w:rsidR="005630E2" w:rsidRDefault="003D32DD">
      <w:pPr>
        <w:pStyle w:val="HTMLPreformatted"/>
        <w:divId w:val="501287441"/>
        <w:rPr>
          <w:rStyle w:val="HTMLCode"/>
        </w:rPr>
      </w:pPr>
      <w:proofErr w:type="spellStart"/>
      <w:r>
        <w:rPr>
          <w:rStyle w:val="HTMLCode"/>
        </w:rPr>
        <w:t>attributedescription</w:t>
      </w:r>
      <w:proofErr w:type="spellEnd"/>
      <w:r>
        <w:rPr>
          <w:rStyle w:val="HTMLCode"/>
        </w:rPr>
        <w:t xml:space="preserve"> NVARCHAR(MAX),</w:t>
      </w:r>
    </w:p>
    <w:p w:rsidR="005630E2" w:rsidRDefault="003D32DD">
      <w:pPr>
        <w:pStyle w:val="HTMLPreformatted"/>
        <w:divId w:val="501287441"/>
        <w:rPr>
          <w:rStyle w:val="HTMLCode"/>
        </w:rPr>
      </w:pPr>
      <w:proofErr w:type="spellStart"/>
      <w:r>
        <w:rPr>
          <w:rStyle w:val="HTMLCode"/>
        </w:rPr>
        <w:t>attributeuom</w:t>
      </w:r>
      <w:proofErr w:type="spellEnd"/>
      <w:r>
        <w:rPr>
          <w:rStyle w:val="HTMLCode"/>
        </w:rPr>
        <w:t xml:space="preserve"> NVARCHAR(60),</w:t>
      </w:r>
    </w:p>
    <w:p w:rsidR="005630E2" w:rsidRDefault="003D32DD">
      <w:pPr>
        <w:pStyle w:val="HTMLPreformatted"/>
        <w:divId w:val="501287441"/>
        <w:rPr>
          <w:rStyle w:val="HTMLCode"/>
        </w:rPr>
      </w:pPr>
      <w:proofErr w:type="spellStart"/>
      <w:r>
        <w:rPr>
          <w:rStyle w:val="HTMLCode"/>
        </w:rPr>
        <w:t>attributeuomabbrev</w:t>
      </w:r>
      <w:proofErr w:type="spellEnd"/>
      <w:r>
        <w:rPr>
          <w:rStyle w:val="HTMLCode"/>
        </w:rPr>
        <w:t xml:space="preserve"> NVARCHAR(30),</w:t>
      </w:r>
    </w:p>
    <w:p w:rsidR="005630E2" w:rsidRDefault="003D32DD">
      <w:pPr>
        <w:pStyle w:val="HTMLPreformatted"/>
        <w:divId w:val="501287441"/>
        <w:rPr>
          <w:rStyle w:val="HTMLCode"/>
        </w:rPr>
      </w:pPr>
      <w:proofErr w:type="spellStart"/>
      <w:r>
        <w:rPr>
          <w:rStyle w:val="HTMLCode"/>
        </w:rPr>
        <w:t>attributetype</w:t>
      </w:r>
      <w:proofErr w:type="spellEnd"/>
      <w:r>
        <w:rPr>
          <w:rStyle w:val="HTMLCode"/>
        </w:rPr>
        <w:t xml:space="preserve"> CHAR(20),</w:t>
      </w:r>
    </w:p>
    <w:p w:rsidR="005630E2" w:rsidRDefault="003D32DD">
      <w:pPr>
        <w:pStyle w:val="HTMLPreformatted"/>
        <w:divId w:val="501287441"/>
        <w:rPr>
          <w:rStyle w:val="HTMLCode"/>
        </w:rPr>
      </w:pPr>
      <w:proofErr w:type="spellStart"/>
      <w:r>
        <w:rPr>
          <w:rStyle w:val="HTMLCode"/>
        </w:rPr>
        <w:t>nasisrulename</w:t>
      </w:r>
      <w:proofErr w:type="spellEnd"/>
      <w:r>
        <w:rPr>
          <w:rStyle w:val="HTMLCode"/>
        </w:rPr>
        <w:t xml:space="preserve"> CHAR(60),</w:t>
      </w:r>
    </w:p>
    <w:p w:rsidR="005630E2" w:rsidRDefault="003D32DD">
      <w:pPr>
        <w:pStyle w:val="HTMLPreformatted"/>
        <w:divId w:val="501287441"/>
        <w:rPr>
          <w:rStyle w:val="HTMLCode"/>
        </w:rPr>
      </w:pPr>
      <w:proofErr w:type="spellStart"/>
      <w:r>
        <w:rPr>
          <w:rStyle w:val="HTMLCode"/>
        </w:rPr>
        <w:t>ruledesign</w:t>
      </w:r>
      <w:proofErr w:type="spellEnd"/>
      <w:r>
        <w:rPr>
          <w:rStyle w:val="HTMLCode"/>
        </w:rPr>
        <w:t xml:space="preserve"> NVARCHAR(60),</w:t>
      </w:r>
    </w:p>
    <w:p w:rsidR="005630E2" w:rsidRDefault="003D32DD">
      <w:pPr>
        <w:pStyle w:val="HTMLPreformatted"/>
        <w:divId w:val="501287441"/>
        <w:rPr>
          <w:rStyle w:val="HTMLCode"/>
        </w:rPr>
      </w:pPr>
      <w:proofErr w:type="spellStart"/>
      <w:r>
        <w:rPr>
          <w:rStyle w:val="HTMLCode"/>
        </w:rPr>
        <w:t>notratedphrase</w:t>
      </w:r>
      <w:proofErr w:type="spellEnd"/>
      <w:r>
        <w:rPr>
          <w:rStyle w:val="HTMLCode"/>
        </w:rPr>
        <w:t xml:space="preserve"> CHAR(15),</w:t>
      </w:r>
    </w:p>
    <w:p w:rsidR="005630E2" w:rsidRDefault="003D32DD">
      <w:pPr>
        <w:pStyle w:val="HTMLPreformatted"/>
        <w:divId w:val="501287441"/>
        <w:rPr>
          <w:rStyle w:val="HTMLCode"/>
        </w:rPr>
      </w:pPr>
      <w:proofErr w:type="spellStart"/>
      <w:r>
        <w:rPr>
          <w:rStyle w:val="HTMLCode"/>
        </w:rPr>
        <w:t>mapunitlevelattribflag</w:t>
      </w:r>
      <w:proofErr w:type="spellEnd"/>
      <w:r>
        <w:rPr>
          <w:rStyle w:val="HTMLCode"/>
        </w:rPr>
        <w:t xml:space="preserve"> TINYINT,</w:t>
      </w:r>
    </w:p>
    <w:p w:rsidR="005630E2" w:rsidRDefault="003D32DD">
      <w:pPr>
        <w:pStyle w:val="HTMLPreformatted"/>
        <w:divId w:val="501287441"/>
        <w:rPr>
          <w:rStyle w:val="HTMLCode"/>
        </w:rPr>
      </w:pPr>
      <w:proofErr w:type="spellStart"/>
      <w:r>
        <w:rPr>
          <w:rStyle w:val="HTMLCode"/>
        </w:rPr>
        <w:t>complevelattribflag</w:t>
      </w:r>
      <w:proofErr w:type="spellEnd"/>
      <w:r>
        <w:rPr>
          <w:rStyle w:val="HTMLCode"/>
        </w:rPr>
        <w:t xml:space="preserve"> TINYINT,</w:t>
      </w:r>
    </w:p>
    <w:p w:rsidR="005630E2" w:rsidRDefault="003D32DD">
      <w:pPr>
        <w:pStyle w:val="HTMLPreformatted"/>
        <w:divId w:val="501287441"/>
        <w:rPr>
          <w:rStyle w:val="HTMLCode"/>
        </w:rPr>
      </w:pPr>
      <w:proofErr w:type="spellStart"/>
      <w:r>
        <w:rPr>
          <w:rStyle w:val="HTMLCode"/>
        </w:rPr>
        <w:t>cmonthlevelattribflag</w:t>
      </w:r>
      <w:proofErr w:type="spellEnd"/>
      <w:r>
        <w:rPr>
          <w:rStyle w:val="HTMLCode"/>
        </w:rPr>
        <w:t xml:space="preserve"> TINYINT,</w:t>
      </w:r>
    </w:p>
    <w:p w:rsidR="005630E2" w:rsidRDefault="003D32DD">
      <w:pPr>
        <w:pStyle w:val="HTMLPreformatted"/>
        <w:divId w:val="501287441"/>
        <w:rPr>
          <w:rStyle w:val="HTMLCode"/>
        </w:rPr>
      </w:pPr>
      <w:proofErr w:type="spellStart"/>
      <w:r>
        <w:rPr>
          <w:rStyle w:val="HTMLCode"/>
        </w:rPr>
        <w:t>horzlevelattribflag</w:t>
      </w:r>
      <w:proofErr w:type="spellEnd"/>
      <w:r>
        <w:rPr>
          <w:rStyle w:val="HTMLCode"/>
        </w:rPr>
        <w:t xml:space="preserve"> TINYINT,</w:t>
      </w:r>
    </w:p>
    <w:p w:rsidR="005630E2" w:rsidRDefault="003D32DD">
      <w:pPr>
        <w:pStyle w:val="HTMLPreformatted"/>
        <w:divId w:val="501287441"/>
        <w:rPr>
          <w:rStyle w:val="HTMLCode"/>
        </w:rPr>
      </w:pPr>
      <w:proofErr w:type="spellStart"/>
      <w:r>
        <w:rPr>
          <w:rStyle w:val="HTMLCode"/>
        </w:rPr>
        <w:t>tiebreakdomainname</w:t>
      </w:r>
      <w:proofErr w:type="spellEnd"/>
      <w:r>
        <w:rPr>
          <w:rStyle w:val="HTMLCode"/>
        </w:rPr>
        <w:t xml:space="preserve"> CHAR(40),</w:t>
      </w:r>
    </w:p>
    <w:p w:rsidR="005630E2" w:rsidRDefault="003D32DD">
      <w:pPr>
        <w:pStyle w:val="HTMLPreformatted"/>
        <w:divId w:val="501287441"/>
        <w:rPr>
          <w:rStyle w:val="HTMLCode"/>
        </w:rPr>
      </w:pPr>
      <w:proofErr w:type="spellStart"/>
      <w:r>
        <w:rPr>
          <w:rStyle w:val="HTMLCode"/>
        </w:rPr>
        <w:t>tiebreakruleoptionflag</w:t>
      </w:r>
      <w:proofErr w:type="spellEnd"/>
      <w:r>
        <w:rPr>
          <w:rStyle w:val="HTMLCode"/>
        </w:rPr>
        <w:t xml:space="preserve"> TINYINT,</w:t>
      </w:r>
    </w:p>
    <w:p w:rsidR="005630E2" w:rsidRDefault="003D32DD">
      <w:pPr>
        <w:pStyle w:val="HTMLPreformatted"/>
        <w:divId w:val="501287441"/>
        <w:rPr>
          <w:rStyle w:val="HTMLCode"/>
        </w:rPr>
      </w:pPr>
      <w:proofErr w:type="spellStart"/>
      <w:r>
        <w:rPr>
          <w:rStyle w:val="HTMLCode"/>
        </w:rPr>
        <w:t>tiebreaklowlabel</w:t>
      </w:r>
      <w:proofErr w:type="spellEnd"/>
      <w:r>
        <w:rPr>
          <w:rStyle w:val="HTMLCode"/>
        </w:rPr>
        <w:t xml:space="preserve"> CHAR(20),</w:t>
      </w:r>
    </w:p>
    <w:p w:rsidR="005630E2" w:rsidRDefault="003D32DD">
      <w:pPr>
        <w:pStyle w:val="HTMLPreformatted"/>
        <w:divId w:val="501287441"/>
        <w:rPr>
          <w:rStyle w:val="HTMLCode"/>
        </w:rPr>
      </w:pPr>
      <w:proofErr w:type="spellStart"/>
      <w:r>
        <w:rPr>
          <w:rStyle w:val="HTMLCode"/>
        </w:rPr>
        <w:t>tiebreakhighlabel</w:t>
      </w:r>
      <w:proofErr w:type="spellEnd"/>
      <w:r>
        <w:rPr>
          <w:rStyle w:val="HTMLCode"/>
        </w:rPr>
        <w:t xml:space="preserve"> CHAR(20),</w:t>
      </w:r>
    </w:p>
    <w:p w:rsidR="005630E2" w:rsidRDefault="003D32DD">
      <w:pPr>
        <w:pStyle w:val="HTMLPreformatted"/>
        <w:divId w:val="501287441"/>
        <w:rPr>
          <w:rStyle w:val="HTMLCode"/>
        </w:rPr>
      </w:pPr>
      <w:proofErr w:type="spellStart"/>
      <w:r>
        <w:rPr>
          <w:rStyle w:val="HTMLCode"/>
        </w:rPr>
        <w:t>tiebreakrule</w:t>
      </w:r>
      <w:proofErr w:type="spellEnd"/>
      <w:r>
        <w:rPr>
          <w:rStyle w:val="HTMLCode"/>
        </w:rPr>
        <w:t xml:space="preserve"> SMALLINT,</w:t>
      </w:r>
    </w:p>
    <w:p w:rsidR="005630E2" w:rsidRDefault="003D32DD">
      <w:pPr>
        <w:pStyle w:val="HTMLPreformatted"/>
        <w:divId w:val="501287441"/>
        <w:rPr>
          <w:rStyle w:val="HTMLCode"/>
        </w:rPr>
      </w:pPr>
      <w:proofErr w:type="spellStart"/>
      <w:r>
        <w:rPr>
          <w:rStyle w:val="HTMLCode"/>
        </w:rPr>
        <w:t>resultcolumnname</w:t>
      </w:r>
      <w:proofErr w:type="spellEnd"/>
      <w:r>
        <w:rPr>
          <w:rStyle w:val="HTMLCode"/>
        </w:rPr>
        <w:t xml:space="preserve"> CHAR(10),</w:t>
      </w:r>
    </w:p>
    <w:p w:rsidR="005630E2" w:rsidRDefault="003D32DD">
      <w:pPr>
        <w:pStyle w:val="HTMLPreformatted"/>
        <w:divId w:val="501287441"/>
        <w:rPr>
          <w:rStyle w:val="HTMLCode"/>
        </w:rPr>
      </w:pPr>
      <w:proofErr w:type="spellStart"/>
      <w:r>
        <w:rPr>
          <w:rStyle w:val="HTMLCode"/>
        </w:rPr>
        <w:t>sqlwhereclause</w:t>
      </w:r>
      <w:proofErr w:type="spellEnd"/>
      <w:r>
        <w:rPr>
          <w:rStyle w:val="HTMLCode"/>
        </w:rPr>
        <w:t xml:space="preserve"> CHAR(255),</w:t>
      </w:r>
    </w:p>
    <w:p w:rsidR="005630E2" w:rsidRDefault="003D32DD">
      <w:pPr>
        <w:pStyle w:val="HTMLPreformatted"/>
        <w:divId w:val="501287441"/>
        <w:rPr>
          <w:rStyle w:val="HTMLCode"/>
        </w:rPr>
      </w:pPr>
      <w:proofErr w:type="spellStart"/>
      <w:r>
        <w:rPr>
          <w:rStyle w:val="HTMLCode"/>
        </w:rPr>
        <w:t>primaryconcolname</w:t>
      </w:r>
      <w:proofErr w:type="spellEnd"/>
      <w:r>
        <w:rPr>
          <w:rStyle w:val="HTMLCode"/>
        </w:rPr>
        <w:t xml:space="preserve"> CHAR(30),</w:t>
      </w:r>
    </w:p>
    <w:p w:rsidR="005630E2" w:rsidRDefault="003D32DD">
      <w:pPr>
        <w:pStyle w:val="HTMLPreformatted"/>
        <w:divId w:val="501287441"/>
        <w:rPr>
          <w:rStyle w:val="HTMLCode"/>
        </w:rPr>
      </w:pPr>
      <w:proofErr w:type="spellStart"/>
      <w:r>
        <w:rPr>
          <w:rStyle w:val="HTMLCode"/>
        </w:rPr>
        <w:t>pcclogicaldatatype</w:t>
      </w:r>
      <w:proofErr w:type="spellEnd"/>
      <w:r>
        <w:rPr>
          <w:rStyle w:val="HTMLCode"/>
        </w:rPr>
        <w:t xml:space="preserve"> CHAR(20),</w:t>
      </w:r>
    </w:p>
    <w:p w:rsidR="005630E2" w:rsidRDefault="003D32DD">
      <w:pPr>
        <w:pStyle w:val="HTMLPreformatted"/>
        <w:divId w:val="501287441"/>
        <w:rPr>
          <w:rStyle w:val="HTMLCode"/>
        </w:rPr>
      </w:pPr>
      <w:proofErr w:type="spellStart"/>
      <w:r>
        <w:rPr>
          <w:rStyle w:val="HTMLCode"/>
        </w:rPr>
        <w:t>primaryconstraintlabel</w:t>
      </w:r>
      <w:proofErr w:type="spellEnd"/>
      <w:r>
        <w:rPr>
          <w:rStyle w:val="HTMLCode"/>
        </w:rPr>
        <w:t xml:space="preserve"> CHAR(30),</w:t>
      </w:r>
    </w:p>
    <w:p w:rsidR="005630E2" w:rsidRDefault="003D32DD">
      <w:pPr>
        <w:pStyle w:val="HTMLPreformatted"/>
        <w:divId w:val="501287441"/>
        <w:rPr>
          <w:rStyle w:val="HTMLCode"/>
        </w:rPr>
      </w:pPr>
      <w:proofErr w:type="spellStart"/>
      <w:r>
        <w:rPr>
          <w:rStyle w:val="HTMLCode"/>
        </w:rPr>
        <w:t>secondaryconcolname</w:t>
      </w:r>
      <w:proofErr w:type="spellEnd"/>
      <w:r>
        <w:rPr>
          <w:rStyle w:val="HTMLCode"/>
        </w:rPr>
        <w:t xml:space="preserve"> CHAR(30),</w:t>
      </w:r>
    </w:p>
    <w:p w:rsidR="005630E2" w:rsidRDefault="003D32DD">
      <w:pPr>
        <w:pStyle w:val="HTMLPreformatted"/>
        <w:divId w:val="501287441"/>
        <w:rPr>
          <w:rStyle w:val="HTMLCode"/>
        </w:rPr>
      </w:pPr>
      <w:proofErr w:type="spellStart"/>
      <w:r>
        <w:rPr>
          <w:rStyle w:val="HTMLCode"/>
        </w:rPr>
        <w:t>scclogicaldatatype</w:t>
      </w:r>
      <w:proofErr w:type="spellEnd"/>
      <w:r>
        <w:rPr>
          <w:rStyle w:val="HTMLCode"/>
        </w:rPr>
        <w:t xml:space="preserve"> CHAR(20),</w:t>
      </w:r>
    </w:p>
    <w:p w:rsidR="005630E2" w:rsidRDefault="003D32DD">
      <w:pPr>
        <w:pStyle w:val="HTMLPreformatted"/>
        <w:divId w:val="501287441"/>
        <w:rPr>
          <w:rStyle w:val="HTMLCode"/>
        </w:rPr>
      </w:pPr>
      <w:proofErr w:type="spellStart"/>
      <w:r>
        <w:rPr>
          <w:rStyle w:val="HTMLCode"/>
        </w:rPr>
        <w:t>secondaryconstraintlabel</w:t>
      </w:r>
      <w:proofErr w:type="spellEnd"/>
      <w:r>
        <w:rPr>
          <w:rStyle w:val="HTMLCode"/>
        </w:rPr>
        <w:t xml:space="preserve"> CHAR(30),</w:t>
      </w:r>
    </w:p>
    <w:p w:rsidR="005630E2" w:rsidRDefault="003D32DD">
      <w:pPr>
        <w:pStyle w:val="HTMLPreformatted"/>
        <w:divId w:val="501287441"/>
        <w:rPr>
          <w:rStyle w:val="HTMLCode"/>
        </w:rPr>
      </w:pPr>
      <w:proofErr w:type="spellStart"/>
      <w:r>
        <w:rPr>
          <w:rStyle w:val="HTMLCode"/>
        </w:rPr>
        <w:t>dqmodeoptionflag</w:t>
      </w:r>
      <w:proofErr w:type="spellEnd"/>
      <w:r>
        <w:rPr>
          <w:rStyle w:val="HTMLCode"/>
        </w:rPr>
        <w:t xml:space="preserve"> TINYINT,</w:t>
      </w:r>
    </w:p>
    <w:p w:rsidR="005630E2" w:rsidRDefault="003D32DD">
      <w:pPr>
        <w:pStyle w:val="HTMLPreformatted"/>
        <w:divId w:val="501287441"/>
        <w:rPr>
          <w:rStyle w:val="HTMLCode"/>
        </w:rPr>
      </w:pPr>
      <w:proofErr w:type="spellStart"/>
      <w:r>
        <w:rPr>
          <w:rStyle w:val="HTMLCode"/>
        </w:rPr>
        <w:t>depthqualifiermode</w:t>
      </w:r>
      <w:proofErr w:type="spellEnd"/>
      <w:r>
        <w:rPr>
          <w:rStyle w:val="HTMLCode"/>
        </w:rPr>
        <w:t xml:space="preserve"> CHAR(20),</w:t>
      </w:r>
    </w:p>
    <w:p w:rsidR="005630E2" w:rsidRDefault="003D32DD">
      <w:pPr>
        <w:pStyle w:val="HTMLPreformatted"/>
        <w:divId w:val="501287441"/>
        <w:rPr>
          <w:rStyle w:val="HTMLCode"/>
        </w:rPr>
      </w:pPr>
      <w:proofErr w:type="spellStart"/>
      <w:r>
        <w:rPr>
          <w:rStyle w:val="HTMLCode"/>
        </w:rPr>
        <w:t>layerdepthtotop</w:t>
      </w:r>
      <w:proofErr w:type="spellEnd"/>
      <w:r>
        <w:rPr>
          <w:rStyle w:val="HTMLCode"/>
        </w:rPr>
        <w:t xml:space="preserve"> FLOAT,</w:t>
      </w:r>
    </w:p>
    <w:p w:rsidR="005630E2" w:rsidRDefault="003D32DD">
      <w:pPr>
        <w:pStyle w:val="HTMLPreformatted"/>
        <w:divId w:val="501287441"/>
        <w:rPr>
          <w:rStyle w:val="HTMLCode"/>
        </w:rPr>
      </w:pPr>
      <w:proofErr w:type="spellStart"/>
      <w:r>
        <w:rPr>
          <w:rStyle w:val="HTMLCode"/>
        </w:rPr>
        <w:t>layerdepthtobottom</w:t>
      </w:r>
      <w:proofErr w:type="spellEnd"/>
      <w:r>
        <w:rPr>
          <w:rStyle w:val="HTMLCode"/>
        </w:rPr>
        <w:t xml:space="preserve"> FLOAT,</w:t>
      </w:r>
    </w:p>
    <w:p w:rsidR="005630E2" w:rsidRDefault="003D32DD">
      <w:pPr>
        <w:pStyle w:val="HTMLPreformatted"/>
        <w:divId w:val="501287441"/>
        <w:rPr>
          <w:rStyle w:val="HTMLCode"/>
        </w:rPr>
      </w:pPr>
      <w:proofErr w:type="spellStart"/>
      <w:r>
        <w:rPr>
          <w:rStyle w:val="HTMLCode"/>
        </w:rPr>
        <w:t>layerdepthuom</w:t>
      </w:r>
      <w:proofErr w:type="spellEnd"/>
      <w:r>
        <w:rPr>
          <w:rStyle w:val="HTMLCode"/>
        </w:rPr>
        <w:t xml:space="preserve"> CHAR(20),</w:t>
      </w:r>
    </w:p>
    <w:p w:rsidR="005630E2" w:rsidRDefault="003D32DD">
      <w:pPr>
        <w:pStyle w:val="HTMLPreformatted"/>
        <w:divId w:val="501287441"/>
        <w:rPr>
          <w:rStyle w:val="HTMLCode"/>
        </w:rPr>
      </w:pPr>
      <w:proofErr w:type="spellStart"/>
      <w:r>
        <w:rPr>
          <w:rStyle w:val="HTMLCode"/>
        </w:rPr>
        <w:t>monthrangeoptionflag</w:t>
      </w:r>
      <w:proofErr w:type="spellEnd"/>
      <w:r>
        <w:rPr>
          <w:rStyle w:val="HTMLCode"/>
        </w:rPr>
        <w:t xml:space="preserve"> TINYINT,</w:t>
      </w:r>
    </w:p>
    <w:p w:rsidR="005630E2" w:rsidRDefault="003D32DD">
      <w:pPr>
        <w:pStyle w:val="HTMLPreformatted"/>
        <w:divId w:val="501287441"/>
        <w:rPr>
          <w:rStyle w:val="HTMLCode"/>
        </w:rPr>
      </w:pPr>
      <w:proofErr w:type="spellStart"/>
      <w:r>
        <w:rPr>
          <w:rStyle w:val="HTMLCode"/>
        </w:rPr>
        <w:t>beginningmonth</w:t>
      </w:r>
      <w:proofErr w:type="spellEnd"/>
      <w:r>
        <w:rPr>
          <w:rStyle w:val="HTMLCode"/>
        </w:rPr>
        <w:t xml:space="preserve"> CHAR(9),</w:t>
      </w:r>
    </w:p>
    <w:p w:rsidR="005630E2" w:rsidRDefault="003D32DD">
      <w:pPr>
        <w:pStyle w:val="HTMLPreformatted"/>
        <w:divId w:val="501287441"/>
        <w:rPr>
          <w:rStyle w:val="HTMLCode"/>
        </w:rPr>
      </w:pPr>
      <w:proofErr w:type="spellStart"/>
      <w:r>
        <w:rPr>
          <w:rStyle w:val="HTMLCode"/>
        </w:rPr>
        <w:lastRenderedPageBreak/>
        <w:t>endingmonth</w:t>
      </w:r>
      <w:proofErr w:type="spellEnd"/>
      <w:r>
        <w:rPr>
          <w:rStyle w:val="HTMLCode"/>
        </w:rPr>
        <w:t xml:space="preserve"> CHAR(9),</w:t>
      </w:r>
    </w:p>
    <w:p w:rsidR="005630E2" w:rsidRDefault="003D32DD">
      <w:pPr>
        <w:pStyle w:val="HTMLPreformatted"/>
        <w:divId w:val="501287441"/>
        <w:rPr>
          <w:rStyle w:val="HTMLCode"/>
        </w:rPr>
      </w:pPr>
      <w:proofErr w:type="spellStart"/>
      <w:r>
        <w:rPr>
          <w:rStyle w:val="HTMLCode"/>
        </w:rPr>
        <w:t>horzaggmeth</w:t>
      </w:r>
      <w:proofErr w:type="spellEnd"/>
      <w:r>
        <w:rPr>
          <w:rStyle w:val="HTMLCode"/>
        </w:rPr>
        <w:t xml:space="preserve"> CHAR(30),</w:t>
      </w:r>
    </w:p>
    <w:p w:rsidR="005630E2" w:rsidRDefault="003D32DD">
      <w:pPr>
        <w:pStyle w:val="HTMLPreformatted"/>
        <w:divId w:val="501287441"/>
        <w:rPr>
          <w:rStyle w:val="HTMLCode"/>
        </w:rPr>
      </w:pPr>
      <w:proofErr w:type="spellStart"/>
      <w:r>
        <w:rPr>
          <w:rStyle w:val="HTMLCode"/>
        </w:rPr>
        <w:t>interpnullsaszerooptionflag</w:t>
      </w:r>
      <w:proofErr w:type="spellEnd"/>
      <w:r>
        <w:rPr>
          <w:rStyle w:val="HTMLCode"/>
        </w:rPr>
        <w:t xml:space="preserve"> TINYINT,</w:t>
      </w:r>
    </w:p>
    <w:p w:rsidR="005630E2" w:rsidRDefault="003D32DD">
      <w:pPr>
        <w:pStyle w:val="HTMLPreformatted"/>
        <w:divId w:val="501287441"/>
        <w:rPr>
          <w:rStyle w:val="HTMLCode"/>
        </w:rPr>
      </w:pPr>
      <w:proofErr w:type="spellStart"/>
      <w:r>
        <w:rPr>
          <w:rStyle w:val="HTMLCode"/>
        </w:rPr>
        <w:t>interpnullsaszeroflag</w:t>
      </w:r>
      <w:proofErr w:type="spellEnd"/>
      <w:r>
        <w:rPr>
          <w:rStyle w:val="HTMLCode"/>
        </w:rPr>
        <w:t xml:space="preserve"> TINYINT,</w:t>
      </w:r>
    </w:p>
    <w:p w:rsidR="005630E2" w:rsidRDefault="003D32DD">
      <w:pPr>
        <w:pStyle w:val="HTMLPreformatted"/>
        <w:divId w:val="501287441"/>
        <w:rPr>
          <w:rStyle w:val="HTMLCode"/>
        </w:rPr>
      </w:pPr>
      <w:proofErr w:type="spellStart"/>
      <w:r>
        <w:rPr>
          <w:rStyle w:val="HTMLCode"/>
        </w:rPr>
        <w:t>nullratingreplacementvalue</w:t>
      </w:r>
      <w:proofErr w:type="spellEnd"/>
      <w:r>
        <w:rPr>
          <w:rStyle w:val="HTMLCode"/>
        </w:rPr>
        <w:t xml:space="preserve"> CHAR(254),</w:t>
      </w:r>
    </w:p>
    <w:p w:rsidR="005630E2" w:rsidRDefault="003D32DD">
      <w:pPr>
        <w:pStyle w:val="HTMLPreformatted"/>
        <w:divId w:val="501287441"/>
        <w:rPr>
          <w:rStyle w:val="HTMLCode"/>
        </w:rPr>
      </w:pPr>
      <w:proofErr w:type="spellStart"/>
      <w:r>
        <w:rPr>
          <w:rStyle w:val="HTMLCode"/>
        </w:rPr>
        <w:t>basicmodeflag</w:t>
      </w:r>
      <w:proofErr w:type="spellEnd"/>
      <w:r>
        <w:rPr>
          <w:rStyle w:val="HTMLCode"/>
        </w:rPr>
        <w:t xml:space="preserve"> TINYINT,</w:t>
      </w:r>
    </w:p>
    <w:p w:rsidR="005630E2" w:rsidRDefault="003D32DD">
      <w:pPr>
        <w:pStyle w:val="HTMLPreformatted"/>
        <w:divId w:val="501287441"/>
        <w:rPr>
          <w:rStyle w:val="HTMLCode"/>
        </w:rPr>
      </w:pPr>
      <w:proofErr w:type="spellStart"/>
      <w:r>
        <w:rPr>
          <w:rStyle w:val="HTMLCode"/>
        </w:rPr>
        <w:t>maplegendkey</w:t>
      </w:r>
      <w:proofErr w:type="spellEnd"/>
      <w:r>
        <w:rPr>
          <w:rStyle w:val="HTMLCode"/>
        </w:rPr>
        <w:t xml:space="preserve"> SMALLINT,</w:t>
      </w:r>
    </w:p>
    <w:p w:rsidR="005630E2" w:rsidRDefault="003D32DD">
      <w:pPr>
        <w:pStyle w:val="HTMLPreformatted"/>
        <w:divId w:val="501287441"/>
        <w:rPr>
          <w:rStyle w:val="HTMLCode"/>
        </w:rPr>
      </w:pPr>
      <w:proofErr w:type="spellStart"/>
      <w:r>
        <w:rPr>
          <w:rStyle w:val="HTMLCode"/>
        </w:rPr>
        <w:t>maplegendclasses</w:t>
      </w:r>
      <w:proofErr w:type="spellEnd"/>
      <w:r>
        <w:rPr>
          <w:rStyle w:val="HTMLCode"/>
        </w:rPr>
        <w:t xml:space="preserve"> TINYINT,</w:t>
      </w:r>
    </w:p>
    <w:p w:rsidR="005630E2" w:rsidRDefault="003D32DD">
      <w:pPr>
        <w:pStyle w:val="HTMLPreformatted"/>
        <w:divId w:val="501287441"/>
        <w:rPr>
          <w:rStyle w:val="HTMLCode"/>
        </w:rPr>
      </w:pPr>
      <w:proofErr w:type="spellStart"/>
      <w:r>
        <w:rPr>
          <w:rStyle w:val="HTMLCode"/>
        </w:rPr>
        <w:t>maplegendxml</w:t>
      </w:r>
      <w:proofErr w:type="spellEnd"/>
      <w:r>
        <w:rPr>
          <w:rStyle w:val="HTMLCode"/>
        </w:rPr>
        <w:t xml:space="preserve"> XML,</w:t>
      </w:r>
    </w:p>
    <w:p w:rsidR="005630E2" w:rsidRDefault="003D32DD">
      <w:pPr>
        <w:pStyle w:val="HTMLPreformatted"/>
        <w:divId w:val="501287441"/>
        <w:rPr>
          <w:rStyle w:val="HTMLCode"/>
        </w:rPr>
      </w:pPr>
      <w:proofErr w:type="spellStart"/>
      <w:r>
        <w:rPr>
          <w:rStyle w:val="HTMLCode"/>
        </w:rPr>
        <w:t>nasissiteid</w:t>
      </w:r>
      <w:proofErr w:type="spellEnd"/>
      <w:r>
        <w:rPr>
          <w:rStyle w:val="HTMLCode"/>
        </w:rPr>
        <w:t xml:space="preserve"> BIGINT,</w:t>
      </w:r>
    </w:p>
    <w:p w:rsidR="005630E2" w:rsidRDefault="003D32DD">
      <w:pPr>
        <w:pStyle w:val="HTMLPreformatted"/>
        <w:divId w:val="501287441"/>
        <w:rPr>
          <w:rStyle w:val="HTMLCode"/>
        </w:rPr>
      </w:pPr>
      <w:proofErr w:type="spellStart"/>
      <w:r>
        <w:rPr>
          <w:rStyle w:val="HTMLCode"/>
        </w:rPr>
        <w:t>wlupdated</w:t>
      </w:r>
      <w:proofErr w:type="spellEnd"/>
      <w:r>
        <w:rPr>
          <w:rStyle w:val="HTMLCode"/>
        </w:rPr>
        <w:t xml:space="preserve"> DATETIME,</w:t>
      </w:r>
    </w:p>
    <w:p w:rsidR="005630E2" w:rsidRDefault="003D32DD">
      <w:pPr>
        <w:pStyle w:val="HTMLPreformatted"/>
        <w:divId w:val="501287441"/>
        <w:rPr>
          <w:rStyle w:val="HTMLCode"/>
        </w:rPr>
      </w:pPr>
      <w:proofErr w:type="spellStart"/>
      <w:r>
        <w:rPr>
          <w:rStyle w:val="HTMLCode"/>
        </w:rPr>
        <w:t>algorithmname</w:t>
      </w:r>
      <w:proofErr w:type="spellEnd"/>
      <w:r>
        <w:rPr>
          <w:rStyle w:val="HTMLCode"/>
        </w:rPr>
        <w:t xml:space="preserve"> CHAR(50),</w:t>
      </w:r>
    </w:p>
    <w:p w:rsidR="005630E2" w:rsidRDefault="003D32DD">
      <w:pPr>
        <w:pStyle w:val="HTMLPreformatted"/>
        <w:divId w:val="501287441"/>
        <w:rPr>
          <w:rStyle w:val="HTMLCode"/>
        </w:rPr>
      </w:pPr>
      <w:proofErr w:type="spellStart"/>
      <w:r>
        <w:rPr>
          <w:rStyle w:val="HTMLCode"/>
        </w:rPr>
        <w:t>componentpercentcutoff</w:t>
      </w:r>
      <w:proofErr w:type="spellEnd"/>
      <w:r>
        <w:rPr>
          <w:rStyle w:val="HTMLCode"/>
        </w:rPr>
        <w:t xml:space="preserve"> TINYINT,</w:t>
      </w:r>
    </w:p>
    <w:p w:rsidR="005630E2" w:rsidRDefault="003D32DD">
      <w:pPr>
        <w:pStyle w:val="HTMLPreformatted"/>
        <w:divId w:val="501287441"/>
        <w:rPr>
          <w:rStyle w:val="HTMLCode"/>
        </w:rPr>
      </w:pPr>
      <w:proofErr w:type="spellStart"/>
      <w:r>
        <w:rPr>
          <w:rStyle w:val="HTMLCode"/>
        </w:rPr>
        <w:t>readytodistribute</w:t>
      </w:r>
      <w:proofErr w:type="spellEnd"/>
      <w:r>
        <w:rPr>
          <w:rStyle w:val="HTMLCode"/>
        </w:rPr>
        <w:t xml:space="preserve"> TINYINT,</w:t>
      </w:r>
    </w:p>
    <w:p w:rsidR="005630E2" w:rsidRDefault="003D32DD">
      <w:pPr>
        <w:pStyle w:val="HTMLPreformatted"/>
        <w:divId w:val="501287441"/>
        <w:rPr>
          <w:rStyle w:val="HTMLCode"/>
        </w:rPr>
      </w:pPr>
      <w:proofErr w:type="spellStart"/>
      <w:r>
        <w:rPr>
          <w:rStyle w:val="HTMLCode"/>
        </w:rPr>
        <w:t>effectivelogicaldatatype</w:t>
      </w:r>
      <w:proofErr w:type="spellEnd"/>
      <w:r>
        <w:rPr>
          <w:rStyle w:val="HTMLCode"/>
        </w:rPr>
        <w:t xml:space="preserve"> CHAR(20),</w:t>
      </w:r>
    </w:p>
    <w:p w:rsidR="005630E2" w:rsidRDefault="003D32DD">
      <w:pPr>
        <w:pStyle w:val="HTMLPreformatted"/>
        <w:divId w:val="501287441"/>
        <w:rPr>
          <w:rStyle w:val="HTMLCode"/>
        </w:rPr>
      </w:pPr>
      <w:proofErr w:type="spellStart"/>
      <w:r>
        <w:rPr>
          <w:rStyle w:val="HTMLCode"/>
        </w:rPr>
        <w:t>rulekey</w:t>
      </w:r>
      <w:proofErr w:type="spellEnd"/>
      <w:r>
        <w:rPr>
          <w:rStyle w:val="HTMLCode"/>
        </w:rPr>
        <w:t xml:space="preserve"> CHAR(30)</w:t>
      </w:r>
    </w:p>
    <w:p w:rsidR="005630E2" w:rsidRDefault="003D32DD">
      <w:pPr>
        <w:pStyle w:val="HTMLPreformatted"/>
        <w:divId w:val="501287441"/>
      </w:pPr>
      <w:r>
        <w:rPr>
          <w:rStyle w:val="HTMLCode"/>
        </w:rPr>
        <w:t>);</w:t>
      </w:r>
    </w:p>
    <w:p w:rsidR="005630E2" w:rsidRDefault="003D32DD">
      <w:pPr>
        <w:pStyle w:val="HTMLPreformatted"/>
        <w:divId w:val="501287441"/>
        <w:rPr>
          <w:rStyle w:val="HTMLCode"/>
        </w:rPr>
      </w:pPr>
      <w:r>
        <w:rPr>
          <w:rStyle w:val="HTMLCode"/>
        </w:rPr>
        <w:t>INSERT INTO #SDV (</w:t>
      </w:r>
      <w:proofErr w:type="spellStart"/>
      <w:r>
        <w:rPr>
          <w:rStyle w:val="HTMLCode"/>
        </w:rPr>
        <w:t>attributename</w:t>
      </w:r>
      <w:proofErr w:type="spellEnd"/>
      <w:r>
        <w:rPr>
          <w:rStyle w:val="HTMLCode"/>
        </w:rPr>
        <w:t xml:space="preserve">, </w:t>
      </w:r>
      <w:proofErr w:type="spellStart"/>
      <w:r>
        <w:rPr>
          <w:rStyle w:val="HTMLCode"/>
        </w:rPr>
        <w:t>nasisrulename</w:t>
      </w:r>
      <w:proofErr w:type="spellEnd"/>
      <w:r>
        <w:rPr>
          <w:rStyle w:val="HTMLCode"/>
        </w:rPr>
        <w:t xml:space="preserve">, </w:t>
      </w:r>
      <w:proofErr w:type="spellStart"/>
      <w:r>
        <w:rPr>
          <w:rStyle w:val="HTMLCode"/>
        </w:rPr>
        <w:t>rulekey</w:t>
      </w:r>
      <w:proofErr w:type="spellEnd"/>
      <w:r>
        <w:rPr>
          <w:rStyle w:val="HTMLCode"/>
        </w:rPr>
        <w:t xml:space="preserve">, </w:t>
      </w:r>
      <w:proofErr w:type="spellStart"/>
      <w:r>
        <w:rPr>
          <w:rStyle w:val="HTMLCode"/>
        </w:rPr>
        <w:t>ruledesign</w:t>
      </w:r>
      <w:proofErr w:type="spellEnd"/>
      <w:r>
        <w:rPr>
          <w:rStyle w:val="HTMLCode"/>
        </w:rPr>
        <w:t xml:space="preserve">, </w:t>
      </w:r>
      <w:proofErr w:type="spellStart"/>
      <w:r>
        <w:rPr>
          <w:rStyle w:val="HTMLCode"/>
        </w:rPr>
        <w:t>notratedphrase</w:t>
      </w:r>
      <w:proofErr w:type="spellEnd"/>
      <w:r>
        <w:rPr>
          <w:rStyle w:val="HTMLCode"/>
        </w:rPr>
        <w:t xml:space="preserve">, </w:t>
      </w:r>
      <w:proofErr w:type="spellStart"/>
      <w:r>
        <w:rPr>
          <w:rStyle w:val="HTMLCode"/>
        </w:rPr>
        <w:t>resultcolumnname</w:t>
      </w:r>
      <w:proofErr w:type="spellEnd"/>
      <w:r>
        <w:rPr>
          <w:rStyle w:val="HTMLCode"/>
        </w:rPr>
        <w:t xml:space="preserve">, </w:t>
      </w:r>
      <w:proofErr w:type="spellStart"/>
      <w:r>
        <w:rPr>
          <w:rStyle w:val="HTMLCode"/>
        </w:rPr>
        <w:t>maplegendxml</w:t>
      </w:r>
      <w:proofErr w:type="spellEnd"/>
      <w:r>
        <w:rPr>
          <w:rStyle w:val="HTMLCode"/>
        </w:rPr>
        <w:t xml:space="preserve">, </w:t>
      </w:r>
      <w:proofErr w:type="spellStart"/>
      <w:r>
        <w:rPr>
          <w:rStyle w:val="HTMLCode"/>
        </w:rPr>
        <w:t>attributedescription</w:t>
      </w:r>
      <w:proofErr w:type="spellEnd"/>
      <w:r>
        <w:rPr>
          <w:rStyle w:val="HTMLCode"/>
        </w:rPr>
        <w:t>)</w:t>
      </w:r>
    </w:p>
    <w:p w:rsidR="005630E2" w:rsidRDefault="003D32DD">
      <w:pPr>
        <w:pStyle w:val="HTMLPreformatted"/>
        <w:divId w:val="501287441"/>
        <w:rPr>
          <w:rStyle w:val="HTMLCode"/>
        </w:rPr>
      </w:pPr>
      <w:r>
        <w:rPr>
          <w:rStyle w:val="HTMLCode"/>
        </w:rPr>
        <w:t xml:space="preserve">SELECT </w:t>
      </w:r>
      <w:proofErr w:type="spellStart"/>
      <w:r>
        <w:rPr>
          <w:rStyle w:val="HTMLCode"/>
        </w:rPr>
        <w:t>sdv.attributename</w:t>
      </w:r>
      <w:proofErr w:type="spellEnd"/>
      <w:r>
        <w:rPr>
          <w:rStyle w:val="HTMLCode"/>
        </w:rPr>
        <w:t xml:space="preserve">, </w:t>
      </w:r>
      <w:proofErr w:type="spellStart"/>
      <w:r>
        <w:rPr>
          <w:rStyle w:val="HTMLCode"/>
        </w:rPr>
        <w:t>sdv.nasisrulename</w:t>
      </w:r>
      <w:proofErr w:type="spellEnd"/>
      <w:r>
        <w:rPr>
          <w:rStyle w:val="HTMLCode"/>
        </w:rPr>
        <w:t xml:space="preserve">, </w:t>
      </w:r>
      <w:proofErr w:type="spellStart"/>
      <w:r>
        <w:rPr>
          <w:rStyle w:val="HTMLCode"/>
        </w:rPr>
        <w:t>md.rulekey</w:t>
      </w:r>
      <w:proofErr w:type="spellEnd"/>
      <w:r>
        <w:rPr>
          <w:rStyle w:val="HTMLCode"/>
        </w:rPr>
        <w:t xml:space="preserve">, </w:t>
      </w:r>
      <w:proofErr w:type="spellStart"/>
      <w:r>
        <w:rPr>
          <w:rStyle w:val="HTMLCode"/>
        </w:rPr>
        <w:t>md.ruledesign</w:t>
      </w:r>
      <w:proofErr w:type="spellEnd"/>
      <w:r>
        <w:rPr>
          <w:rStyle w:val="HTMLCode"/>
        </w:rPr>
        <w:t xml:space="preserve">, </w:t>
      </w:r>
      <w:proofErr w:type="spellStart"/>
      <w:r>
        <w:rPr>
          <w:rStyle w:val="HTMLCode"/>
        </w:rPr>
        <w:t>sdv.notratedphrase</w:t>
      </w:r>
      <w:proofErr w:type="spellEnd"/>
      <w:r>
        <w:rPr>
          <w:rStyle w:val="HTMLCode"/>
        </w:rPr>
        <w:t xml:space="preserve">, </w:t>
      </w:r>
      <w:proofErr w:type="spellStart"/>
      <w:r>
        <w:rPr>
          <w:rStyle w:val="HTMLCode"/>
        </w:rPr>
        <w:t>sdv.resultcolumnname</w:t>
      </w:r>
      <w:proofErr w:type="spellEnd"/>
      <w:r>
        <w:rPr>
          <w:rStyle w:val="HTMLCode"/>
        </w:rPr>
        <w:t xml:space="preserve">, </w:t>
      </w:r>
      <w:proofErr w:type="spellStart"/>
      <w:r>
        <w:rPr>
          <w:rStyle w:val="HTMLCode"/>
        </w:rPr>
        <w:t>sdv.maplegendxml</w:t>
      </w:r>
      <w:proofErr w:type="spellEnd"/>
      <w:r>
        <w:rPr>
          <w:rStyle w:val="HTMLCode"/>
        </w:rPr>
        <w:t xml:space="preserve">, </w:t>
      </w:r>
      <w:proofErr w:type="spellStart"/>
      <w:r>
        <w:rPr>
          <w:rStyle w:val="HTMLCode"/>
        </w:rPr>
        <w:t>sdv.attributedescription</w:t>
      </w:r>
      <w:proofErr w:type="spellEnd"/>
    </w:p>
    <w:p w:rsidR="005630E2" w:rsidRDefault="003D32DD">
      <w:pPr>
        <w:pStyle w:val="HTMLPreformatted"/>
        <w:divId w:val="501287441"/>
        <w:rPr>
          <w:rStyle w:val="HTMLCode"/>
        </w:rPr>
      </w:pPr>
      <w:r>
        <w:rPr>
          <w:rStyle w:val="HTMLCode"/>
        </w:rPr>
        <w:t xml:space="preserve">FROM </w:t>
      </w:r>
      <w:proofErr w:type="spellStart"/>
      <w:r>
        <w:rPr>
          <w:rStyle w:val="HTMLCode"/>
        </w:rPr>
        <w:t>sdvattribute</w:t>
      </w:r>
      <w:proofErr w:type="spellEnd"/>
      <w:r>
        <w:rPr>
          <w:rStyle w:val="HTMLCode"/>
        </w:rPr>
        <w:t xml:space="preserve"> </w:t>
      </w:r>
      <w:proofErr w:type="spellStart"/>
      <w:r>
        <w:rPr>
          <w:rStyle w:val="HTMLCode"/>
        </w:rPr>
        <w:t>sdv</w:t>
      </w:r>
      <w:proofErr w:type="spellEnd"/>
    </w:p>
    <w:p w:rsidR="005630E2" w:rsidRDefault="003D32DD">
      <w:pPr>
        <w:pStyle w:val="HTMLPreformatted"/>
        <w:divId w:val="501287441"/>
        <w:rPr>
          <w:rStyle w:val="HTMLCode"/>
        </w:rPr>
      </w:pPr>
      <w:r>
        <w:rPr>
          <w:rStyle w:val="HTMLCode"/>
        </w:rPr>
        <w:t xml:space="preserve">LEFT OUTER JOIN </w:t>
      </w:r>
      <w:proofErr w:type="spellStart"/>
      <w:r>
        <w:rPr>
          <w:rStyle w:val="HTMLCode"/>
        </w:rPr>
        <w:t>distinterpmd</w:t>
      </w:r>
      <w:proofErr w:type="spellEnd"/>
      <w:r>
        <w:rPr>
          <w:rStyle w:val="HTMLCode"/>
        </w:rPr>
        <w:t xml:space="preserve"> md ON </w:t>
      </w:r>
      <w:proofErr w:type="spellStart"/>
      <w:r>
        <w:rPr>
          <w:rStyle w:val="HTMLCode"/>
        </w:rPr>
        <w:t>sdv.nasisrulename</w:t>
      </w:r>
      <w:proofErr w:type="spellEnd"/>
      <w:r>
        <w:rPr>
          <w:rStyle w:val="HTMLCode"/>
        </w:rPr>
        <w:t xml:space="preserve"> = </w:t>
      </w:r>
      <w:proofErr w:type="spellStart"/>
      <w:r>
        <w:rPr>
          <w:rStyle w:val="HTMLCode"/>
        </w:rPr>
        <w:t>md.rulename</w:t>
      </w:r>
      <w:proofErr w:type="spellEnd"/>
    </w:p>
    <w:p w:rsidR="005630E2" w:rsidRDefault="003D32DD">
      <w:pPr>
        <w:pStyle w:val="HTMLPreformatted"/>
        <w:divId w:val="501287441"/>
        <w:rPr>
          <w:rStyle w:val="HTMLCode"/>
        </w:rPr>
      </w:pPr>
      <w:r>
        <w:rPr>
          <w:rStyle w:val="HTMLCode"/>
        </w:rPr>
        <w:t xml:space="preserve">WHERE </w:t>
      </w:r>
      <w:proofErr w:type="spellStart"/>
      <w:r>
        <w:rPr>
          <w:rStyle w:val="HTMLCode"/>
        </w:rPr>
        <w:t>sdv.attributename</w:t>
      </w:r>
      <w:proofErr w:type="spellEnd"/>
      <w:r>
        <w:rPr>
          <w:rStyle w:val="HTMLCode"/>
        </w:rPr>
        <w:t xml:space="preserve"> IN ('Agricultural Organic Soil Subsidence', 'Soil Susceptibility to Compaction', 'Organic Matter Depletion', 'Surface Salt Concentration', 'Hydric Rating by Map Unit', 'Suitability for Aerobic Soil Organisms', 'Ponding Frequency </w:t>
      </w:r>
      <w:proofErr w:type="spellStart"/>
      <w:r>
        <w:rPr>
          <w:rStyle w:val="HTMLCode"/>
        </w:rPr>
        <w:t>Class','Flooding</w:t>
      </w:r>
      <w:proofErr w:type="spellEnd"/>
      <w:r>
        <w:rPr>
          <w:rStyle w:val="HTMLCode"/>
        </w:rPr>
        <w:t xml:space="preserve"> Frequency Class',</w:t>
      </w:r>
    </w:p>
    <w:p w:rsidR="005630E2" w:rsidRDefault="003D32DD">
      <w:pPr>
        <w:pStyle w:val="HTMLPreformatted"/>
        <w:divId w:val="501287441"/>
        <w:rPr>
          <w:rStyle w:val="HTMLCode"/>
        </w:rPr>
      </w:pPr>
      <w:r>
        <w:rPr>
          <w:rStyle w:val="HTMLCode"/>
        </w:rPr>
        <w:t xml:space="preserve">'Available Water </w:t>
      </w:r>
      <w:proofErr w:type="spellStart"/>
      <w:r>
        <w:rPr>
          <w:rStyle w:val="HTMLCode"/>
        </w:rPr>
        <w:t>Storage','Depth</w:t>
      </w:r>
      <w:proofErr w:type="spellEnd"/>
      <w:r>
        <w:rPr>
          <w:rStyle w:val="HTMLCode"/>
        </w:rPr>
        <w:t xml:space="preserve"> to Water Table', 'Drainage Class', 'Farmland Classification')</w:t>
      </w:r>
    </w:p>
    <w:p w:rsidR="005630E2" w:rsidRDefault="003D32DD">
      <w:pPr>
        <w:pStyle w:val="HTMLPreformatted"/>
        <w:divId w:val="501287441"/>
      </w:pPr>
      <w:r>
        <w:rPr>
          <w:rStyle w:val="HTMLCode"/>
        </w:rPr>
        <w:t xml:space="preserve">GROUP BY </w:t>
      </w:r>
      <w:proofErr w:type="spellStart"/>
      <w:r>
        <w:rPr>
          <w:rStyle w:val="HTMLCode"/>
        </w:rPr>
        <w:t>md.rulekey</w:t>
      </w:r>
      <w:proofErr w:type="spellEnd"/>
      <w:r>
        <w:rPr>
          <w:rStyle w:val="HTMLCode"/>
        </w:rPr>
        <w:t xml:space="preserve">, </w:t>
      </w:r>
      <w:proofErr w:type="spellStart"/>
      <w:r>
        <w:rPr>
          <w:rStyle w:val="HTMLCode"/>
        </w:rPr>
        <w:t>sdv.attributename</w:t>
      </w:r>
      <w:proofErr w:type="spellEnd"/>
      <w:r>
        <w:rPr>
          <w:rStyle w:val="HTMLCode"/>
        </w:rPr>
        <w:t xml:space="preserve">, </w:t>
      </w:r>
      <w:proofErr w:type="spellStart"/>
      <w:r>
        <w:rPr>
          <w:rStyle w:val="HTMLCode"/>
        </w:rPr>
        <w:t>sdv.nasisrulename</w:t>
      </w:r>
      <w:proofErr w:type="spellEnd"/>
      <w:r>
        <w:rPr>
          <w:rStyle w:val="HTMLCode"/>
        </w:rPr>
        <w:t xml:space="preserve">, </w:t>
      </w:r>
      <w:proofErr w:type="spellStart"/>
      <w:r>
        <w:rPr>
          <w:rStyle w:val="HTMLCode"/>
        </w:rPr>
        <w:t>sdv.resultcolumnname</w:t>
      </w:r>
      <w:proofErr w:type="spellEnd"/>
      <w:r>
        <w:rPr>
          <w:rStyle w:val="HTMLCode"/>
        </w:rPr>
        <w:t xml:space="preserve">, </w:t>
      </w:r>
      <w:proofErr w:type="spellStart"/>
      <w:r>
        <w:rPr>
          <w:rStyle w:val="HTMLCode"/>
        </w:rPr>
        <w:t>md.ruledesign</w:t>
      </w:r>
      <w:proofErr w:type="spellEnd"/>
      <w:r>
        <w:rPr>
          <w:rStyle w:val="HTMLCode"/>
        </w:rPr>
        <w:t xml:space="preserve">, </w:t>
      </w:r>
      <w:proofErr w:type="spellStart"/>
      <w:r>
        <w:rPr>
          <w:rStyle w:val="HTMLCode"/>
        </w:rPr>
        <w:t>sdv.notratedphrase</w:t>
      </w:r>
      <w:proofErr w:type="spellEnd"/>
      <w:r>
        <w:rPr>
          <w:rStyle w:val="HTMLCode"/>
        </w:rPr>
        <w:t xml:space="preserve">, </w:t>
      </w:r>
      <w:proofErr w:type="spellStart"/>
      <w:r>
        <w:rPr>
          <w:rStyle w:val="HTMLCode"/>
        </w:rPr>
        <w:t>sdv.maplegendxml</w:t>
      </w:r>
      <w:proofErr w:type="spellEnd"/>
      <w:r>
        <w:rPr>
          <w:rStyle w:val="HTMLCode"/>
        </w:rPr>
        <w:t xml:space="preserve">, </w:t>
      </w:r>
      <w:proofErr w:type="spellStart"/>
      <w:r>
        <w:rPr>
          <w:rStyle w:val="HTMLCode"/>
        </w:rPr>
        <w:t>sdv.attributedescription</w:t>
      </w:r>
      <w:proofErr w:type="spellEnd"/>
      <w:r>
        <w:rPr>
          <w:rStyle w:val="HTMLCode"/>
        </w:rPr>
        <w:t>;</w:t>
      </w:r>
    </w:p>
    <w:p w:rsidR="005630E2" w:rsidRDefault="003D32DD">
      <w:pPr>
        <w:numPr>
          <w:ilvl w:val="0"/>
          <w:numId w:val="5"/>
        </w:numPr>
        <w:spacing w:before="100" w:beforeAutospacing="1" w:after="100" w:afterAutospacing="1"/>
        <w:divId w:val="501287441"/>
        <w:rPr>
          <w:rFonts w:eastAsia="Times New Roman"/>
        </w:rPr>
      </w:pPr>
      <w:r>
        <w:rPr>
          <w:rFonts w:eastAsia="Times New Roman"/>
        </w:rPr>
        <w:t>Begin populating static tables. These are for the base soils data and metadata. No interp</w:t>
      </w:r>
      <w:ins w:id="159" w:author="Achen, Aaron - NRCS, Lincoln, NE" w:date="2019-07-23T16:13:00Z">
        <w:r>
          <w:rPr>
            <w:rFonts w:eastAsia="Times New Roman"/>
          </w:rPr>
          <w:t>retation</w:t>
        </w:r>
      </w:ins>
      <w:r>
        <w:rPr>
          <w:rFonts w:eastAsia="Times New Roman"/>
        </w:rPr>
        <w:t xml:space="preserve"> data yet.</w:t>
      </w:r>
    </w:p>
    <w:p w:rsidR="005630E2" w:rsidRDefault="003D32DD">
      <w:pPr>
        <w:numPr>
          <w:ilvl w:val="0"/>
          <w:numId w:val="5"/>
        </w:numPr>
        <w:spacing w:before="100" w:beforeAutospacing="1" w:after="100" w:afterAutospacing="1"/>
        <w:divId w:val="501287441"/>
        <w:rPr>
          <w:rFonts w:eastAsia="Times New Roman"/>
        </w:rPr>
      </w:pPr>
      <w:r>
        <w:rPr>
          <w:rFonts w:eastAsia="Times New Roman"/>
        </w:rPr>
        <w:t xml:space="preserve">Create a table containing </w:t>
      </w:r>
      <w:del w:id="160" w:author="Achen, Aaron - NRCS, Lincoln, NE" w:date="2019-07-23T16:14:00Z">
        <w:r>
          <w:rPr>
            <w:rFonts w:eastAsia="Times New Roman"/>
          </w:rPr>
          <w:delText>neccessary</w:delText>
        </w:r>
      </w:del>
      <w:ins w:id="161" w:author="Achen, Aaron - NRCS, Lincoln, NE" w:date="2019-07-23T16:14:00Z">
        <w:r>
          <w:rPr>
            <w:rFonts w:eastAsia="Times New Roman"/>
          </w:rPr>
          <w:t>necessary</w:t>
        </w:r>
      </w:ins>
      <w:r>
        <w:rPr>
          <w:rFonts w:eastAsia="Times New Roman"/>
        </w:rPr>
        <w:t xml:space="preserve"> interp</w:t>
      </w:r>
      <w:ins w:id="162" w:author="Achen, Aaron - NRCS, Lincoln, NE" w:date="2019-07-23T16:14:00Z">
        <w:r>
          <w:rPr>
            <w:rFonts w:eastAsia="Times New Roman"/>
          </w:rPr>
          <w:t>retation</w:t>
        </w:r>
      </w:ins>
      <w:r>
        <w:rPr>
          <w:rFonts w:eastAsia="Times New Roman"/>
        </w:rPr>
        <w:t xml:space="preserve"> data</w:t>
      </w:r>
      <w:ins w:id="163" w:author="Achen, Aaron - NRCS, Lincoln, NE" w:date="2019-07-23T16:23:00Z">
        <w:r>
          <w:rPr>
            <w:rFonts w:eastAsia="Times New Roman"/>
          </w:rPr>
          <w:t>.</w:t>
        </w:r>
      </w:ins>
    </w:p>
    <w:p w:rsidR="005630E2" w:rsidRDefault="003D32DD">
      <w:pPr>
        <w:numPr>
          <w:ilvl w:val="0"/>
          <w:numId w:val="5"/>
        </w:numPr>
        <w:spacing w:before="100" w:beforeAutospacing="1" w:after="100" w:afterAutospacing="1"/>
        <w:divId w:val="501287441"/>
        <w:rPr>
          <w:rFonts w:eastAsia="Times New Roman"/>
        </w:rPr>
      </w:pPr>
      <w:r>
        <w:rPr>
          <w:rFonts w:eastAsia="Times New Roman"/>
        </w:rPr>
        <w:t xml:space="preserve">Please note that if we instead get </w:t>
      </w:r>
      <w:proofErr w:type="spellStart"/>
      <w:r>
        <w:rPr>
          <w:rFonts w:eastAsia="Times New Roman"/>
        </w:rPr>
        <w:t>ruledesign</w:t>
      </w:r>
      <w:proofErr w:type="spellEnd"/>
      <w:r>
        <w:rPr>
          <w:rFonts w:eastAsia="Times New Roman"/>
        </w:rPr>
        <w:t xml:space="preserve"> from </w:t>
      </w:r>
      <w:proofErr w:type="spellStart"/>
      <w:r>
        <w:rPr>
          <w:rFonts w:eastAsia="Times New Roman"/>
        </w:rPr>
        <w:t>sdvattribute</w:t>
      </w:r>
      <w:proofErr w:type="spellEnd"/>
      <w:r>
        <w:rPr>
          <w:rFonts w:eastAsia="Times New Roman"/>
        </w:rPr>
        <w:t>, those values change to integer as in 1:limitation, 2:suitability</w:t>
      </w:r>
      <w:ins w:id="164" w:author="Achen, Aaron - NRCS, Lincoln, NE" w:date="2019-07-23T16:23:00Z">
        <w:r>
          <w:rPr>
            <w:rFonts w:eastAsia="Times New Roman"/>
          </w:rPr>
          <w:t>.</w:t>
        </w:r>
      </w:ins>
    </w:p>
    <w:p w:rsidR="005630E2" w:rsidRDefault="003D32D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96639570"/>
        <w:rPr>
          <w:rFonts w:eastAsia="Times New Roman"/>
        </w:rPr>
      </w:pPr>
      <w:bookmarkStart w:id="165" w:name="_Toc16245942"/>
      <w:r>
        <w:rPr>
          <w:rFonts w:eastAsia="Times New Roman"/>
        </w:rPr>
        <w:t xml:space="preserve">Populate soil map unit acres, aggregated by </w:t>
      </w:r>
      <w:proofErr w:type="spellStart"/>
      <w:r>
        <w:rPr>
          <w:rFonts w:eastAsia="Times New Roman"/>
        </w:rPr>
        <w:t>mukey</w:t>
      </w:r>
      <w:proofErr w:type="spellEnd"/>
      <w:r>
        <w:rPr>
          <w:rFonts w:eastAsia="Times New Roman"/>
        </w:rPr>
        <w:t xml:space="preserve"> (merges polygons together)</w:t>
      </w:r>
      <w:bookmarkEnd w:id="165"/>
    </w:p>
    <w:p w:rsidR="005630E2" w:rsidRDefault="003D32DD">
      <w:pPr>
        <w:pStyle w:val="HTMLPreformatted"/>
        <w:divId w:val="1296639570"/>
        <w:rPr>
          <w:rStyle w:val="HTMLCode"/>
        </w:rPr>
      </w:pPr>
      <w:r>
        <w:rPr>
          <w:rStyle w:val="HTMLCode"/>
        </w:rPr>
        <w:t xml:space="preserve">-- Soil map unit acres, aggregated by </w:t>
      </w:r>
      <w:proofErr w:type="spellStart"/>
      <w:r>
        <w:rPr>
          <w:rStyle w:val="HTMLCode"/>
        </w:rPr>
        <w:t>mukey</w:t>
      </w:r>
      <w:proofErr w:type="spellEnd"/>
      <w:r>
        <w:rPr>
          <w:rStyle w:val="HTMLCode"/>
        </w:rPr>
        <w:t xml:space="preserve"> (merges polygons together)</w:t>
      </w:r>
    </w:p>
    <w:p w:rsidR="005630E2" w:rsidRDefault="003D32DD">
      <w:pPr>
        <w:pStyle w:val="HTMLPreformatted"/>
        <w:divId w:val="1296639570"/>
        <w:rPr>
          <w:rStyle w:val="HTMLCode"/>
        </w:rPr>
      </w:pPr>
      <w:r>
        <w:rPr>
          <w:rStyle w:val="HTMLCode"/>
        </w:rPr>
        <w:t>CREATE TABLE #M2</w:t>
      </w:r>
    </w:p>
    <w:p w:rsidR="005630E2" w:rsidRDefault="003D32DD">
      <w:pPr>
        <w:pStyle w:val="HTMLPreformatted"/>
        <w:divId w:val="1296639570"/>
        <w:rPr>
          <w:rStyle w:val="HTMLCode"/>
        </w:rPr>
      </w:pPr>
      <w:r>
        <w:rPr>
          <w:rStyle w:val="HTMLCode"/>
        </w:rPr>
        <w:t xml:space="preserve">    ( </w:t>
      </w:r>
      <w:proofErr w:type="spellStart"/>
      <w:r>
        <w:rPr>
          <w:rStyle w:val="HTMLCode"/>
        </w:rPr>
        <w:t>aoiid</w:t>
      </w:r>
      <w:proofErr w:type="spellEnd"/>
      <w:r>
        <w:rPr>
          <w:rStyle w:val="HTMLCode"/>
        </w:rPr>
        <w:t xml:space="preserve"> INT,</w:t>
      </w:r>
    </w:p>
    <w:p w:rsidR="005630E2" w:rsidRDefault="003D32DD">
      <w:pPr>
        <w:pStyle w:val="HTMLPreformatted"/>
        <w:divId w:val="1296639570"/>
        <w:rPr>
          <w:rStyle w:val="HTMLCode"/>
        </w:rPr>
      </w:pPr>
      <w:r>
        <w:rPr>
          <w:rStyle w:val="HTMLCode"/>
        </w:rPr>
        <w:t xml:space="preserve">    </w:t>
      </w:r>
      <w:proofErr w:type="spellStart"/>
      <w:r>
        <w:rPr>
          <w:rStyle w:val="HTMLCode"/>
        </w:rPr>
        <w:t>landunit</w:t>
      </w:r>
      <w:proofErr w:type="spellEnd"/>
      <w:r>
        <w:rPr>
          <w:rStyle w:val="HTMLCode"/>
        </w:rPr>
        <w:t xml:space="preserve"> CHAR(20),</w:t>
      </w:r>
    </w:p>
    <w:p w:rsidR="005630E2" w:rsidRDefault="003D32DD">
      <w:pPr>
        <w:pStyle w:val="HTMLPreformatted"/>
        <w:divId w:val="1296639570"/>
        <w:rPr>
          <w:rStyle w:val="HTMLCode"/>
        </w:rPr>
      </w:pPr>
      <w:r>
        <w:rPr>
          <w:rStyle w:val="HTMLCode"/>
        </w:rPr>
        <w:t xml:space="preserve">    </w:t>
      </w:r>
      <w:proofErr w:type="spellStart"/>
      <w:r>
        <w:rPr>
          <w:rStyle w:val="HTMLCode"/>
        </w:rPr>
        <w:t>mukey</w:t>
      </w:r>
      <w:proofErr w:type="spellEnd"/>
      <w:r>
        <w:rPr>
          <w:rStyle w:val="HTMLCode"/>
        </w:rPr>
        <w:t xml:space="preserve"> INT,</w:t>
      </w:r>
    </w:p>
    <w:p w:rsidR="005630E2" w:rsidRDefault="003D32DD">
      <w:pPr>
        <w:pStyle w:val="HTMLPreformatted"/>
        <w:divId w:val="1296639570"/>
        <w:rPr>
          <w:rStyle w:val="HTMLCode"/>
        </w:rPr>
      </w:pPr>
      <w:r>
        <w:rPr>
          <w:rStyle w:val="HTMLCode"/>
        </w:rPr>
        <w:t xml:space="preserve">    </w:t>
      </w:r>
      <w:proofErr w:type="spellStart"/>
      <w:r>
        <w:rPr>
          <w:rStyle w:val="HTMLCode"/>
        </w:rPr>
        <w:t>mapunit_acres</w:t>
      </w:r>
      <w:proofErr w:type="spellEnd"/>
      <w:r>
        <w:rPr>
          <w:rStyle w:val="HTMLCode"/>
        </w:rPr>
        <w:t xml:space="preserve"> FLOAT</w:t>
      </w:r>
    </w:p>
    <w:p w:rsidR="005630E2" w:rsidRDefault="003D32DD">
      <w:pPr>
        <w:pStyle w:val="HTMLPreformatted"/>
        <w:divId w:val="1296639570"/>
      </w:pPr>
      <w:r>
        <w:rPr>
          <w:rStyle w:val="HTMLCode"/>
        </w:rPr>
        <w:t xml:space="preserve">    );</w:t>
      </w:r>
    </w:p>
    <w:p w:rsidR="005630E2" w:rsidRDefault="003D32DD">
      <w:pPr>
        <w:pStyle w:val="HTMLPreformatted"/>
        <w:divId w:val="1296639570"/>
        <w:rPr>
          <w:rStyle w:val="HTMLCode"/>
        </w:rPr>
      </w:pPr>
      <w:r>
        <w:rPr>
          <w:rStyle w:val="HTMLCode"/>
        </w:rPr>
        <w:t>INSERT INTO #M2</w:t>
      </w:r>
    </w:p>
    <w:p w:rsidR="005630E2" w:rsidRDefault="003D32DD">
      <w:pPr>
        <w:pStyle w:val="HTMLPreformatted"/>
        <w:divId w:val="1296639570"/>
        <w:rPr>
          <w:rStyle w:val="HTMLCode"/>
        </w:rPr>
      </w:pPr>
      <w:r>
        <w:rPr>
          <w:rStyle w:val="HTMLCode"/>
        </w:rPr>
        <w:t>SELECT DISTINCT M1.aoiid, M1.landunit, M1.mukey,</w:t>
      </w:r>
    </w:p>
    <w:p w:rsidR="005630E2" w:rsidRDefault="003D32DD">
      <w:pPr>
        <w:pStyle w:val="HTMLPreformatted"/>
        <w:divId w:val="1296639570"/>
        <w:rPr>
          <w:rStyle w:val="HTMLCode"/>
        </w:rPr>
      </w:pPr>
      <w:r>
        <w:rPr>
          <w:rStyle w:val="HTMLCode"/>
        </w:rPr>
        <w:t xml:space="preserve">ROUND (SUM (M1.poly_acres) OVER(PARTITION BY M1.landunit, M1.mukey), 3) AS </w:t>
      </w:r>
      <w:proofErr w:type="spellStart"/>
      <w:r>
        <w:rPr>
          <w:rStyle w:val="HTMLCode"/>
        </w:rPr>
        <w:t>mapunit_acres</w:t>
      </w:r>
      <w:proofErr w:type="spellEnd"/>
    </w:p>
    <w:p w:rsidR="005630E2" w:rsidRDefault="003D32DD">
      <w:pPr>
        <w:pStyle w:val="HTMLPreformatted"/>
        <w:divId w:val="1296639570"/>
        <w:rPr>
          <w:rStyle w:val="HTMLCode"/>
        </w:rPr>
      </w:pPr>
      <w:r>
        <w:rPr>
          <w:rStyle w:val="HTMLCode"/>
        </w:rPr>
        <w:t>FROM #AoiSoils2 AS M1</w:t>
      </w:r>
    </w:p>
    <w:p w:rsidR="005630E2" w:rsidRDefault="003D32DD">
      <w:pPr>
        <w:pStyle w:val="HTMLPreformatted"/>
        <w:divId w:val="1296639570"/>
      </w:pPr>
      <w:r>
        <w:rPr>
          <w:rStyle w:val="HTMLCode"/>
        </w:rPr>
        <w:t>GROUP BY M1.aoiid, M1.landunit, M1.mukey, M1.poly_acres;</w:t>
      </w:r>
    </w:p>
    <w:tbl>
      <w:tblPr>
        <w:tblW w:w="0" w:type="auto"/>
        <w:tblCellSpacing w:w="15" w:type="dxa"/>
        <w:tblLook w:val="04A0" w:firstRow="1" w:lastRow="0" w:firstColumn="1" w:lastColumn="0" w:noHBand="0" w:noVBand="1"/>
      </w:tblPr>
      <w:tblGrid>
        <w:gridCol w:w="582"/>
        <w:gridCol w:w="1187"/>
        <w:gridCol w:w="900"/>
        <w:gridCol w:w="1595"/>
      </w:tblGrid>
      <w:tr w:rsidR="005630E2">
        <w:trPr>
          <w:divId w:val="1296639570"/>
          <w:tblHeader/>
          <w:tblCellSpacing w:w="15" w:type="dxa"/>
        </w:trPr>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lastRenderedPageBreak/>
              <w:t>aoiid</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mapunit_acres</w:t>
            </w:r>
            <w:proofErr w:type="spellEnd"/>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0.426</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0.287</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1.729</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56.699</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1.35</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0.129</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28.479</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4.983</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16.106</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12.638</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17.691</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0.032</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181.356</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2.449</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4.599</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8.623</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0.458</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31.514</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62.205</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63.55</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23.138</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3.86</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103.909</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0.443</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9.641</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11.382</w:t>
            </w:r>
          </w:p>
        </w:tc>
      </w:tr>
    </w:tbl>
    <w:p w:rsidR="005630E2" w:rsidRDefault="00563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96639570"/>
        <w:rPr>
          <w:rFonts w:eastAsia="Times New Roman"/>
          <w:vanish/>
        </w:rPr>
      </w:pPr>
    </w:p>
    <w:tbl>
      <w:tblPr>
        <w:tblW w:w="5000" w:type="pct"/>
        <w:tblCellSpacing w:w="15" w:type="dxa"/>
        <w:tblLook w:val="04A0" w:firstRow="1" w:lastRow="0" w:firstColumn="1" w:lastColumn="0" w:noHBand="0" w:noVBand="1"/>
      </w:tblPr>
      <w:tblGrid>
        <w:gridCol w:w="582"/>
        <w:gridCol w:w="995"/>
        <w:gridCol w:w="7783"/>
      </w:tblGrid>
      <w:tr w:rsidR="005630E2">
        <w:trPr>
          <w:divId w:val="1296639570"/>
          <w:tblHeader/>
          <w:tblCellSpacing w:w="15" w:type="dxa"/>
        </w:trPr>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aoigeom</w:t>
            </w:r>
            <w:proofErr w:type="spellEnd"/>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POLYGON ((-102.13386921506947 45.944643788188387, -102.12327175652177 45.9447036058142, -102.12335160658608 45.959173206572416, -102.13402890980223 45.959218442561564, -102.13386921506947 45.944643788188387))</w:t>
            </w:r>
          </w:p>
        </w:tc>
      </w:tr>
      <w:tr w:rsidR="005630E2">
        <w:trPr>
          <w:divId w:val="129663957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POLYGON ((-102.12327175652177 45.9447036058142, -102.1128892282776 45.944710506326032, -102.1130336443976 45.959162795100383, -102.12335160658608 45.959173206572416, -102.12327175652177 45.9447036058142))</w:t>
            </w:r>
          </w:p>
        </w:tc>
      </w:tr>
    </w:tbl>
    <w:p w:rsidR="005630E2" w:rsidRDefault="003D32D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98150185"/>
        <w:rPr>
          <w:rFonts w:eastAsia="Times New Roman"/>
        </w:rPr>
      </w:pPr>
      <w:bookmarkStart w:id="166" w:name="_Toc16245943"/>
      <w:r>
        <w:rPr>
          <w:rFonts w:eastAsia="Times New Roman"/>
        </w:rPr>
        <w:t xml:space="preserve">Create </w:t>
      </w:r>
      <w:ins w:id="167" w:author="Achen, Aaron - NRCS, Lincoln, NE" w:date="2019-08-08T12:53:00Z">
        <w:r>
          <w:rPr>
            <w:rFonts w:eastAsia="Times New Roman"/>
          </w:rPr>
          <w:t>T</w:t>
        </w:r>
      </w:ins>
      <w:del w:id="168" w:author="Achen, Aaron - NRCS, Lincoln, NE" w:date="2019-08-08T12:53:00Z">
        <w:r>
          <w:rPr>
            <w:rFonts w:eastAsia="Times New Roman"/>
          </w:rPr>
          <w:delText>t</w:delText>
        </w:r>
      </w:del>
      <w:r>
        <w:rPr>
          <w:rFonts w:eastAsia="Times New Roman"/>
        </w:rPr>
        <w:t xml:space="preserve">able to </w:t>
      </w:r>
      <w:del w:id="169" w:author="Achen, Aaron - NRCS, Lincoln, NE" w:date="2019-08-08T12:53:00Z">
        <w:r>
          <w:rPr>
            <w:rFonts w:eastAsia="Times New Roman"/>
          </w:rPr>
          <w:delText>s</w:delText>
        </w:r>
      </w:del>
      <w:ins w:id="170" w:author="Achen, Aaron - NRCS, Lincoln, NE" w:date="2019-08-08T12:53:00Z">
        <w:r>
          <w:rPr>
            <w:rFonts w:eastAsia="Times New Roman"/>
          </w:rPr>
          <w:t>S</w:t>
        </w:r>
      </w:ins>
      <w:r>
        <w:rPr>
          <w:rFonts w:eastAsia="Times New Roman"/>
        </w:rPr>
        <w:t xml:space="preserve">tore </w:t>
      </w:r>
      <w:del w:id="171" w:author="Achen, Aaron - NRCS, Lincoln, NE" w:date="2019-08-08T12:53:00Z">
        <w:r>
          <w:rPr>
            <w:rFonts w:eastAsia="Times New Roman"/>
          </w:rPr>
          <w:delText>s</w:delText>
        </w:r>
      </w:del>
      <w:ins w:id="172" w:author="Achen, Aaron - NRCS, Lincoln, NE" w:date="2019-08-08T12:53:00Z">
        <w:r>
          <w:rPr>
            <w:rFonts w:eastAsia="Times New Roman"/>
          </w:rPr>
          <w:t>S</w:t>
        </w:r>
      </w:ins>
      <w:r>
        <w:rPr>
          <w:rFonts w:eastAsia="Times New Roman"/>
        </w:rPr>
        <w:t xml:space="preserve">urvey </w:t>
      </w:r>
      <w:del w:id="173" w:author="Achen, Aaron - NRCS, Lincoln, NE" w:date="2019-08-08T12:53:00Z">
        <w:r>
          <w:rPr>
            <w:rFonts w:eastAsia="Times New Roman"/>
          </w:rPr>
          <w:delText>a</w:delText>
        </w:r>
      </w:del>
      <w:ins w:id="174" w:author="Achen, Aaron - NRCS, Lincoln, NE" w:date="2019-08-08T12:53:00Z">
        <w:r>
          <w:rPr>
            <w:rFonts w:eastAsia="Times New Roman"/>
          </w:rPr>
          <w:t>A</w:t>
        </w:r>
      </w:ins>
      <w:r>
        <w:rPr>
          <w:rFonts w:eastAsia="Times New Roman"/>
        </w:rPr>
        <w:t xml:space="preserve">rea </w:t>
      </w:r>
      <w:del w:id="175" w:author="Achen, Aaron - NRCS, Lincoln, NE" w:date="2019-08-08T12:53:00Z">
        <w:r>
          <w:rPr>
            <w:rFonts w:eastAsia="Times New Roman"/>
          </w:rPr>
          <w:delText>d</w:delText>
        </w:r>
      </w:del>
      <w:proofErr w:type="spellStart"/>
      <w:ins w:id="176" w:author="Achen, Aaron - NRCS, Lincoln, NE" w:date="2019-08-08T12:53:00Z">
        <w:r>
          <w:rPr>
            <w:rFonts w:eastAsia="Times New Roman"/>
          </w:rPr>
          <w:t>D</w:t>
        </w:r>
      </w:ins>
      <w:r>
        <w:rPr>
          <w:rFonts w:eastAsia="Times New Roman"/>
        </w:rPr>
        <w:t>atestamps</w:t>
      </w:r>
      <w:proofErr w:type="spellEnd"/>
      <w:r>
        <w:rPr>
          <w:rFonts w:eastAsia="Times New Roman"/>
        </w:rPr>
        <w:t xml:space="preserve"> (</w:t>
      </w:r>
      <w:proofErr w:type="spellStart"/>
      <w:r>
        <w:rPr>
          <w:rFonts w:eastAsia="Times New Roman"/>
        </w:rPr>
        <w:t>sacatalog.saverest</w:t>
      </w:r>
      <w:proofErr w:type="spellEnd"/>
      <w:r>
        <w:rPr>
          <w:rFonts w:eastAsia="Times New Roman"/>
        </w:rPr>
        <w:t>)</w:t>
      </w:r>
      <w:bookmarkEnd w:id="166"/>
    </w:p>
    <w:p w:rsidR="005630E2" w:rsidRDefault="003D32DD">
      <w:pPr>
        <w:pStyle w:val="HTMLPreformatted"/>
        <w:divId w:val="1298150185"/>
        <w:rPr>
          <w:rStyle w:val="HTMLCode"/>
        </w:rPr>
      </w:pPr>
      <w:r>
        <w:rPr>
          <w:rStyle w:val="HTMLCode"/>
        </w:rPr>
        <w:lastRenderedPageBreak/>
        <w:t>CREATE TABLE #</w:t>
      </w:r>
      <w:proofErr w:type="spellStart"/>
      <w:r>
        <w:rPr>
          <w:rStyle w:val="HTMLCode"/>
        </w:rPr>
        <w:t>DateStamps</w:t>
      </w:r>
      <w:proofErr w:type="spellEnd"/>
    </w:p>
    <w:p w:rsidR="005630E2" w:rsidRDefault="003D32DD">
      <w:pPr>
        <w:pStyle w:val="HTMLPreformatted"/>
        <w:divId w:val="1298150185"/>
        <w:rPr>
          <w:rStyle w:val="HTMLCode"/>
        </w:rPr>
      </w:pPr>
      <w:r>
        <w:rPr>
          <w:rStyle w:val="HTMLCode"/>
        </w:rPr>
        <w:t>(</w:t>
      </w:r>
      <w:proofErr w:type="spellStart"/>
      <w:r>
        <w:rPr>
          <w:rStyle w:val="HTMLCode"/>
        </w:rPr>
        <w:t>landunit</w:t>
      </w:r>
      <w:proofErr w:type="spellEnd"/>
      <w:r>
        <w:rPr>
          <w:rStyle w:val="HTMLCode"/>
        </w:rPr>
        <w:t xml:space="preserve"> CHAR(20),</w:t>
      </w:r>
    </w:p>
    <w:p w:rsidR="005630E2" w:rsidRDefault="003D32DD">
      <w:pPr>
        <w:pStyle w:val="HTMLPreformatted"/>
        <w:divId w:val="1298150185"/>
      </w:pPr>
      <w:proofErr w:type="spellStart"/>
      <w:r>
        <w:rPr>
          <w:rStyle w:val="HTMLCode"/>
        </w:rPr>
        <w:t>datestamp</w:t>
      </w:r>
      <w:proofErr w:type="spellEnd"/>
      <w:r>
        <w:rPr>
          <w:rStyle w:val="HTMLCode"/>
        </w:rPr>
        <w:t xml:space="preserve"> VARCHAR(32));</w:t>
      </w:r>
    </w:p>
    <w:p w:rsidR="005630E2" w:rsidRDefault="003D32DD">
      <w:pPr>
        <w:pStyle w:val="HTMLPreformatted"/>
        <w:divId w:val="1298150185"/>
        <w:rPr>
          <w:rStyle w:val="HTMLCode"/>
        </w:rPr>
      </w:pPr>
      <w:r>
        <w:rPr>
          <w:rStyle w:val="HTMLCode"/>
        </w:rPr>
        <w:t>SELECT @</w:t>
      </w:r>
      <w:proofErr w:type="spellStart"/>
      <w:r>
        <w:rPr>
          <w:rStyle w:val="HTMLCode"/>
        </w:rPr>
        <w:t>attributeName</w:t>
      </w:r>
      <w:proofErr w:type="spellEnd"/>
      <w:r>
        <w:rPr>
          <w:rStyle w:val="HTMLCode"/>
        </w:rPr>
        <w:t xml:space="preserve"> = 'Suitability for Aerobic Soil Organisms';</w:t>
      </w:r>
    </w:p>
    <w:p w:rsidR="005630E2" w:rsidRDefault="003D32DD">
      <w:pPr>
        <w:pStyle w:val="HTMLPreformatted"/>
        <w:divId w:val="1298150185"/>
        <w:rPr>
          <w:rStyle w:val="HTMLCode"/>
        </w:rPr>
      </w:pPr>
      <w:r>
        <w:rPr>
          <w:rStyle w:val="HTMLCode"/>
        </w:rPr>
        <w:t>SELECT @</w:t>
      </w:r>
      <w:proofErr w:type="spellStart"/>
      <w:r>
        <w:rPr>
          <w:rStyle w:val="HTMLCode"/>
        </w:rPr>
        <w:t>minPct</w:t>
      </w:r>
      <w:proofErr w:type="spellEnd"/>
      <w:r>
        <w:rPr>
          <w:rStyle w:val="HTMLCode"/>
        </w:rPr>
        <w:t xml:space="preserve"> = 10;</w:t>
      </w:r>
    </w:p>
    <w:p w:rsidR="005630E2" w:rsidRDefault="003D32DD">
      <w:pPr>
        <w:pStyle w:val="HTMLPreformatted"/>
        <w:divId w:val="1298150185"/>
      </w:pPr>
      <w:r>
        <w:rPr>
          <w:rStyle w:val="HTMLCode"/>
        </w:rPr>
        <w:t>SELECT @</w:t>
      </w:r>
      <w:proofErr w:type="spellStart"/>
      <w:r>
        <w:rPr>
          <w:rStyle w:val="HTMLCode"/>
        </w:rPr>
        <w:t>minAcres</w:t>
      </w:r>
      <w:proofErr w:type="spellEnd"/>
      <w:r>
        <w:rPr>
          <w:rStyle w:val="HTMLCode"/>
        </w:rPr>
        <w:t xml:space="preserve"> = 10;</w:t>
      </w:r>
    </w:p>
    <w:p w:rsidR="005630E2" w:rsidRDefault="003D32DD">
      <w:pPr>
        <w:numPr>
          <w:ilvl w:val="0"/>
          <w:numId w:val="6"/>
        </w:numPr>
        <w:spacing w:before="100" w:beforeAutospacing="1" w:after="100" w:afterAutospacing="1"/>
        <w:divId w:val="1298150185"/>
        <w:rPr>
          <w:rFonts w:eastAsia="Times New Roman"/>
        </w:rPr>
      </w:pPr>
      <w:r>
        <w:rPr>
          <w:rFonts w:eastAsia="Times New Roman"/>
        </w:rPr>
        <w:t xml:space="preserve">Defines the soil </w:t>
      </w:r>
      <w:del w:id="177" w:author="Achen, Aaron - NRCS, Lincoln, NE" w:date="2019-08-08T12:53:00Z">
        <w:r>
          <w:rPr>
            <w:rFonts w:eastAsia="Times New Roman"/>
          </w:rPr>
          <w:delText>interpretion</w:delText>
        </w:r>
      </w:del>
      <w:ins w:id="178" w:author="Achen, Aaron - NRCS, Lincoln, NE" w:date="2019-08-08T12:53:00Z">
        <w:r>
          <w:rPr>
            <w:rFonts w:eastAsia="Times New Roman"/>
          </w:rPr>
          <w:t>interpretation.</w:t>
        </w:r>
      </w:ins>
    </w:p>
    <w:p w:rsidR="005630E2" w:rsidRDefault="003D32DD">
      <w:pPr>
        <w:numPr>
          <w:ilvl w:val="0"/>
          <w:numId w:val="6"/>
        </w:numPr>
        <w:spacing w:before="100" w:beforeAutospacing="1" w:after="100" w:afterAutospacing="1"/>
        <w:divId w:val="1298150185"/>
        <w:rPr>
          <w:rFonts w:eastAsia="Times New Roman"/>
        </w:rPr>
      </w:pPr>
      <w:r>
        <w:rPr>
          <w:rFonts w:eastAsia="Times New Roman"/>
        </w:rPr>
        <w:t xml:space="preserve">Sets the </w:t>
      </w:r>
      <w:del w:id="179" w:author="Achen, Aaron - NRCS, Lincoln, NE" w:date="2019-08-08T12:53:00Z">
        <w:r>
          <w:rPr>
            <w:rFonts w:eastAsia="Times New Roman"/>
          </w:rPr>
          <w:delText>minimun</w:delText>
        </w:r>
      </w:del>
      <w:ins w:id="180" w:author="Achen, Aaron - NRCS, Lincoln, NE" w:date="2019-08-08T12:53:00Z">
        <w:r>
          <w:rPr>
            <w:rFonts w:eastAsia="Times New Roman"/>
          </w:rPr>
          <w:t>minimum</w:t>
        </w:r>
      </w:ins>
      <w:r>
        <w:rPr>
          <w:rFonts w:eastAsia="Times New Roman"/>
        </w:rPr>
        <w:t xml:space="preserve"> cutoff </w:t>
      </w:r>
      <w:del w:id="181" w:author="Achen, Aaron - NRCS, Lincoln, NE" w:date="2019-08-08T12:53:00Z">
        <w:r>
          <w:rPr>
            <w:rFonts w:eastAsia="Times New Roman"/>
          </w:rPr>
          <w:delText>pecent</w:delText>
        </w:r>
      </w:del>
      <w:ins w:id="182" w:author="Achen, Aaron - NRCS, Lincoln, NE" w:date="2019-08-08T12:53:00Z">
        <w:r>
          <w:rPr>
            <w:rFonts w:eastAsia="Times New Roman"/>
          </w:rPr>
          <w:t>percent</w:t>
        </w:r>
      </w:ins>
      <w:r>
        <w:rPr>
          <w:rFonts w:eastAsia="Times New Roman"/>
        </w:rPr>
        <w:t xml:space="preserve"> for a resource concern at 10 percent or 10 acres for a given </w:t>
      </w:r>
      <w:proofErr w:type="spellStart"/>
      <w:r>
        <w:rPr>
          <w:rFonts w:eastAsia="Times New Roman"/>
        </w:rPr>
        <w:t>landunit</w:t>
      </w:r>
      <w:proofErr w:type="spellEnd"/>
      <w:ins w:id="183" w:author="Achen, Aaron - NRCS, Lincoln, NE" w:date="2019-08-08T12:53:00Z">
        <w:r>
          <w:rPr>
            <w:rFonts w:eastAsia="Times New Roman"/>
          </w:rPr>
          <w:t>.</w:t>
        </w:r>
      </w:ins>
    </w:p>
    <w:p w:rsidR="005630E2" w:rsidRDefault="003D32D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4017068"/>
        <w:rPr>
          <w:rFonts w:eastAsia="Times New Roman"/>
        </w:rPr>
      </w:pPr>
      <w:bookmarkStart w:id="184" w:name="_Toc16245944"/>
      <w:r>
        <w:rPr>
          <w:rFonts w:eastAsia="Times New Roman"/>
        </w:rPr>
        <w:t>XML Parsing</w:t>
      </w:r>
      <w:bookmarkEnd w:id="184"/>
    </w:p>
    <w:p w:rsidR="005630E2" w:rsidRDefault="003D32DD">
      <w:pPr>
        <w:pStyle w:val="HTMLPreformatted"/>
        <w:divId w:val="344017068"/>
        <w:rPr>
          <w:rStyle w:val="HTMLCode"/>
        </w:rPr>
      </w:pPr>
      <w:r>
        <w:rPr>
          <w:rStyle w:val="HTMLCode"/>
        </w:rPr>
        <w:t xml:space="preserve">SELECT @rating1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@attributeName).value('(/Map_Legend/Legend_Elements/Labels/@value)[1]', 'VARCHAR(100)');</w:t>
      </w:r>
    </w:p>
    <w:p w:rsidR="005630E2" w:rsidRDefault="003D32DD">
      <w:pPr>
        <w:pStyle w:val="HTMLPreformatted"/>
        <w:divId w:val="344017068"/>
        <w:rPr>
          <w:rStyle w:val="HTMLCode"/>
        </w:rPr>
      </w:pPr>
      <w:r>
        <w:rPr>
          <w:rStyle w:val="HTMLCode"/>
        </w:rPr>
        <w:t xml:space="preserve">SELECT @rating2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@attributeName).value('(/Map_Legend/Legend_Elements/Labels/@value)[2]', 'VARCHAR(100)');</w:t>
      </w:r>
    </w:p>
    <w:p w:rsidR="005630E2" w:rsidRDefault="003D32DD">
      <w:pPr>
        <w:pStyle w:val="HTMLPreformatted"/>
        <w:divId w:val="344017068"/>
        <w:rPr>
          <w:rStyle w:val="HTMLCode"/>
        </w:rPr>
      </w:pPr>
      <w:r>
        <w:rPr>
          <w:rStyle w:val="HTMLCode"/>
        </w:rPr>
        <w:t xml:space="preserve">SELECT @rating3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@attributeName).value('(/Map_Legend/Legend_Elements/Labels/@value)[3]', 'VARCHAR(100)');</w:t>
      </w:r>
    </w:p>
    <w:p w:rsidR="005630E2" w:rsidRDefault="003D32DD">
      <w:pPr>
        <w:pStyle w:val="HTMLPreformatted"/>
        <w:divId w:val="344017068"/>
        <w:rPr>
          <w:rStyle w:val="HTMLCode"/>
        </w:rPr>
      </w:pPr>
      <w:r>
        <w:rPr>
          <w:rStyle w:val="HTMLCode"/>
        </w:rPr>
        <w:t xml:space="preserve">SELECT @rating4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@attributeName).value('(/Map_Legend/Legend_Elements/Labels/@value)[4]', 'VARCHAR(100)');</w:t>
      </w:r>
    </w:p>
    <w:p w:rsidR="005630E2" w:rsidRDefault="003D32DD">
      <w:pPr>
        <w:pStyle w:val="HTMLPreformatted"/>
        <w:divId w:val="344017068"/>
        <w:rPr>
          <w:rStyle w:val="HTMLCode"/>
        </w:rPr>
      </w:pPr>
      <w:r>
        <w:rPr>
          <w:rStyle w:val="HTMLCode"/>
        </w:rPr>
        <w:t xml:space="preserve">SELECT @rating5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@attributeName).value('(/Map_Legend/Legend_Elements/Labels/@value)[5]', 'VARCHAR(100)');</w:t>
      </w:r>
    </w:p>
    <w:p w:rsidR="005630E2" w:rsidRDefault="003D32DD">
      <w:pPr>
        <w:pStyle w:val="HTMLPreformatted"/>
        <w:divId w:val="344017068"/>
      </w:pPr>
      <w:r>
        <w:rPr>
          <w:rStyle w:val="HTMLCode"/>
        </w:rPr>
        <w:t xml:space="preserve">SELECT @rating6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@attributeName).value('(/Map_Legend/Legend_Elements/Labels/@value)[6]', 'VARCHAR(100)');</w:t>
      </w:r>
    </w:p>
    <w:p w:rsidR="005630E2" w:rsidRDefault="003D32DD">
      <w:pPr>
        <w:numPr>
          <w:ilvl w:val="0"/>
          <w:numId w:val="7"/>
        </w:numPr>
        <w:spacing w:before="100" w:beforeAutospacing="1" w:after="100" w:afterAutospacing="1"/>
        <w:divId w:val="344017068"/>
        <w:rPr>
          <w:rFonts w:eastAsia="Times New Roman"/>
        </w:rPr>
      </w:pPr>
      <w:r>
        <w:rPr>
          <w:rFonts w:eastAsia="Times New Roman"/>
        </w:rPr>
        <w:t xml:space="preserve">Get ordered set of </w:t>
      </w:r>
      <w:proofErr w:type="spellStart"/>
      <w:r>
        <w:rPr>
          <w:rFonts w:eastAsia="Times New Roman"/>
        </w:rPr>
        <w:t>interphrc</w:t>
      </w:r>
      <w:proofErr w:type="spellEnd"/>
      <w:r>
        <w:rPr>
          <w:rFonts w:eastAsia="Times New Roman"/>
        </w:rPr>
        <w:t xml:space="preserve"> values from </w:t>
      </w:r>
      <w:proofErr w:type="spellStart"/>
      <w:r>
        <w:rPr>
          <w:rFonts w:eastAsia="Times New Roman"/>
        </w:rPr>
        <w:t>sdvattribute.maplegendxml</w:t>
      </w:r>
      <w:proofErr w:type="spellEnd"/>
      <w:r>
        <w:rPr>
          <w:rFonts w:eastAsia="Times New Roman"/>
        </w:rPr>
        <w:t xml:space="preserve">. This is assumed to begin with the </w:t>
      </w:r>
      <w:del w:id="185" w:author="Achen, Aaron - NRCS, Lincoln, NE" w:date="2019-07-23T16:23:00Z">
        <w:r>
          <w:rPr>
            <w:rFonts w:eastAsia="Times New Roman"/>
          </w:rPr>
          <w:delText>‘</w:delText>
        </w:r>
      </w:del>
      <w:ins w:id="186" w:author="Achen, Aaron - NRCS, Lincoln, NE" w:date="2019-07-23T16:23:00Z">
        <w:r>
          <w:rPr>
            <w:rFonts w:eastAsia="Times New Roman"/>
          </w:rPr>
          <w:t>“</w:t>
        </w:r>
      </w:ins>
      <w:del w:id="187" w:author="Achen, Aaron - NRCS, Lincoln, NE" w:date="2019-07-23T16:23:00Z">
        <w:r>
          <w:rPr>
            <w:rFonts w:eastAsia="Times New Roman"/>
          </w:rPr>
          <w:delText xml:space="preserve">worst’ </w:delText>
        </w:r>
      </w:del>
      <w:ins w:id="188" w:author="Achen, Aaron - NRCS, Lincoln, NE" w:date="2019-07-23T16:23:00Z">
        <w:r>
          <w:rPr>
            <w:rFonts w:eastAsia="Times New Roman"/>
          </w:rPr>
          <w:t xml:space="preserve">worst” </w:t>
        </w:r>
      </w:ins>
      <w:r>
        <w:rPr>
          <w:rFonts w:eastAsia="Times New Roman"/>
        </w:rPr>
        <w:t>rating. Need to double-check this for all interp</w:t>
      </w:r>
      <w:ins w:id="189" w:author="Achen, Aaron - NRCS, Lincoln, NE" w:date="2019-07-23T16:23:00Z">
        <w:r>
          <w:rPr>
            <w:rFonts w:eastAsia="Times New Roman"/>
          </w:rPr>
          <w:t>retation</w:t>
        </w:r>
      </w:ins>
      <w:r>
        <w:rPr>
          <w:rFonts w:eastAsia="Times New Roman"/>
        </w:rPr>
        <w:t>s.</w:t>
      </w:r>
    </w:p>
    <w:p w:rsidR="005630E2" w:rsidRDefault="003D32D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44477189"/>
        <w:rPr>
          <w:rFonts w:eastAsia="Times New Roman"/>
        </w:rPr>
      </w:pPr>
      <w:bookmarkStart w:id="190" w:name="_Toc16245945"/>
      <w:r>
        <w:rPr>
          <w:rFonts w:eastAsia="Times New Roman"/>
        </w:rPr>
        <w:t xml:space="preserve">Set </w:t>
      </w:r>
      <w:del w:id="191" w:author="Achen, Aaron - NRCS, Lincoln, NE" w:date="2019-08-08T12:55:00Z">
        <w:r>
          <w:rPr>
            <w:rFonts w:eastAsia="Times New Roman"/>
          </w:rPr>
          <w:delText>i</w:delText>
        </w:r>
      </w:del>
      <w:proofErr w:type="spellStart"/>
      <w:ins w:id="192" w:author="Achen, Aaron - NRCS, Lincoln, NE" w:date="2019-08-08T12:55:00Z">
        <w:r>
          <w:rPr>
            <w:rFonts w:eastAsia="Times New Roman"/>
          </w:rPr>
          <w:t>I</w:t>
        </w:r>
      </w:ins>
      <w:r>
        <w:rPr>
          <w:rFonts w:eastAsia="Times New Roman"/>
        </w:rPr>
        <w:t>nterp</w:t>
      </w:r>
      <w:proofErr w:type="spellEnd"/>
      <w:r>
        <w:rPr>
          <w:rFonts w:eastAsia="Times New Roman"/>
        </w:rPr>
        <w:t xml:space="preserve"> </w:t>
      </w:r>
      <w:del w:id="193" w:author="Achen, Aaron - NRCS, Lincoln, NE" w:date="2019-08-08T12:55:00Z">
        <w:r>
          <w:rPr>
            <w:rFonts w:eastAsia="Times New Roman"/>
          </w:rPr>
          <w:delText>r</w:delText>
        </w:r>
      </w:del>
      <w:proofErr w:type="spellStart"/>
      <w:ins w:id="194" w:author="Achen, Aaron - NRCS, Lincoln, NE" w:date="2019-08-08T12:55:00Z">
        <w:r>
          <w:rPr>
            <w:rFonts w:eastAsia="Times New Roman"/>
          </w:rPr>
          <w:t>R</w:t>
        </w:r>
      </w:ins>
      <w:r>
        <w:rPr>
          <w:rFonts w:eastAsia="Times New Roman"/>
        </w:rPr>
        <w:t>ulekey</w:t>
      </w:r>
      <w:proofErr w:type="spellEnd"/>
      <w:r>
        <w:rPr>
          <w:rFonts w:eastAsia="Times New Roman"/>
        </w:rPr>
        <w:t xml:space="preserve"> and </w:t>
      </w:r>
      <w:del w:id="195" w:author="Achen, Aaron - NRCS, Lincoln, NE" w:date="2019-08-08T12:55:00Z">
        <w:r>
          <w:rPr>
            <w:rFonts w:eastAsia="Times New Roman"/>
          </w:rPr>
          <w:delText>r</w:delText>
        </w:r>
      </w:del>
      <w:proofErr w:type="spellStart"/>
      <w:ins w:id="196" w:author="Achen, Aaron - NRCS, Lincoln, NE" w:date="2019-08-08T12:55:00Z">
        <w:r>
          <w:rPr>
            <w:rFonts w:eastAsia="Times New Roman"/>
          </w:rPr>
          <w:t>R</w:t>
        </w:r>
      </w:ins>
      <w:r>
        <w:rPr>
          <w:rFonts w:eastAsia="Times New Roman"/>
        </w:rPr>
        <w:t>uledesign</w:t>
      </w:r>
      <w:proofErr w:type="spellEnd"/>
      <w:r>
        <w:rPr>
          <w:rFonts w:eastAsia="Times New Roman"/>
        </w:rPr>
        <w:t xml:space="preserve"> as a </w:t>
      </w:r>
      <w:del w:id="197" w:author="Achen, Aaron - NRCS, Lincoln, NE" w:date="2019-08-08T12:55:00Z">
        <w:r>
          <w:rPr>
            <w:rFonts w:eastAsia="Times New Roman"/>
          </w:rPr>
          <w:delText>v</w:delText>
        </w:r>
      </w:del>
      <w:ins w:id="198" w:author="Achen, Aaron - NRCS, Lincoln, NE" w:date="2019-08-08T12:55:00Z">
        <w:r>
          <w:rPr>
            <w:rFonts w:eastAsia="Times New Roman"/>
          </w:rPr>
          <w:t>V</w:t>
        </w:r>
      </w:ins>
      <w:r>
        <w:rPr>
          <w:rFonts w:eastAsia="Times New Roman"/>
        </w:rPr>
        <w:t xml:space="preserve">ariable </w:t>
      </w:r>
      <w:r w:rsidR="003C1122">
        <w:rPr>
          <w:rFonts w:eastAsia="Times New Roman"/>
        </w:rPr>
        <w:t>T</w:t>
      </w:r>
      <w:r>
        <w:rPr>
          <w:rFonts w:eastAsia="Times New Roman"/>
        </w:rPr>
        <w:t xml:space="preserve">o </w:t>
      </w:r>
      <w:r w:rsidR="003C1122">
        <w:rPr>
          <w:rFonts w:eastAsia="Times New Roman"/>
        </w:rPr>
        <w:t>B</w:t>
      </w:r>
      <w:r>
        <w:rPr>
          <w:rFonts w:eastAsia="Times New Roman"/>
        </w:rPr>
        <w:t xml:space="preserve">e </w:t>
      </w:r>
      <w:del w:id="199" w:author="Achen, Aaron - NRCS, Lincoln, NE" w:date="2019-08-08T12:55:00Z">
        <w:r>
          <w:rPr>
            <w:rFonts w:eastAsia="Times New Roman"/>
          </w:rPr>
          <w:delText>u</w:delText>
        </w:r>
      </w:del>
      <w:ins w:id="200" w:author="Achen, Aaron - NRCS, Lincoln, NE" w:date="2019-08-08T12:55:00Z">
        <w:r>
          <w:rPr>
            <w:rFonts w:eastAsia="Times New Roman"/>
          </w:rPr>
          <w:t>U</w:t>
        </w:r>
      </w:ins>
      <w:r>
        <w:rPr>
          <w:rFonts w:eastAsia="Times New Roman"/>
        </w:rPr>
        <w:t xml:space="preserve">sed in </w:t>
      </w:r>
      <w:del w:id="201" w:author="Achen, Aaron - NRCS, Lincoln, NE" w:date="2019-08-08T12:55:00Z">
        <w:r>
          <w:rPr>
            <w:rFonts w:eastAsia="Times New Roman"/>
          </w:rPr>
          <w:delText>c</w:delText>
        </w:r>
      </w:del>
      <w:proofErr w:type="spellStart"/>
      <w:ins w:id="202" w:author="Achen, Aaron - NRCS, Lincoln, NE" w:date="2019-08-08T12:55:00Z">
        <w:r>
          <w:rPr>
            <w:rFonts w:eastAsia="Times New Roman"/>
          </w:rPr>
          <w:t>C</w:t>
        </w:r>
      </w:ins>
      <w:r>
        <w:rPr>
          <w:rFonts w:eastAsia="Times New Roman"/>
        </w:rPr>
        <w:t>ointerp</w:t>
      </w:r>
      <w:proofErr w:type="spellEnd"/>
      <w:r>
        <w:rPr>
          <w:rFonts w:eastAsia="Times New Roman"/>
        </w:rPr>
        <w:t xml:space="preserve"> </w:t>
      </w:r>
      <w:del w:id="203" w:author="Achen, Aaron - NRCS, Lincoln, NE" w:date="2019-08-08T12:56:00Z">
        <w:r>
          <w:rPr>
            <w:rFonts w:eastAsia="Times New Roman"/>
          </w:rPr>
          <w:delText>q</w:delText>
        </w:r>
      </w:del>
      <w:ins w:id="204" w:author="Achen, Aaron - NRCS, Lincoln, NE" w:date="2019-08-08T12:56:00Z">
        <w:r>
          <w:rPr>
            <w:rFonts w:eastAsia="Times New Roman"/>
          </w:rPr>
          <w:t>Q</w:t>
        </w:r>
      </w:ins>
      <w:r>
        <w:rPr>
          <w:rFonts w:eastAsia="Times New Roman"/>
        </w:rPr>
        <w:t>uery</w:t>
      </w:r>
      <w:bookmarkEnd w:id="190"/>
    </w:p>
    <w:p w:rsidR="005630E2" w:rsidRDefault="003D32DD">
      <w:pPr>
        <w:pStyle w:val="HTMLPreformatted"/>
        <w:divId w:val="2044477189"/>
        <w:rPr>
          <w:rStyle w:val="HTMLCode"/>
        </w:rPr>
      </w:pPr>
      <w:r>
        <w:rPr>
          <w:rStyle w:val="HTMLCode"/>
        </w:rPr>
        <w:t>SELECT @</w:t>
      </w:r>
      <w:proofErr w:type="spellStart"/>
      <w:r>
        <w:rPr>
          <w:rStyle w:val="HTMLCode"/>
        </w:rPr>
        <w:t>ruleKey</w:t>
      </w:r>
      <w:proofErr w:type="spellEnd"/>
      <w:r>
        <w:rPr>
          <w:rStyle w:val="HTMLCode"/>
        </w:rPr>
        <w:t xml:space="preserve"> = (SELECT </w:t>
      </w:r>
      <w:proofErr w:type="spellStart"/>
      <w:r>
        <w:rPr>
          <w:rStyle w:val="HTMLCode"/>
        </w:rPr>
        <w:t>rulekey</w:t>
      </w:r>
      <w:proofErr w:type="spellEnd"/>
      <w:r>
        <w:rPr>
          <w:rStyle w:val="HTMLCode"/>
        </w:rPr>
        <w:t xml:space="preserve"> FROM #SDV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w:t>
      </w:r>
    </w:p>
    <w:p w:rsidR="005630E2" w:rsidRDefault="003D32DD">
      <w:pPr>
        <w:pStyle w:val="HTMLPreformatted"/>
        <w:divId w:val="2044477189"/>
        <w:rPr>
          <w:rStyle w:val="HTMLCode"/>
        </w:rPr>
      </w:pPr>
      <w:r>
        <w:rPr>
          <w:rStyle w:val="HTMLCode"/>
        </w:rPr>
        <w:t>SELECT @</w:t>
      </w:r>
      <w:proofErr w:type="spellStart"/>
      <w:r>
        <w:rPr>
          <w:rStyle w:val="HTMLCode"/>
        </w:rPr>
        <w:t>ruleDesign</w:t>
      </w:r>
      <w:proofErr w:type="spellEnd"/>
      <w:r>
        <w:rPr>
          <w:rStyle w:val="HTMLCode"/>
        </w:rPr>
        <w:t xml:space="preserve"> = (SELECT </w:t>
      </w:r>
      <w:proofErr w:type="spellStart"/>
      <w:r>
        <w:rPr>
          <w:rStyle w:val="HTMLCode"/>
        </w:rPr>
        <w:t>ruledesign</w:t>
      </w:r>
      <w:proofErr w:type="spellEnd"/>
      <w:r>
        <w:rPr>
          <w:rStyle w:val="HTMLCode"/>
        </w:rPr>
        <w:t xml:space="preserve"> FROM #SDV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w:t>
      </w:r>
    </w:p>
    <w:p w:rsidR="005630E2" w:rsidRDefault="003D32DD">
      <w:pPr>
        <w:pStyle w:val="HTMLPreformatted"/>
        <w:divId w:val="2044477189"/>
      </w:pPr>
      <w:r>
        <w:rPr>
          <w:rStyle w:val="HTMLCode"/>
        </w:rPr>
        <w:t>SELECT @</w:t>
      </w:r>
      <w:proofErr w:type="spellStart"/>
      <w:r>
        <w:rPr>
          <w:rStyle w:val="HTMLCode"/>
        </w:rPr>
        <w:t>notRatedPhrase</w:t>
      </w:r>
      <w:proofErr w:type="spellEnd"/>
      <w:r>
        <w:rPr>
          <w:rStyle w:val="HTMLCode"/>
        </w:rPr>
        <w:t xml:space="preserve"> = (SELECT </w:t>
      </w:r>
      <w:proofErr w:type="spellStart"/>
      <w:r>
        <w:rPr>
          <w:rStyle w:val="HTMLCode"/>
        </w:rPr>
        <w:t>notratedphrase</w:t>
      </w:r>
      <w:proofErr w:type="spellEnd"/>
      <w:r>
        <w:rPr>
          <w:rStyle w:val="HTMLCode"/>
        </w:rPr>
        <w:t xml:space="preserve"> FROM #SDV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w:t>
      </w:r>
    </w:p>
    <w:p w:rsidR="005630E2" w:rsidRDefault="003D32D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35105349"/>
        <w:rPr>
          <w:rFonts w:eastAsia="Times New Roman"/>
        </w:rPr>
      </w:pPr>
      <w:bookmarkStart w:id="205" w:name="_Toc16245946"/>
      <w:r>
        <w:rPr>
          <w:rFonts w:eastAsia="Times New Roman"/>
        </w:rPr>
        <w:t xml:space="preserve">Add Not </w:t>
      </w:r>
      <w:del w:id="206" w:author="Achen, Aaron - NRCS, Lincoln, NE" w:date="2019-08-08T12:56:00Z">
        <w:r>
          <w:rPr>
            <w:rFonts w:eastAsia="Times New Roman"/>
          </w:rPr>
          <w:delText>r</w:delText>
        </w:r>
      </w:del>
      <w:ins w:id="207" w:author="Achen, Aaron - NRCS, Lincoln, NE" w:date="2019-08-08T12:56:00Z">
        <w:r>
          <w:rPr>
            <w:rFonts w:eastAsia="Times New Roman"/>
          </w:rPr>
          <w:t>R</w:t>
        </w:r>
      </w:ins>
      <w:r>
        <w:rPr>
          <w:rFonts w:eastAsia="Times New Roman"/>
        </w:rPr>
        <w:t xml:space="preserve">ated </w:t>
      </w:r>
      <w:del w:id="208" w:author="Achen, Aaron - NRCS, Lincoln, NE" w:date="2019-08-08T12:56:00Z">
        <w:r>
          <w:rPr>
            <w:rFonts w:eastAsia="Times New Roman"/>
          </w:rPr>
          <w:delText>p</w:delText>
        </w:r>
      </w:del>
      <w:ins w:id="209" w:author="Achen, Aaron - NRCS, Lincoln, NE" w:date="2019-08-08T12:56:00Z">
        <w:r>
          <w:rPr>
            <w:rFonts w:eastAsia="Times New Roman"/>
          </w:rPr>
          <w:t>P</w:t>
        </w:r>
      </w:ins>
      <w:r>
        <w:rPr>
          <w:rFonts w:eastAsia="Times New Roman"/>
        </w:rPr>
        <w:t xml:space="preserve">hrase to </w:t>
      </w:r>
      <w:r>
        <w:rPr>
          <w:rStyle w:val="citation"/>
          <w:rFonts w:eastAsia="Times New Roman"/>
        </w:rPr>
        <w:t>@rating</w:t>
      </w:r>
      <w:r>
        <w:rPr>
          <w:rFonts w:eastAsia="Times New Roman"/>
        </w:rPr>
        <w:t xml:space="preserve"> </w:t>
      </w:r>
      <w:del w:id="210" w:author="Achen, Aaron - NRCS, Lincoln, NE" w:date="2019-08-08T12:56:00Z">
        <w:r>
          <w:rPr>
            <w:rFonts w:eastAsia="Times New Roman"/>
          </w:rPr>
          <w:delText>v</w:delText>
        </w:r>
      </w:del>
      <w:ins w:id="211" w:author="Achen, Aaron - NRCS, Lincoln, NE" w:date="2019-08-08T12:56:00Z">
        <w:r>
          <w:rPr>
            <w:rFonts w:eastAsia="Times New Roman"/>
          </w:rPr>
          <w:t>V</w:t>
        </w:r>
      </w:ins>
      <w:r>
        <w:rPr>
          <w:rFonts w:eastAsia="Times New Roman"/>
        </w:rPr>
        <w:t>ariables</w:t>
      </w:r>
      <w:bookmarkEnd w:id="205"/>
    </w:p>
    <w:p w:rsidR="005630E2" w:rsidRDefault="003D32DD">
      <w:pPr>
        <w:pStyle w:val="HTMLPreformatted"/>
        <w:divId w:val="1335105349"/>
        <w:rPr>
          <w:rStyle w:val="HTMLCode"/>
        </w:rPr>
      </w:pPr>
      <w:r>
        <w:rPr>
          <w:rStyle w:val="HTMLCode"/>
        </w:rPr>
        <w:t>IF @</w:t>
      </w:r>
      <w:proofErr w:type="spellStart"/>
      <w:r>
        <w:rPr>
          <w:rStyle w:val="HTMLCode"/>
        </w:rPr>
        <w:t>notRatedPhrase</w:t>
      </w:r>
      <w:proofErr w:type="spellEnd"/>
      <w:r>
        <w:rPr>
          <w:rStyle w:val="HTMLCode"/>
        </w:rPr>
        <w:t xml:space="preserve"> IS NOT NULL</w:t>
      </w:r>
    </w:p>
    <w:p w:rsidR="005630E2" w:rsidRDefault="003D32DD">
      <w:pPr>
        <w:pStyle w:val="HTMLPreformatted"/>
        <w:divId w:val="1335105349"/>
        <w:rPr>
          <w:rStyle w:val="HTMLCode"/>
        </w:rPr>
      </w:pPr>
      <w:r>
        <w:rPr>
          <w:rStyle w:val="HTMLCode"/>
        </w:rPr>
        <w:t xml:space="preserve">  IF @rating1 IS NULL (SELECT @rating1 = @</w:t>
      </w:r>
      <w:proofErr w:type="spellStart"/>
      <w:r>
        <w:rPr>
          <w:rStyle w:val="HTMLCode"/>
        </w:rPr>
        <w:t>notRatedPhrase</w:t>
      </w:r>
      <w:proofErr w:type="spellEnd"/>
      <w:r>
        <w:rPr>
          <w:rStyle w:val="HTMLCode"/>
        </w:rPr>
        <w:t>)</w:t>
      </w:r>
    </w:p>
    <w:p w:rsidR="005630E2" w:rsidRDefault="003D32DD">
      <w:pPr>
        <w:pStyle w:val="HTMLPreformatted"/>
        <w:divId w:val="1335105349"/>
        <w:rPr>
          <w:rStyle w:val="HTMLCode"/>
        </w:rPr>
      </w:pPr>
      <w:r>
        <w:rPr>
          <w:rStyle w:val="HTMLCode"/>
        </w:rPr>
        <w:t xml:space="preserve">  ELSE </w:t>
      </w:r>
    </w:p>
    <w:p w:rsidR="005630E2" w:rsidRDefault="003D32DD">
      <w:pPr>
        <w:pStyle w:val="HTMLPreformatted"/>
        <w:divId w:val="1335105349"/>
        <w:rPr>
          <w:rStyle w:val="HTMLCode"/>
        </w:rPr>
      </w:pPr>
      <w:r>
        <w:rPr>
          <w:rStyle w:val="HTMLCode"/>
        </w:rPr>
        <w:lastRenderedPageBreak/>
        <w:t xml:space="preserve">    IF @rating2 IS NULL (SELECT @rating2 = @</w:t>
      </w:r>
      <w:proofErr w:type="spellStart"/>
      <w:r>
        <w:rPr>
          <w:rStyle w:val="HTMLCode"/>
        </w:rPr>
        <w:t>notRatedPhrase</w:t>
      </w:r>
      <w:proofErr w:type="spellEnd"/>
      <w:r>
        <w:rPr>
          <w:rStyle w:val="HTMLCode"/>
        </w:rPr>
        <w:t>)</w:t>
      </w:r>
    </w:p>
    <w:p w:rsidR="005630E2" w:rsidRDefault="003D32DD">
      <w:pPr>
        <w:pStyle w:val="HTMLPreformatted"/>
        <w:divId w:val="1335105349"/>
        <w:rPr>
          <w:rStyle w:val="HTMLCode"/>
        </w:rPr>
      </w:pPr>
      <w:r>
        <w:rPr>
          <w:rStyle w:val="HTMLCode"/>
        </w:rPr>
        <w:t xml:space="preserve">    ELSE</w:t>
      </w:r>
    </w:p>
    <w:p w:rsidR="005630E2" w:rsidRDefault="003D32DD">
      <w:pPr>
        <w:pStyle w:val="HTMLPreformatted"/>
        <w:divId w:val="1335105349"/>
        <w:rPr>
          <w:rStyle w:val="HTMLCode"/>
        </w:rPr>
      </w:pPr>
      <w:r>
        <w:rPr>
          <w:rStyle w:val="HTMLCode"/>
        </w:rPr>
        <w:t xml:space="preserve">      IF @rating3 IS NULL (SELECT @rating3 = @</w:t>
      </w:r>
      <w:proofErr w:type="spellStart"/>
      <w:r>
        <w:rPr>
          <w:rStyle w:val="HTMLCode"/>
        </w:rPr>
        <w:t>notRatedPhrase</w:t>
      </w:r>
      <w:proofErr w:type="spellEnd"/>
      <w:r>
        <w:rPr>
          <w:rStyle w:val="HTMLCode"/>
        </w:rPr>
        <w:t>)</w:t>
      </w:r>
    </w:p>
    <w:p w:rsidR="005630E2" w:rsidRDefault="003D32DD">
      <w:pPr>
        <w:pStyle w:val="HTMLPreformatted"/>
        <w:divId w:val="1335105349"/>
        <w:rPr>
          <w:rStyle w:val="HTMLCode"/>
        </w:rPr>
      </w:pPr>
      <w:r>
        <w:rPr>
          <w:rStyle w:val="HTMLCode"/>
        </w:rPr>
        <w:t xml:space="preserve">      ELSE</w:t>
      </w:r>
    </w:p>
    <w:p w:rsidR="005630E2" w:rsidRDefault="003D32DD">
      <w:pPr>
        <w:pStyle w:val="HTMLPreformatted"/>
        <w:divId w:val="1335105349"/>
        <w:rPr>
          <w:rStyle w:val="HTMLCode"/>
        </w:rPr>
      </w:pPr>
      <w:r>
        <w:rPr>
          <w:rStyle w:val="HTMLCode"/>
        </w:rPr>
        <w:t xml:space="preserve">        IF @rating4 IS NULL (SELECT @rating4 = @</w:t>
      </w:r>
      <w:proofErr w:type="spellStart"/>
      <w:r>
        <w:rPr>
          <w:rStyle w:val="HTMLCode"/>
        </w:rPr>
        <w:t>notRatedPhrase</w:t>
      </w:r>
      <w:proofErr w:type="spellEnd"/>
      <w:r>
        <w:rPr>
          <w:rStyle w:val="HTMLCode"/>
        </w:rPr>
        <w:t>)</w:t>
      </w:r>
    </w:p>
    <w:p w:rsidR="005630E2" w:rsidRDefault="003D32DD">
      <w:pPr>
        <w:pStyle w:val="HTMLPreformatted"/>
        <w:divId w:val="1335105349"/>
        <w:rPr>
          <w:rStyle w:val="HTMLCode"/>
        </w:rPr>
      </w:pPr>
      <w:r>
        <w:rPr>
          <w:rStyle w:val="HTMLCode"/>
        </w:rPr>
        <w:t xml:space="preserve">        ELSE </w:t>
      </w:r>
    </w:p>
    <w:p w:rsidR="005630E2" w:rsidRDefault="003D32DD">
      <w:pPr>
        <w:pStyle w:val="HTMLPreformatted"/>
        <w:divId w:val="1335105349"/>
        <w:rPr>
          <w:rStyle w:val="HTMLCode"/>
        </w:rPr>
      </w:pPr>
      <w:r>
        <w:rPr>
          <w:rStyle w:val="HTMLCode"/>
        </w:rPr>
        <w:t xml:space="preserve">          IF @rating5 IS NULL (SELECT @rating5 = @</w:t>
      </w:r>
      <w:proofErr w:type="spellStart"/>
      <w:r>
        <w:rPr>
          <w:rStyle w:val="HTMLCode"/>
        </w:rPr>
        <w:t>notRatedPhrase</w:t>
      </w:r>
      <w:proofErr w:type="spellEnd"/>
      <w:r>
        <w:rPr>
          <w:rStyle w:val="HTMLCode"/>
        </w:rPr>
        <w:t>)</w:t>
      </w:r>
    </w:p>
    <w:p w:rsidR="005630E2" w:rsidRDefault="003D32DD">
      <w:pPr>
        <w:pStyle w:val="HTMLPreformatted"/>
        <w:divId w:val="1335105349"/>
        <w:rPr>
          <w:rStyle w:val="HTMLCode"/>
        </w:rPr>
      </w:pPr>
      <w:r>
        <w:rPr>
          <w:rStyle w:val="HTMLCode"/>
        </w:rPr>
        <w:t xml:space="preserve">          ELSE</w:t>
      </w:r>
    </w:p>
    <w:p w:rsidR="005630E2" w:rsidRDefault="003D32DD">
      <w:pPr>
        <w:pStyle w:val="HTMLPreformatted"/>
        <w:divId w:val="1335105349"/>
      </w:pPr>
      <w:r>
        <w:rPr>
          <w:rStyle w:val="HTMLCode"/>
        </w:rPr>
        <w:t xml:space="preserve">            IF @rating6 IS NULL (SELECT @rating6 = @</w:t>
      </w:r>
      <w:proofErr w:type="spellStart"/>
      <w:r>
        <w:rPr>
          <w:rStyle w:val="HTMLCode"/>
        </w:rPr>
        <w:t>notRatedPhrase</w:t>
      </w:r>
      <w:proofErr w:type="spellEnd"/>
      <w:r>
        <w:rPr>
          <w:rStyle w:val="HTMLCode"/>
        </w:rPr>
        <w:t>)</w:t>
      </w:r>
    </w:p>
    <w:p w:rsidR="005630E2" w:rsidRDefault="003D32D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57276947"/>
        <w:rPr>
          <w:rFonts w:eastAsia="Times New Roman"/>
        </w:rPr>
      </w:pPr>
      <w:bookmarkStart w:id="212" w:name="_Toc16245947"/>
      <w:r>
        <w:rPr>
          <w:rFonts w:eastAsia="Times New Roman"/>
        </w:rPr>
        <w:t xml:space="preserve">Append the </w:t>
      </w:r>
      <w:del w:id="213" w:author="Achen, Aaron - NRCS, Lincoln, NE" w:date="2019-08-08T12:56:00Z">
        <w:r>
          <w:rPr>
            <w:rFonts w:eastAsia="Times New Roman"/>
          </w:rPr>
          <w:delText>r</w:delText>
        </w:r>
      </w:del>
      <w:ins w:id="214" w:author="Achen, Aaron - NRCS, Lincoln, NE" w:date="2019-08-08T12:56:00Z">
        <w:r>
          <w:rPr>
            <w:rFonts w:eastAsia="Times New Roman"/>
          </w:rPr>
          <w:t>R</w:t>
        </w:r>
      </w:ins>
      <w:r>
        <w:rPr>
          <w:rFonts w:eastAsia="Times New Roman"/>
        </w:rPr>
        <w:t xml:space="preserve">ating </w:t>
      </w:r>
      <w:del w:id="215" w:author="Achen, Aaron - NRCS, Lincoln, NE" w:date="2019-08-08T12:56:00Z">
        <w:r>
          <w:rPr>
            <w:rFonts w:eastAsia="Times New Roman"/>
          </w:rPr>
          <w:delText>c</w:delText>
        </w:r>
      </w:del>
      <w:ins w:id="216" w:author="Achen, Aaron - NRCS, Lincoln, NE" w:date="2019-08-08T12:56:00Z">
        <w:r>
          <w:rPr>
            <w:rFonts w:eastAsia="Times New Roman"/>
          </w:rPr>
          <w:t>C</w:t>
        </w:r>
      </w:ins>
      <w:r>
        <w:rPr>
          <w:rFonts w:eastAsia="Times New Roman"/>
        </w:rPr>
        <w:t xml:space="preserve">lasses for this </w:t>
      </w:r>
      <w:del w:id="217" w:author="Achen, Aaron - NRCS, Lincoln, NE" w:date="2019-08-08T12:56:00Z">
        <w:r>
          <w:rPr>
            <w:rFonts w:eastAsia="Times New Roman"/>
          </w:rPr>
          <w:delText>i</w:delText>
        </w:r>
      </w:del>
      <w:proofErr w:type="spellStart"/>
      <w:ins w:id="218" w:author="Achen, Aaron - NRCS, Lincoln, NE" w:date="2019-08-08T12:56:00Z">
        <w:r>
          <w:rPr>
            <w:rFonts w:eastAsia="Times New Roman"/>
          </w:rPr>
          <w:t>I</w:t>
        </w:r>
      </w:ins>
      <w:r>
        <w:rPr>
          <w:rFonts w:eastAsia="Times New Roman"/>
        </w:rPr>
        <w:t>nterp</w:t>
      </w:r>
      <w:proofErr w:type="spellEnd"/>
      <w:r>
        <w:rPr>
          <w:rFonts w:eastAsia="Times New Roman"/>
        </w:rPr>
        <w:t xml:space="preserve"> to the #</w:t>
      </w:r>
      <w:proofErr w:type="spellStart"/>
      <w:r>
        <w:rPr>
          <w:rFonts w:eastAsia="Times New Roman"/>
        </w:rPr>
        <w:t>RatingClasses</w:t>
      </w:r>
      <w:proofErr w:type="spellEnd"/>
      <w:r>
        <w:rPr>
          <w:rFonts w:eastAsia="Times New Roman"/>
        </w:rPr>
        <w:t xml:space="preserve"> </w:t>
      </w:r>
      <w:del w:id="219" w:author="Achen, Aaron - NRCS, Lincoln, NE" w:date="2019-08-08T12:56:00Z">
        <w:r>
          <w:rPr>
            <w:rFonts w:eastAsia="Times New Roman"/>
          </w:rPr>
          <w:delText>t</w:delText>
        </w:r>
      </w:del>
      <w:ins w:id="220" w:author="Achen, Aaron - NRCS, Lincoln, NE" w:date="2019-08-08T12:56:00Z">
        <w:r>
          <w:rPr>
            <w:rFonts w:eastAsia="Times New Roman"/>
          </w:rPr>
          <w:t>T</w:t>
        </w:r>
      </w:ins>
      <w:r>
        <w:rPr>
          <w:rFonts w:eastAsia="Times New Roman"/>
        </w:rPr>
        <w:t>able</w:t>
      </w:r>
      <w:bookmarkEnd w:id="212"/>
    </w:p>
    <w:p w:rsidR="005630E2" w:rsidRDefault="003D32DD">
      <w:pPr>
        <w:pStyle w:val="HTMLPreformatted"/>
        <w:divId w:val="857276947"/>
        <w:rPr>
          <w:rStyle w:val="HTMLCode"/>
        </w:rPr>
      </w:pPr>
      <w:r>
        <w:rPr>
          <w:rStyle w:val="HTMLCode"/>
        </w:rPr>
        <w:t>INSERT INTO #</w:t>
      </w:r>
      <w:proofErr w:type="spellStart"/>
      <w:r>
        <w:rPr>
          <w:rStyle w:val="HTMLCode"/>
        </w:rPr>
        <w:t>RatingClasses</w:t>
      </w:r>
      <w:proofErr w:type="spellEnd"/>
      <w:r>
        <w:rPr>
          <w:rStyle w:val="HTMLCode"/>
        </w:rPr>
        <w:t xml:space="preserve"> (</w:t>
      </w:r>
      <w:proofErr w:type="spellStart"/>
      <w:r>
        <w:rPr>
          <w:rStyle w:val="HTMLCode"/>
        </w:rPr>
        <w:t>attributename</w:t>
      </w:r>
      <w:proofErr w:type="spellEnd"/>
      <w:r>
        <w:rPr>
          <w:rStyle w:val="HTMLCode"/>
        </w:rPr>
        <w:t xml:space="preserve">, </w:t>
      </w:r>
      <w:proofErr w:type="spellStart"/>
      <w:r>
        <w:rPr>
          <w:rStyle w:val="HTMLCode"/>
        </w:rPr>
        <w:t>ruledesign</w:t>
      </w:r>
      <w:proofErr w:type="spellEnd"/>
      <w:r>
        <w:rPr>
          <w:rStyle w:val="HTMLCode"/>
        </w:rPr>
        <w:t>, rating1, rating2, rating3, rating4, rating5, rating6)</w:t>
      </w:r>
    </w:p>
    <w:p w:rsidR="005630E2" w:rsidRDefault="003D32DD">
      <w:pPr>
        <w:pStyle w:val="HTMLPreformatted"/>
        <w:divId w:val="857276947"/>
      </w:pPr>
      <w:r>
        <w:rPr>
          <w:rStyle w:val="HTMLCode"/>
        </w:rPr>
        <w:t>SELECT @</w:t>
      </w:r>
      <w:proofErr w:type="spellStart"/>
      <w:r>
        <w:rPr>
          <w:rStyle w:val="HTMLCode"/>
        </w:rPr>
        <w:t>attributeName</w:t>
      </w:r>
      <w:proofErr w:type="spellEnd"/>
      <w:r>
        <w:rPr>
          <w:rStyle w:val="HTMLCode"/>
        </w:rPr>
        <w:t xml:space="preserve"> AS </w:t>
      </w:r>
      <w:proofErr w:type="spellStart"/>
      <w:r>
        <w:rPr>
          <w:rStyle w:val="HTMLCode"/>
        </w:rPr>
        <w:t>attributename</w:t>
      </w:r>
      <w:proofErr w:type="spellEnd"/>
      <w:r>
        <w:rPr>
          <w:rStyle w:val="HTMLCode"/>
        </w:rPr>
        <w:t>, @</w:t>
      </w:r>
      <w:proofErr w:type="spellStart"/>
      <w:r>
        <w:rPr>
          <w:rStyle w:val="HTMLCode"/>
        </w:rPr>
        <w:t>ruleDesign</w:t>
      </w:r>
      <w:proofErr w:type="spellEnd"/>
      <w:r>
        <w:rPr>
          <w:rStyle w:val="HTMLCode"/>
        </w:rPr>
        <w:t xml:space="preserve"> AS </w:t>
      </w:r>
      <w:proofErr w:type="spellStart"/>
      <w:r>
        <w:rPr>
          <w:rStyle w:val="HTMLCode"/>
        </w:rPr>
        <w:t>ruledesign</w:t>
      </w:r>
      <w:proofErr w:type="spellEnd"/>
      <w:r>
        <w:rPr>
          <w:rStyle w:val="HTMLCode"/>
        </w:rPr>
        <w:t>, @rating1 AS rating1, @rating2 AS rating2, @rating3 AS rating3, @rating4 AS rating4, @rating5 AS rating5, @rating6 AS rating6;</w:t>
      </w:r>
    </w:p>
    <w:tbl>
      <w:tblPr>
        <w:tblW w:w="5000" w:type="pct"/>
        <w:tblCellSpacing w:w="15" w:type="dxa"/>
        <w:tblLook w:val="04A0" w:firstRow="1" w:lastRow="0" w:firstColumn="1" w:lastColumn="0" w:noHBand="0" w:noVBand="1"/>
      </w:tblPr>
      <w:tblGrid>
        <w:gridCol w:w="316"/>
        <w:gridCol w:w="3044"/>
        <w:gridCol w:w="3004"/>
        <w:gridCol w:w="1707"/>
        <w:gridCol w:w="1289"/>
      </w:tblGrid>
      <w:tr w:rsidR="005630E2">
        <w:trPr>
          <w:divId w:val="857276947"/>
          <w:tblHeader/>
          <w:tblCellSpacing w:w="15" w:type="dxa"/>
        </w:trPr>
        <w:tc>
          <w:tcPr>
            <w:tcW w:w="0" w:type="auto"/>
            <w:tcMar>
              <w:top w:w="15" w:type="dxa"/>
              <w:left w:w="15" w:type="dxa"/>
              <w:bottom w:w="15" w:type="dxa"/>
              <w:right w:w="15" w:type="dxa"/>
            </w:tcMar>
            <w:vAlign w:val="center"/>
            <w:hideMark/>
          </w:tcPr>
          <w:p w:rsidR="005630E2" w:rsidRDefault="003D32DD">
            <w:pPr>
              <w:jc w:val="center"/>
              <w:rPr>
                <w:rFonts w:eastAsia="Times New Roman"/>
                <w:b/>
                <w:bCs/>
              </w:rPr>
            </w:pPr>
            <w:r>
              <w:rPr>
                <w:rFonts w:eastAsia="Times New Roman"/>
                <w:b/>
                <w:bCs/>
              </w:rPr>
              <w:t>id</w:t>
            </w:r>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attributename</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rating_num</w:t>
            </w:r>
            <w:proofErr w:type="spellEnd"/>
          </w:p>
        </w:tc>
      </w:tr>
      <w:tr w:rsidR="005630E2">
        <w:trPr>
          <w:divId w:val="857276947"/>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Not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r>
      <w:tr w:rsidR="005630E2">
        <w:trPr>
          <w:divId w:val="857276947"/>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r>
      <w:tr w:rsidR="005630E2">
        <w:trPr>
          <w:divId w:val="857276947"/>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Very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w:t>
            </w:r>
          </w:p>
        </w:tc>
      </w:tr>
      <w:tr w:rsidR="005630E2">
        <w:trPr>
          <w:divId w:val="857276947"/>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w:t>
            </w:r>
          </w:p>
        </w:tc>
      </w:tr>
    </w:tbl>
    <w:p w:rsidR="005630E2" w:rsidRDefault="003D32D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48742359"/>
        <w:rPr>
          <w:rFonts w:eastAsia="Times New Roman"/>
        </w:rPr>
      </w:pPr>
      <w:bookmarkStart w:id="221" w:name="_Toc16245948"/>
      <w:r>
        <w:rPr>
          <w:rFonts w:eastAsia="Times New Roman"/>
        </w:rPr>
        <w:t>Populate the #</w:t>
      </w:r>
      <w:proofErr w:type="spellStart"/>
      <w:r>
        <w:rPr>
          <w:rFonts w:eastAsia="Times New Roman"/>
        </w:rPr>
        <w:t>RatingDomain</w:t>
      </w:r>
      <w:proofErr w:type="spellEnd"/>
      <w:r>
        <w:rPr>
          <w:rFonts w:eastAsia="Times New Roman"/>
        </w:rPr>
        <w:t xml:space="preserve"> </w:t>
      </w:r>
      <w:ins w:id="222" w:author="Achen, Aaron - NRCS, Lincoln, NE" w:date="2019-08-08T12:56:00Z">
        <w:r>
          <w:rPr>
            <w:rFonts w:eastAsia="Times New Roman"/>
          </w:rPr>
          <w:t>T</w:t>
        </w:r>
      </w:ins>
      <w:del w:id="223" w:author="Achen, Aaron - NRCS, Lincoln, NE" w:date="2019-08-08T12:56:00Z">
        <w:r>
          <w:rPr>
            <w:rFonts w:eastAsia="Times New Roman"/>
          </w:rPr>
          <w:delText>t</w:delText>
        </w:r>
      </w:del>
      <w:r>
        <w:rPr>
          <w:rFonts w:eastAsia="Times New Roman"/>
        </w:rPr>
        <w:t xml:space="preserve">able with a </w:t>
      </w:r>
      <w:del w:id="224" w:author="Achen, Aaron - NRCS, Lincoln, NE" w:date="2019-08-08T12:56:00Z">
        <w:r>
          <w:rPr>
            <w:rFonts w:eastAsia="Times New Roman"/>
          </w:rPr>
          <w:delText>u</w:delText>
        </w:r>
      </w:del>
      <w:ins w:id="225" w:author="Achen, Aaron - NRCS, Lincoln, NE" w:date="2019-08-08T12:56:00Z">
        <w:r>
          <w:rPr>
            <w:rFonts w:eastAsia="Times New Roman"/>
          </w:rPr>
          <w:t>U</w:t>
        </w:r>
      </w:ins>
      <w:r>
        <w:rPr>
          <w:rFonts w:eastAsia="Times New Roman"/>
        </w:rPr>
        <w:t xml:space="preserve">nique </w:t>
      </w:r>
      <w:del w:id="226" w:author="Achen, Aaron - NRCS, Lincoln, NE" w:date="2019-08-08T12:56:00Z">
        <w:r>
          <w:rPr>
            <w:rFonts w:eastAsia="Times New Roman"/>
          </w:rPr>
          <w:delText>r</w:delText>
        </w:r>
      </w:del>
      <w:proofErr w:type="spellStart"/>
      <w:ins w:id="227" w:author="Achen, Aaron - NRCS, Lincoln, NE" w:date="2019-08-08T12:56:00Z">
        <w:r>
          <w:rPr>
            <w:rFonts w:eastAsia="Times New Roman"/>
          </w:rPr>
          <w:t>R</w:t>
        </w:r>
      </w:ins>
      <w:r>
        <w:rPr>
          <w:rFonts w:eastAsia="Times New Roman"/>
        </w:rPr>
        <w:t>ating_key</w:t>
      </w:r>
      <w:proofErr w:type="spellEnd"/>
      <w:r>
        <w:rPr>
          <w:rFonts w:eastAsia="Times New Roman"/>
        </w:rPr>
        <w:t xml:space="preserve"> for this </w:t>
      </w:r>
      <w:del w:id="228" w:author="Achen, Aaron - NRCS, Lincoln, NE" w:date="2019-08-08T12:56:00Z">
        <w:r>
          <w:rPr>
            <w:rFonts w:eastAsia="Times New Roman"/>
          </w:rPr>
          <w:delText>i</w:delText>
        </w:r>
      </w:del>
      <w:proofErr w:type="spellStart"/>
      <w:ins w:id="229" w:author="Achen, Aaron - NRCS, Lincoln, NE" w:date="2019-08-08T12:56:00Z">
        <w:r>
          <w:rPr>
            <w:rFonts w:eastAsia="Times New Roman"/>
          </w:rPr>
          <w:t>I</w:t>
        </w:r>
      </w:ins>
      <w:r>
        <w:rPr>
          <w:rFonts w:eastAsia="Times New Roman"/>
        </w:rPr>
        <w:t>nterp</w:t>
      </w:r>
      <w:bookmarkEnd w:id="221"/>
      <w:proofErr w:type="spellEnd"/>
    </w:p>
    <w:p w:rsidR="005630E2" w:rsidRDefault="003D32DD">
      <w:pPr>
        <w:pStyle w:val="HTMLPreformatted"/>
        <w:divId w:val="1148742359"/>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':1'</w:t>
      </w:r>
    </w:p>
    <w:p w:rsidR="005630E2" w:rsidRDefault="003D32DD">
      <w:pPr>
        <w:pStyle w:val="HTMLPreformatted"/>
        <w:divId w:val="1148742359"/>
        <w:rPr>
          <w:rStyle w:val="HTMLCode"/>
        </w:rPr>
      </w:pPr>
      <w:r>
        <w:rPr>
          <w:rStyle w:val="HTMLCode"/>
        </w:rPr>
        <w:t>IF NOT @rating1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@rating1, 1)</w:t>
      </w:r>
    </w:p>
    <w:p w:rsidR="005630E2" w:rsidRDefault="003D32DD">
      <w:pPr>
        <w:pStyle w:val="HTMLPreformatted"/>
        <w:divId w:val="1148742359"/>
        <w:rPr>
          <w:rStyle w:val="HTMLCode"/>
        </w:rPr>
      </w:pPr>
      <w:r>
        <w:rPr>
          <w:rStyle w:val="HTMLCode"/>
        </w:rPr>
        <w:t xml:space="preserve"> </w:t>
      </w:r>
    </w:p>
    <w:p w:rsidR="005630E2" w:rsidRDefault="003D32DD">
      <w:pPr>
        <w:pStyle w:val="HTMLPreformatted"/>
        <w:divId w:val="1148742359"/>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':2'</w:t>
      </w:r>
    </w:p>
    <w:p w:rsidR="005630E2" w:rsidRDefault="003D32DD">
      <w:pPr>
        <w:pStyle w:val="HTMLPreformatted"/>
        <w:divId w:val="1148742359"/>
        <w:rPr>
          <w:rStyle w:val="HTMLCode"/>
        </w:rPr>
      </w:pPr>
      <w:r>
        <w:rPr>
          <w:rStyle w:val="HTMLCode"/>
        </w:rPr>
        <w:t>IF NOT @rating2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@rating2, 2)</w:t>
      </w:r>
    </w:p>
    <w:p w:rsidR="005630E2" w:rsidRDefault="003D32DD">
      <w:pPr>
        <w:pStyle w:val="HTMLPreformatted"/>
        <w:divId w:val="1148742359"/>
        <w:rPr>
          <w:rStyle w:val="HTMLCode"/>
        </w:rPr>
      </w:pPr>
      <w:r>
        <w:rPr>
          <w:rStyle w:val="HTMLCode"/>
        </w:rPr>
        <w:t xml:space="preserve"> </w:t>
      </w:r>
    </w:p>
    <w:p w:rsidR="005630E2" w:rsidRDefault="003D32DD">
      <w:pPr>
        <w:pStyle w:val="HTMLPreformatted"/>
        <w:divId w:val="1148742359"/>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':3'</w:t>
      </w:r>
    </w:p>
    <w:p w:rsidR="005630E2" w:rsidRDefault="003D32DD">
      <w:pPr>
        <w:pStyle w:val="HTMLPreformatted"/>
        <w:divId w:val="1148742359"/>
        <w:rPr>
          <w:rStyle w:val="HTMLCode"/>
        </w:rPr>
      </w:pPr>
      <w:r>
        <w:rPr>
          <w:rStyle w:val="HTMLCode"/>
        </w:rPr>
        <w:t>IF NOT @rating3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@rating3, 3)</w:t>
      </w:r>
    </w:p>
    <w:p w:rsidR="005630E2" w:rsidRDefault="003D32DD">
      <w:pPr>
        <w:pStyle w:val="HTMLPreformatted"/>
        <w:divId w:val="1148742359"/>
        <w:rPr>
          <w:rStyle w:val="HTMLCode"/>
        </w:rPr>
      </w:pPr>
      <w:r>
        <w:rPr>
          <w:rStyle w:val="HTMLCode"/>
        </w:rPr>
        <w:t xml:space="preserve"> </w:t>
      </w:r>
    </w:p>
    <w:p w:rsidR="005630E2" w:rsidRDefault="003D32DD">
      <w:pPr>
        <w:pStyle w:val="HTMLPreformatted"/>
        <w:divId w:val="1148742359"/>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':4'</w:t>
      </w:r>
    </w:p>
    <w:p w:rsidR="005630E2" w:rsidRDefault="003D32DD">
      <w:pPr>
        <w:pStyle w:val="HTMLPreformatted"/>
        <w:divId w:val="1148742359"/>
        <w:rPr>
          <w:rStyle w:val="HTMLCode"/>
        </w:rPr>
      </w:pPr>
      <w:r>
        <w:rPr>
          <w:rStyle w:val="HTMLCode"/>
        </w:rPr>
        <w:t>IF NOT @rating4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@rating4, 4)</w:t>
      </w:r>
    </w:p>
    <w:p w:rsidR="005630E2" w:rsidRDefault="003D32DD">
      <w:pPr>
        <w:pStyle w:val="HTMLPreformatted"/>
        <w:divId w:val="1148742359"/>
        <w:rPr>
          <w:rStyle w:val="HTMLCode"/>
        </w:rPr>
      </w:pPr>
      <w:r>
        <w:rPr>
          <w:rStyle w:val="HTMLCode"/>
        </w:rPr>
        <w:t xml:space="preserve"> </w:t>
      </w:r>
    </w:p>
    <w:p w:rsidR="005630E2" w:rsidRDefault="003D32DD">
      <w:pPr>
        <w:pStyle w:val="HTMLPreformatted"/>
        <w:divId w:val="1148742359"/>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':5'</w:t>
      </w:r>
    </w:p>
    <w:p w:rsidR="005630E2" w:rsidRDefault="003D32DD">
      <w:pPr>
        <w:pStyle w:val="HTMLPreformatted"/>
        <w:divId w:val="1148742359"/>
        <w:rPr>
          <w:rStyle w:val="HTMLCode"/>
        </w:rPr>
      </w:pPr>
      <w:r>
        <w:rPr>
          <w:rStyle w:val="HTMLCode"/>
        </w:rPr>
        <w:lastRenderedPageBreak/>
        <w:t>IF NOT @rating5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@rating5, 5)</w:t>
      </w:r>
    </w:p>
    <w:p w:rsidR="005630E2" w:rsidRDefault="003D32DD">
      <w:pPr>
        <w:pStyle w:val="HTMLPreformatted"/>
        <w:divId w:val="1148742359"/>
        <w:rPr>
          <w:rStyle w:val="HTMLCode"/>
        </w:rPr>
      </w:pPr>
      <w:r>
        <w:rPr>
          <w:rStyle w:val="HTMLCode"/>
        </w:rPr>
        <w:t xml:space="preserve"> </w:t>
      </w:r>
    </w:p>
    <w:p w:rsidR="005630E2" w:rsidRDefault="003D32DD">
      <w:pPr>
        <w:pStyle w:val="HTMLPreformatted"/>
        <w:divId w:val="1148742359"/>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':6'</w:t>
      </w:r>
    </w:p>
    <w:p w:rsidR="005630E2" w:rsidRDefault="003D32DD">
      <w:pPr>
        <w:pStyle w:val="HTMLPreformatted"/>
        <w:divId w:val="1148742359"/>
      </w:pPr>
      <w:r>
        <w:rPr>
          <w:rStyle w:val="HTMLCode"/>
        </w:rPr>
        <w:t>IF NOT @rating6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@rating6, 6)</w:t>
      </w:r>
    </w:p>
    <w:tbl>
      <w:tblPr>
        <w:tblW w:w="5000" w:type="pct"/>
        <w:tblCellSpacing w:w="15" w:type="dxa"/>
        <w:tblLook w:val="04A0" w:firstRow="1" w:lastRow="0" w:firstColumn="1" w:lastColumn="0" w:noHBand="0" w:noVBand="1"/>
      </w:tblPr>
      <w:tblGrid>
        <w:gridCol w:w="316"/>
        <w:gridCol w:w="3044"/>
        <w:gridCol w:w="3004"/>
        <w:gridCol w:w="1707"/>
        <w:gridCol w:w="1289"/>
      </w:tblGrid>
      <w:tr w:rsidR="005630E2">
        <w:trPr>
          <w:divId w:val="1148742359"/>
          <w:tblHeader/>
          <w:tblCellSpacing w:w="15" w:type="dxa"/>
        </w:trPr>
        <w:tc>
          <w:tcPr>
            <w:tcW w:w="0" w:type="auto"/>
            <w:tcMar>
              <w:top w:w="15" w:type="dxa"/>
              <w:left w:w="15" w:type="dxa"/>
              <w:bottom w:w="15" w:type="dxa"/>
              <w:right w:w="15" w:type="dxa"/>
            </w:tcMar>
            <w:vAlign w:val="center"/>
            <w:hideMark/>
          </w:tcPr>
          <w:p w:rsidR="005630E2" w:rsidRDefault="003D32DD">
            <w:pPr>
              <w:jc w:val="center"/>
              <w:rPr>
                <w:rFonts w:eastAsia="Times New Roman"/>
                <w:b/>
                <w:bCs/>
              </w:rPr>
            </w:pPr>
            <w:r>
              <w:rPr>
                <w:rFonts w:eastAsia="Times New Roman"/>
                <w:b/>
                <w:bCs/>
              </w:rPr>
              <w:t>id</w:t>
            </w:r>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attributename</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rating_num</w:t>
            </w:r>
            <w:proofErr w:type="spellEnd"/>
          </w:p>
        </w:tc>
      </w:tr>
      <w:tr w:rsidR="005630E2">
        <w:trPr>
          <w:divId w:val="114874235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Not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r>
      <w:tr w:rsidR="005630E2">
        <w:trPr>
          <w:divId w:val="114874235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r>
      <w:tr w:rsidR="005630E2">
        <w:trPr>
          <w:divId w:val="114874235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Very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w:t>
            </w:r>
          </w:p>
        </w:tc>
      </w:tr>
      <w:tr w:rsidR="005630E2">
        <w:trPr>
          <w:divId w:val="114874235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w:t>
            </w:r>
          </w:p>
        </w:tc>
      </w:tr>
    </w:tbl>
    <w:p w:rsidR="005630E2" w:rsidRDefault="003D32D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23860444"/>
        <w:rPr>
          <w:rFonts w:eastAsia="Times New Roman"/>
        </w:rPr>
      </w:pPr>
      <w:bookmarkStart w:id="230" w:name="_Toc16245949"/>
      <w:r>
        <w:rPr>
          <w:rFonts w:eastAsia="Times New Roman"/>
        </w:rPr>
        <w:t xml:space="preserve">Populate </w:t>
      </w:r>
      <w:ins w:id="231" w:author="Achen, Aaron - NRCS, Lincoln, NE" w:date="2019-08-08T12:57:00Z">
        <w:r>
          <w:rPr>
            <w:rFonts w:eastAsia="Times New Roman"/>
          </w:rPr>
          <w:t>C</w:t>
        </w:r>
      </w:ins>
      <w:del w:id="232" w:author="Achen, Aaron - NRCS, Lincoln, NE" w:date="2019-08-08T12:57:00Z">
        <w:r>
          <w:rPr>
            <w:rFonts w:eastAsia="Times New Roman"/>
          </w:rPr>
          <w:delText>c</w:delText>
        </w:r>
      </w:del>
      <w:r>
        <w:rPr>
          <w:rFonts w:eastAsia="Times New Roman"/>
        </w:rPr>
        <w:t xml:space="preserve">omponent </w:t>
      </w:r>
      <w:del w:id="233" w:author="Achen, Aaron - NRCS, Lincoln, NE" w:date="2019-08-08T12:57:00Z">
        <w:r>
          <w:rPr>
            <w:rFonts w:eastAsia="Times New Roman"/>
          </w:rPr>
          <w:delText>l</w:delText>
        </w:r>
      </w:del>
      <w:ins w:id="234" w:author="Achen, Aaron - NRCS, Lincoln, NE" w:date="2019-08-08T12:57:00Z">
        <w:r>
          <w:rPr>
            <w:rFonts w:eastAsia="Times New Roman"/>
          </w:rPr>
          <w:t>L</w:t>
        </w:r>
      </w:ins>
      <w:r>
        <w:rPr>
          <w:rFonts w:eastAsia="Times New Roman"/>
        </w:rPr>
        <w:t xml:space="preserve">evel </w:t>
      </w:r>
      <w:del w:id="235" w:author="Achen, Aaron - NRCS, Lincoln, NE" w:date="2019-08-08T12:57:00Z">
        <w:r>
          <w:rPr>
            <w:rFonts w:eastAsia="Times New Roman"/>
          </w:rPr>
          <w:delText>r</w:delText>
        </w:r>
      </w:del>
      <w:ins w:id="236" w:author="Achen, Aaron - NRCS, Lincoln, NE" w:date="2019-08-08T12:57:00Z">
        <w:r>
          <w:rPr>
            <w:rFonts w:eastAsia="Times New Roman"/>
          </w:rPr>
          <w:t>R</w:t>
        </w:r>
      </w:ins>
      <w:r>
        <w:rPr>
          <w:rFonts w:eastAsia="Times New Roman"/>
        </w:rPr>
        <w:t xml:space="preserve">atings </w:t>
      </w:r>
      <w:del w:id="237" w:author="Achen, Aaron - NRCS, Lincoln, NE" w:date="2019-08-08T12:57:00Z">
        <w:r>
          <w:rPr>
            <w:rFonts w:eastAsia="Times New Roman"/>
          </w:rPr>
          <w:delText>u</w:delText>
        </w:r>
      </w:del>
      <w:ins w:id="238" w:author="Achen, Aaron - NRCS, Lincoln, NE" w:date="2019-08-08T12:57:00Z">
        <w:r>
          <w:rPr>
            <w:rFonts w:eastAsia="Times New Roman"/>
          </w:rPr>
          <w:t>U</w:t>
        </w:r>
      </w:ins>
      <w:r>
        <w:rPr>
          <w:rFonts w:eastAsia="Times New Roman"/>
        </w:rPr>
        <w:t xml:space="preserve">sing the </w:t>
      </w:r>
      <w:del w:id="239" w:author="Achen, Aaron - NRCS, Lincoln, NE" w:date="2019-08-08T12:57:00Z">
        <w:r>
          <w:rPr>
            <w:rFonts w:eastAsia="Times New Roman"/>
          </w:rPr>
          <w:delText>c</w:delText>
        </w:r>
      </w:del>
      <w:ins w:id="240" w:author="Achen, Aaron - NRCS, Lincoln, NE" w:date="2019-08-08T12:57:00Z">
        <w:r>
          <w:rPr>
            <w:rFonts w:eastAsia="Times New Roman"/>
          </w:rPr>
          <w:t>C</w:t>
        </w:r>
      </w:ins>
      <w:r>
        <w:rPr>
          <w:rFonts w:eastAsia="Times New Roman"/>
        </w:rPr>
        <w:t xml:space="preserve">urrently </w:t>
      </w:r>
      <w:del w:id="241" w:author="Achen, Aaron - NRCS, Lincoln, NE" w:date="2019-08-08T12:57:00Z">
        <w:r>
          <w:rPr>
            <w:rFonts w:eastAsia="Times New Roman"/>
          </w:rPr>
          <w:delText>s</w:delText>
        </w:r>
      </w:del>
      <w:ins w:id="242" w:author="Achen, Aaron - NRCS, Lincoln, NE" w:date="2019-08-08T12:57:00Z">
        <w:r>
          <w:rPr>
            <w:rFonts w:eastAsia="Times New Roman"/>
          </w:rPr>
          <w:t>S</w:t>
        </w:r>
      </w:ins>
      <w:r>
        <w:rPr>
          <w:rFonts w:eastAsia="Times New Roman"/>
        </w:rPr>
        <w:t xml:space="preserve">et </w:t>
      </w:r>
      <w:del w:id="243" w:author="Achen, Aaron - NRCS, Lincoln, NE" w:date="2019-08-08T12:57:00Z">
        <w:r>
          <w:rPr>
            <w:rFonts w:eastAsia="Times New Roman"/>
          </w:rPr>
          <w:delText>s</w:delText>
        </w:r>
      </w:del>
      <w:ins w:id="244" w:author="Achen, Aaron - NRCS, Lincoln, NE" w:date="2019-08-08T12:57:00Z">
        <w:r>
          <w:rPr>
            <w:rFonts w:eastAsia="Times New Roman"/>
          </w:rPr>
          <w:t>S</w:t>
        </w:r>
      </w:ins>
      <w:r>
        <w:rPr>
          <w:rFonts w:eastAsia="Times New Roman"/>
        </w:rPr>
        <w:t xml:space="preserve">oil </w:t>
      </w:r>
      <w:del w:id="245" w:author="Achen, Aaron - NRCS, Lincoln, NE" w:date="2019-08-08T12:57:00Z">
        <w:r>
          <w:rPr>
            <w:rFonts w:eastAsia="Times New Roman"/>
          </w:rPr>
          <w:delText>i</w:delText>
        </w:r>
      </w:del>
      <w:ins w:id="246" w:author="Achen, Aaron - NRCS, Lincoln, NE" w:date="2019-08-08T12:57:00Z">
        <w:r>
          <w:rPr>
            <w:rFonts w:eastAsia="Times New Roman"/>
          </w:rPr>
          <w:t>I</w:t>
        </w:r>
      </w:ins>
      <w:r>
        <w:rPr>
          <w:rFonts w:eastAsia="Times New Roman"/>
        </w:rPr>
        <w:t>nterpretation</w:t>
      </w:r>
      <w:bookmarkEnd w:id="230"/>
    </w:p>
    <w:p w:rsidR="005630E2" w:rsidRDefault="003D32DD">
      <w:pPr>
        <w:pStyle w:val="HTMLPreformatted"/>
        <w:divId w:val="823860444"/>
        <w:rPr>
          <w:rStyle w:val="HTMLCode"/>
        </w:rPr>
      </w:pPr>
      <w:r>
        <w:rPr>
          <w:rStyle w:val="HTMLCode"/>
        </w:rPr>
        <w:t>TRUNCATE TABLE #M5</w:t>
      </w:r>
    </w:p>
    <w:p w:rsidR="005630E2" w:rsidRDefault="003D32DD">
      <w:pPr>
        <w:pStyle w:val="HTMLPreformatted"/>
        <w:divId w:val="823860444"/>
        <w:rPr>
          <w:rStyle w:val="HTMLCode"/>
        </w:rPr>
      </w:pPr>
      <w:r>
        <w:rPr>
          <w:rStyle w:val="HTMLCode"/>
        </w:rPr>
        <w:t>INSERT INTO #M5</w:t>
      </w:r>
    </w:p>
    <w:p w:rsidR="005630E2" w:rsidRDefault="003D32DD">
      <w:pPr>
        <w:pStyle w:val="HTMLPreformatted"/>
        <w:divId w:val="823860444"/>
        <w:rPr>
          <w:rStyle w:val="HTMLCode"/>
        </w:rPr>
      </w:pPr>
      <w:r>
        <w:rPr>
          <w:rStyle w:val="HTMLCode"/>
        </w:rPr>
        <w:t xml:space="preserve">SELECT M4.aoiid, M4.landunit, M4.mukey, </w:t>
      </w:r>
      <w:proofErr w:type="spellStart"/>
      <w:r>
        <w:rPr>
          <w:rStyle w:val="HTMLCode"/>
        </w:rPr>
        <w:t>mapunit_acres</w:t>
      </w:r>
      <w:proofErr w:type="spellEnd"/>
      <w:r>
        <w:rPr>
          <w:rStyle w:val="HTMLCode"/>
        </w:rPr>
        <w:t xml:space="preserve">, M4.cokey, M4.compname, M4.comppct_r, </w:t>
      </w:r>
      <w:proofErr w:type="spellStart"/>
      <w:r>
        <w:rPr>
          <w:rStyle w:val="HTMLCode"/>
        </w:rPr>
        <w:t>TP.interphrc</w:t>
      </w:r>
      <w:proofErr w:type="spellEnd"/>
      <w:r>
        <w:rPr>
          <w:rStyle w:val="HTMLCode"/>
        </w:rPr>
        <w:t xml:space="preserve"> AS rating, SUM (M4.comppct_r) OVER(PARTITION BY M4.landunit, M4.mukey) AS </w:t>
      </w:r>
      <w:proofErr w:type="spellStart"/>
      <w:r>
        <w:rPr>
          <w:rStyle w:val="HTMLCode"/>
        </w:rPr>
        <w:t>mu_pct_sum</w:t>
      </w:r>
      <w:proofErr w:type="spellEnd"/>
    </w:p>
    <w:p w:rsidR="005630E2" w:rsidRDefault="003D32DD">
      <w:pPr>
        <w:pStyle w:val="HTMLPreformatted"/>
        <w:divId w:val="823860444"/>
        <w:rPr>
          <w:rStyle w:val="HTMLCode"/>
        </w:rPr>
      </w:pPr>
      <w:r>
        <w:rPr>
          <w:rStyle w:val="HTMLCode"/>
        </w:rPr>
        <w:t>FROM #M4 AS M4</w:t>
      </w:r>
    </w:p>
    <w:p w:rsidR="005630E2" w:rsidRDefault="003D32DD">
      <w:pPr>
        <w:pStyle w:val="HTMLPreformatted"/>
        <w:divId w:val="823860444"/>
        <w:rPr>
          <w:rStyle w:val="HTMLCode"/>
        </w:rPr>
      </w:pPr>
      <w:r>
        <w:rPr>
          <w:rStyle w:val="HTMLCode"/>
        </w:rPr>
        <w:t xml:space="preserve">LEFT OUTER JOIN </w:t>
      </w:r>
      <w:proofErr w:type="spellStart"/>
      <w:r>
        <w:rPr>
          <w:rStyle w:val="HTMLCode"/>
        </w:rPr>
        <w:t>cointerp</w:t>
      </w:r>
      <w:proofErr w:type="spellEnd"/>
      <w:r>
        <w:rPr>
          <w:rStyle w:val="HTMLCode"/>
        </w:rPr>
        <w:t xml:space="preserve"> AS TP ON M4.cokey = </w:t>
      </w:r>
      <w:proofErr w:type="spellStart"/>
      <w:r>
        <w:rPr>
          <w:rStyle w:val="HTMLCode"/>
        </w:rPr>
        <w:t>TP.cokey</w:t>
      </w:r>
      <w:proofErr w:type="spellEnd"/>
      <w:r>
        <w:rPr>
          <w:rStyle w:val="HTMLCode"/>
        </w:rPr>
        <w:t xml:space="preserve"> AND </w:t>
      </w:r>
      <w:proofErr w:type="spellStart"/>
      <w:r>
        <w:rPr>
          <w:rStyle w:val="HTMLCode"/>
        </w:rPr>
        <w:t>rulekey</w:t>
      </w:r>
      <w:proofErr w:type="spellEnd"/>
      <w:r>
        <w:rPr>
          <w:rStyle w:val="HTMLCode"/>
        </w:rPr>
        <w:t xml:space="preserve"> = @</w:t>
      </w:r>
      <w:proofErr w:type="spellStart"/>
      <w:r>
        <w:rPr>
          <w:rStyle w:val="HTMLCode"/>
        </w:rPr>
        <w:t>ruleKey</w:t>
      </w:r>
      <w:proofErr w:type="spellEnd"/>
    </w:p>
    <w:p w:rsidR="005630E2" w:rsidRDefault="003D32DD">
      <w:pPr>
        <w:pStyle w:val="HTMLPreformatted"/>
        <w:divId w:val="823860444"/>
      </w:pPr>
      <w:r>
        <w:rPr>
          <w:rStyle w:val="HTMLCode"/>
        </w:rPr>
        <w:t>WHERE M4.majcompflag = 'yes';</w:t>
      </w:r>
    </w:p>
    <w:tbl>
      <w:tblPr>
        <w:tblW w:w="0" w:type="auto"/>
        <w:tblCellSpacing w:w="15" w:type="dxa"/>
        <w:tblLook w:val="04A0" w:firstRow="1" w:lastRow="0" w:firstColumn="1" w:lastColumn="0" w:noHBand="0" w:noVBand="1"/>
      </w:tblPr>
      <w:tblGrid>
        <w:gridCol w:w="557"/>
        <w:gridCol w:w="884"/>
        <w:gridCol w:w="858"/>
        <w:gridCol w:w="1503"/>
        <w:gridCol w:w="972"/>
        <w:gridCol w:w="1123"/>
        <w:gridCol w:w="1111"/>
        <w:gridCol w:w="1023"/>
        <w:gridCol w:w="1329"/>
      </w:tblGrid>
      <w:tr w:rsidR="005630E2">
        <w:trPr>
          <w:divId w:val="823860444"/>
          <w:tblHeader/>
          <w:tblCellSpacing w:w="15" w:type="dxa"/>
        </w:trPr>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cokey</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compname</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comppct_r</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mu_pct_sum</w:t>
            </w:r>
            <w:proofErr w:type="spellEnd"/>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16464494</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90</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16464495</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90</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16464607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16464612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16663930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81</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16663931</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Cabba</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81</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16663796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Ekalaka</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72</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16663797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Yegen</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72</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16663951</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16663952</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Cohagen</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16663915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Parshall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16663917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16663611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55</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0.032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16663539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100</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16663846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16663847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16664017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16664018</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16664022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16663991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16663992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3.86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16663540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100</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16663554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80</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16663555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80</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16663957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Flasher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16663958</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16663959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r>
      <w:tr w:rsidR="005630E2">
        <w:trPr>
          <w:divId w:val="823860444"/>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r>
    </w:tbl>
    <w:p w:rsidR="005630E2" w:rsidRDefault="003D32D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45612209"/>
        <w:rPr>
          <w:rFonts w:eastAsia="Times New Roman"/>
        </w:rPr>
      </w:pPr>
      <w:bookmarkStart w:id="247" w:name="_Toc16245950"/>
      <w:r>
        <w:rPr>
          <w:rFonts w:eastAsia="Times New Roman"/>
        </w:rPr>
        <w:lastRenderedPageBreak/>
        <w:t xml:space="preserve">Populate </w:t>
      </w:r>
      <w:del w:id="248" w:author="Achen, Aaron - NRCS, Lincoln, NE" w:date="2019-08-08T12:58:00Z">
        <w:r>
          <w:rPr>
            <w:rFonts w:eastAsia="Times New Roman"/>
          </w:rPr>
          <w:delText>c</w:delText>
        </w:r>
      </w:del>
      <w:ins w:id="249" w:author="Achen, Aaron - NRCS, Lincoln, NE" w:date="2019-08-08T12:58:00Z">
        <w:r>
          <w:rPr>
            <w:rFonts w:eastAsia="Times New Roman"/>
          </w:rPr>
          <w:t>C</w:t>
        </w:r>
      </w:ins>
      <w:r>
        <w:rPr>
          <w:rFonts w:eastAsia="Times New Roman"/>
        </w:rPr>
        <w:t xml:space="preserve">omponent </w:t>
      </w:r>
      <w:del w:id="250" w:author="Achen, Aaron - NRCS, Lincoln, NE" w:date="2019-08-08T12:58:00Z">
        <w:r>
          <w:rPr>
            <w:rFonts w:eastAsia="Times New Roman"/>
          </w:rPr>
          <w:delText>l</w:delText>
        </w:r>
      </w:del>
      <w:ins w:id="251" w:author="Achen, Aaron - NRCS, Lincoln, NE" w:date="2019-08-08T12:58:00Z">
        <w:r>
          <w:rPr>
            <w:rFonts w:eastAsia="Times New Roman"/>
          </w:rPr>
          <w:t>L</w:t>
        </w:r>
      </w:ins>
      <w:r>
        <w:rPr>
          <w:rFonts w:eastAsia="Times New Roman"/>
        </w:rPr>
        <w:t xml:space="preserve">evel </w:t>
      </w:r>
      <w:del w:id="252" w:author="Achen, Aaron - NRCS, Lincoln, NE" w:date="2019-08-08T12:58:00Z">
        <w:r>
          <w:rPr>
            <w:rFonts w:eastAsia="Times New Roman"/>
          </w:rPr>
          <w:delText>r</w:delText>
        </w:r>
      </w:del>
      <w:ins w:id="253" w:author="Achen, Aaron - NRCS, Lincoln, NE" w:date="2019-08-08T12:58:00Z">
        <w:r>
          <w:rPr>
            <w:rFonts w:eastAsia="Times New Roman"/>
          </w:rPr>
          <w:t>R</w:t>
        </w:r>
      </w:ins>
      <w:r>
        <w:rPr>
          <w:rFonts w:eastAsia="Times New Roman"/>
        </w:rPr>
        <w:t xml:space="preserve">atings with </w:t>
      </w:r>
      <w:del w:id="254" w:author="Achen, Aaron - NRCS, Lincoln, NE" w:date="2019-08-08T12:58:00Z">
        <w:r>
          <w:rPr>
            <w:rFonts w:eastAsia="Times New Roman"/>
          </w:rPr>
          <w:delText>a</w:delText>
        </w:r>
      </w:del>
      <w:ins w:id="255" w:author="Achen, Aaron - NRCS, Lincoln, NE" w:date="2019-08-08T12:58:00Z">
        <w:r>
          <w:rPr>
            <w:rFonts w:eastAsia="Times New Roman"/>
          </w:rPr>
          <w:t>A</w:t>
        </w:r>
      </w:ins>
      <w:r>
        <w:rPr>
          <w:rFonts w:eastAsia="Times New Roman"/>
        </w:rPr>
        <w:t xml:space="preserve">djusted </w:t>
      </w:r>
      <w:del w:id="256" w:author="Achen, Aaron - NRCS, Lincoln, NE" w:date="2019-08-08T12:58:00Z">
        <w:r>
          <w:rPr>
            <w:rFonts w:eastAsia="Times New Roman"/>
          </w:rPr>
          <w:delText>c</w:delText>
        </w:r>
      </w:del>
      <w:ins w:id="257" w:author="Achen, Aaron - NRCS, Lincoln, NE" w:date="2019-08-08T12:58:00Z">
        <w:r>
          <w:rPr>
            <w:rFonts w:eastAsia="Times New Roman"/>
          </w:rPr>
          <w:t>C</w:t>
        </w:r>
      </w:ins>
      <w:r>
        <w:rPr>
          <w:rFonts w:eastAsia="Times New Roman"/>
        </w:rPr>
        <w:t xml:space="preserve">omponent </w:t>
      </w:r>
      <w:del w:id="258" w:author="Achen, Aaron - NRCS, Lincoln, NE" w:date="2019-08-08T12:58:00Z">
        <w:r>
          <w:rPr>
            <w:rFonts w:eastAsia="Times New Roman"/>
          </w:rPr>
          <w:delText>p</w:delText>
        </w:r>
      </w:del>
      <w:ins w:id="259" w:author="Achen, Aaron - NRCS, Lincoln, NE" w:date="2019-08-08T12:58:00Z">
        <w:r>
          <w:rPr>
            <w:rFonts w:eastAsia="Times New Roman"/>
          </w:rPr>
          <w:t>P</w:t>
        </w:r>
      </w:ins>
      <w:r>
        <w:rPr>
          <w:rFonts w:eastAsia="Times New Roman"/>
        </w:rPr>
        <w:t xml:space="preserve">ercent to </w:t>
      </w:r>
      <w:del w:id="260" w:author="Achen, Aaron - NRCS, Lincoln, NE" w:date="2019-08-08T12:58:00Z">
        <w:r>
          <w:rPr>
            <w:rFonts w:eastAsia="Times New Roman"/>
          </w:rPr>
          <w:delText>a</w:delText>
        </w:r>
      </w:del>
      <w:ins w:id="261" w:author="Achen, Aaron - NRCS, Lincoln, NE" w:date="2019-08-08T12:58:00Z">
        <w:r>
          <w:rPr>
            <w:rFonts w:eastAsia="Times New Roman"/>
          </w:rPr>
          <w:t>A</w:t>
        </w:r>
      </w:ins>
      <w:r>
        <w:rPr>
          <w:rFonts w:eastAsia="Times New Roman"/>
        </w:rPr>
        <w:t xml:space="preserve">ccount for the </w:t>
      </w:r>
      <w:del w:id="262" w:author="Achen, Aaron - NRCS, Lincoln, NE" w:date="2019-08-08T12:58:00Z">
        <w:r>
          <w:rPr>
            <w:rFonts w:eastAsia="Times New Roman"/>
          </w:rPr>
          <w:delText>u</w:delText>
        </w:r>
      </w:del>
      <w:ins w:id="263" w:author="Achen, Aaron - NRCS, Lincoln, NE" w:date="2019-08-08T12:58:00Z">
        <w:r>
          <w:rPr>
            <w:rFonts w:eastAsia="Times New Roman"/>
          </w:rPr>
          <w:t>U</w:t>
        </w:r>
      </w:ins>
      <w:r>
        <w:rPr>
          <w:rFonts w:eastAsia="Times New Roman"/>
        </w:rPr>
        <w:t xml:space="preserve">n-used </w:t>
      </w:r>
      <w:del w:id="264" w:author="Achen, Aaron - NRCS, Lincoln, NE" w:date="2019-08-08T12:58:00Z">
        <w:r>
          <w:rPr>
            <w:rFonts w:eastAsia="Times New Roman"/>
          </w:rPr>
          <w:delText>m</w:delText>
        </w:r>
      </w:del>
      <w:ins w:id="265" w:author="Achen, Aaron - NRCS, Lincoln, NE" w:date="2019-08-08T12:58:00Z">
        <w:r>
          <w:rPr>
            <w:rFonts w:eastAsia="Times New Roman"/>
          </w:rPr>
          <w:t>M</w:t>
        </w:r>
      </w:ins>
      <w:r>
        <w:rPr>
          <w:rFonts w:eastAsia="Times New Roman"/>
        </w:rPr>
        <w:t xml:space="preserve">inor </w:t>
      </w:r>
      <w:del w:id="266" w:author="Achen, Aaron - NRCS, Lincoln, NE" w:date="2019-08-08T12:58:00Z">
        <w:r>
          <w:rPr>
            <w:rFonts w:eastAsia="Times New Roman"/>
          </w:rPr>
          <w:delText>c</w:delText>
        </w:r>
      </w:del>
      <w:ins w:id="267" w:author="Achen, Aaron - NRCS, Lincoln, NE" w:date="2019-08-08T12:58:00Z">
        <w:r>
          <w:rPr>
            <w:rFonts w:eastAsia="Times New Roman"/>
          </w:rPr>
          <w:t>C</w:t>
        </w:r>
      </w:ins>
      <w:r>
        <w:rPr>
          <w:rFonts w:eastAsia="Times New Roman"/>
        </w:rPr>
        <w:t>omponents</w:t>
      </w:r>
      <w:bookmarkEnd w:id="247"/>
    </w:p>
    <w:p w:rsidR="005630E2" w:rsidRDefault="003D32DD">
      <w:pPr>
        <w:pStyle w:val="HTMLPreformatted"/>
        <w:divId w:val="745612209"/>
        <w:rPr>
          <w:rStyle w:val="HTMLCode"/>
        </w:rPr>
      </w:pPr>
      <w:r>
        <w:rPr>
          <w:rStyle w:val="HTMLCode"/>
        </w:rPr>
        <w:t>TRUNCATE TABLE #M6</w:t>
      </w:r>
    </w:p>
    <w:p w:rsidR="005630E2" w:rsidRDefault="003D32DD">
      <w:pPr>
        <w:pStyle w:val="HTMLPreformatted"/>
        <w:divId w:val="745612209"/>
        <w:rPr>
          <w:rStyle w:val="HTMLCode"/>
        </w:rPr>
      </w:pPr>
      <w:r>
        <w:rPr>
          <w:rStyle w:val="HTMLCode"/>
        </w:rPr>
        <w:t>INSERT INTO #M6</w:t>
      </w:r>
    </w:p>
    <w:p w:rsidR="005630E2" w:rsidRDefault="003D32DD">
      <w:pPr>
        <w:pStyle w:val="HTMLPreformatted"/>
        <w:divId w:val="745612209"/>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cokey</w:t>
      </w:r>
      <w:proofErr w:type="spellEnd"/>
      <w:r>
        <w:rPr>
          <w:rStyle w:val="HTMLCode"/>
        </w:rPr>
        <w:t xml:space="preserve">, </w:t>
      </w:r>
      <w:proofErr w:type="spellStart"/>
      <w:r>
        <w:rPr>
          <w:rStyle w:val="HTMLCode"/>
        </w:rPr>
        <w:t>compname</w:t>
      </w:r>
      <w:proofErr w:type="spellEnd"/>
      <w:r>
        <w:rPr>
          <w:rStyle w:val="HTMLCode"/>
        </w:rPr>
        <w:t xml:space="preserve">, </w:t>
      </w:r>
      <w:proofErr w:type="spellStart"/>
      <w:r>
        <w:rPr>
          <w:rStyle w:val="HTMLCode"/>
        </w:rPr>
        <w:t>comppct_r</w:t>
      </w:r>
      <w:proofErr w:type="spellEnd"/>
      <w:r>
        <w:rPr>
          <w:rStyle w:val="HTMLCode"/>
        </w:rPr>
        <w:t xml:space="preserve">, rating, </w:t>
      </w:r>
      <w:proofErr w:type="spellStart"/>
      <w:r>
        <w:rPr>
          <w:rStyle w:val="HTMLCode"/>
        </w:rPr>
        <w:t>mu_pct_sum</w:t>
      </w:r>
      <w:proofErr w:type="spellEnd"/>
      <w:r>
        <w:rPr>
          <w:rStyle w:val="HTMLCode"/>
        </w:rPr>
        <w:t xml:space="preserve">, (1.0 * </w:t>
      </w:r>
      <w:proofErr w:type="spellStart"/>
      <w:r>
        <w:rPr>
          <w:rStyle w:val="HTMLCode"/>
        </w:rPr>
        <w:t>comppct_r</w:t>
      </w:r>
      <w:proofErr w:type="spellEnd"/>
      <w:r>
        <w:rPr>
          <w:rStyle w:val="HTMLCode"/>
        </w:rPr>
        <w:t xml:space="preserve"> / </w:t>
      </w:r>
      <w:proofErr w:type="spellStart"/>
      <w:r>
        <w:rPr>
          <w:rStyle w:val="HTMLCode"/>
        </w:rPr>
        <w:t>mu_pct_sum</w:t>
      </w:r>
      <w:proofErr w:type="spellEnd"/>
      <w:r>
        <w:rPr>
          <w:rStyle w:val="HTMLCode"/>
        </w:rPr>
        <w:t xml:space="preserve">) AS </w:t>
      </w:r>
      <w:proofErr w:type="spellStart"/>
      <w:r>
        <w:rPr>
          <w:rStyle w:val="HTMLCode"/>
        </w:rPr>
        <w:t>adj_comp_pct</w:t>
      </w:r>
      <w:proofErr w:type="spellEnd"/>
    </w:p>
    <w:p w:rsidR="005630E2" w:rsidRDefault="003D32DD">
      <w:pPr>
        <w:pStyle w:val="HTMLPreformatted"/>
        <w:divId w:val="745612209"/>
      </w:pPr>
      <w:r>
        <w:rPr>
          <w:rStyle w:val="HTMLCode"/>
        </w:rPr>
        <w:t>FROM #M5;</w:t>
      </w:r>
    </w:p>
    <w:tbl>
      <w:tblPr>
        <w:tblW w:w="5000" w:type="pct"/>
        <w:tblCellSpacing w:w="15" w:type="dxa"/>
        <w:tblLook w:val="04A0" w:firstRow="1" w:lastRow="0" w:firstColumn="1" w:lastColumn="0" w:noHBand="0" w:noVBand="1"/>
      </w:tblPr>
      <w:tblGrid>
        <w:gridCol w:w="451"/>
        <w:gridCol w:w="706"/>
        <w:gridCol w:w="685"/>
        <w:gridCol w:w="1191"/>
        <w:gridCol w:w="774"/>
        <w:gridCol w:w="893"/>
        <w:gridCol w:w="883"/>
        <w:gridCol w:w="814"/>
        <w:gridCol w:w="1092"/>
        <w:gridCol w:w="1141"/>
        <w:gridCol w:w="730"/>
      </w:tblGrid>
      <w:tr w:rsidR="005630E2">
        <w:trPr>
          <w:divId w:val="745612209"/>
          <w:tblHeader/>
          <w:tblCellSpacing w:w="15" w:type="dxa"/>
        </w:trPr>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cokey</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compname</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comppct_r</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MU_pct_sum</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adj_comp_pct</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co_acres</w:t>
            </w:r>
            <w:proofErr w:type="spellEnd"/>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16464494</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0.277777778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0.1183</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16464495</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0.722222222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0.3077</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16464607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0.294117647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0.0844</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16464612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0.705882353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0.2026</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16663930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0.604938272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1.0459</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16663931</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Cabba</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0.395061728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0.6831</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0.375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21.2621</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0.625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35.4369</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16663796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Ekalaka</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0.763888889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1.0312</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16663797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Yegen</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0.236111111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0.3187</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16663951</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0.666666667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0.086</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16663952</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Cohagen</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0.333333333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0.043</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16663915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Parshall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0.256410256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7.3023</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16663917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0.743589744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21.1767</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4.983</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16.106</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12.638</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16663611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17.691</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0.032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16663539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0.032</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0.545454545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98.9215</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0.454545455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82.4345</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0.743589744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1.8211</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0.256410256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0.6279</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16663846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0.705882353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3.2464</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16663847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0.294117647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1.3526</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0.375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3.2336</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0.625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5.3894</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16664017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0.352941176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0.1616</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16664018</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0.235294118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0.1078</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16664022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 xml:space="preserve">Somewhat </w:t>
            </w:r>
            <w:r>
              <w:rPr>
                <w:rFonts w:eastAsia="Times New Roman"/>
              </w:rPr>
              <w:lastRenderedPageBreak/>
              <w:t>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lastRenderedPageBreak/>
              <w:t>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0.411764706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0.1886</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16663991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25.2112</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16663992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6.3028</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62.205</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63.55</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23.138</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3.86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16663540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3.86</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0.545454545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56.6776</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0.454545455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47.2314</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16663554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0.775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0.3433</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16663555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0.225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0.0997</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16663957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Flasher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 xml:space="preserve">Somewhat </w:t>
            </w:r>
            <w:r>
              <w:rPr>
                <w:rFonts w:eastAsia="Times New Roman"/>
              </w:rPr>
              <w:lastRenderedPageBreak/>
              <w:t>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lastRenderedPageBreak/>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0.340909091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3.2867</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16663958</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0.454545455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4.3823</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16663959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0.204545455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1.972</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0.743589744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8.4635</w:t>
            </w:r>
          </w:p>
        </w:tc>
      </w:tr>
      <w:tr w:rsidR="005630E2">
        <w:trPr>
          <w:divId w:val="74561220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0.256410256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2.9185</w:t>
            </w:r>
          </w:p>
        </w:tc>
      </w:tr>
    </w:tbl>
    <w:p w:rsidR="005630E2" w:rsidRDefault="003D32D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5986190"/>
        <w:rPr>
          <w:rFonts w:eastAsia="Times New Roman"/>
        </w:rPr>
      </w:pPr>
      <w:bookmarkStart w:id="268" w:name="_Toc16245951"/>
      <w:r>
        <w:rPr>
          <w:rFonts w:eastAsia="Times New Roman"/>
        </w:rPr>
        <w:t>Populate</w:t>
      </w:r>
      <w:del w:id="269" w:author="Achen, Aaron - NRCS, Lincoln, NE" w:date="2019-08-06T15:26:00Z">
        <w:r>
          <w:rPr>
            <w:rFonts w:eastAsia="Times New Roman"/>
          </w:rPr>
          <w:delText>s</w:delText>
        </w:r>
      </w:del>
      <w:r>
        <w:rPr>
          <w:rFonts w:eastAsia="Times New Roman"/>
        </w:rPr>
        <w:t xml:space="preserve"> </w:t>
      </w:r>
      <w:del w:id="270" w:author="Achen, Aaron - NRCS, Lincoln, NE" w:date="2019-08-08T12:59:00Z">
        <w:r>
          <w:rPr>
            <w:rFonts w:eastAsia="Times New Roman"/>
          </w:rPr>
          <w:delText>c</w:delText>
        </w:r>
      </w:del>
      <w:ins w:id="271" w:author="Achen, Aaron - NRCS, Lincoln, NE" w:date="2019-08-08T12:59:00Z">
        <w:r>
          <w:rPr>
            <w:rFonts w:eastAsia="Times New Roman"/>
          </w:rPr>
          <w:t>C</w:t>
        </w:r>
      </w:ins>
      <w:r>
        <w:rPr>
          <w:rFonts w:eastAsia="Times New Roman"/>
        </w:rPr>
        <w:t xml:space="preserve">omponent </w:t>
      </w:r>
      <w:del w:id="272" w:author="Achen, Aaron - NRCS, Lincoln, NE" w:date="2019-08-08T12:59:00Z">
        <w:r>
          <w:rPr>
            <w:rFonts w:eastAsia="Times New Roman"/>
          </w:rPr>
          <w:delText>a</w:delText>
        </w:r>
      </w:del>
      <w:ins w:id="273" w:author="Achen, Aaron - NRCS, Lincoln, NE" w:date="2019-08-08T12:59:00Z">
        <w:r>
          <w:rPr>
            <w:rFonts w:eastAsia="Times New Roman"/>
          </w:rPr>
          <w:t>A</w:t>
        </w:r>
      </w:ins>
      <w:r>
        <w:rPr>
          <w:rFonts w:eastAsia="Times New Roman"/>
        </w:rPr>
        <w:t xml:space="preserve">cres by </w:t>
      </w:r>
      <w:del w:id="274" w:author="Achen, Aaron - NRCS, Lincoln, NE" w:date="2019-08-08T12:59:00Z">
        <w:r>
          <w:rPr>
            <w:rFonts w:eastAsia="Times New Roman"/>
          </w:rPr>
          <w:delText>m</w:delText>
        </w:r>
      </w:del>
      <w:ins w:id="275" w:author="Achen, Aaron - NRCS, Lincoln, NE" w:date="2019-08-08T12:59:00Z">
        <w:r>
          <w:rPr>
            <w:rFonts w:eastAsia="Times New Roman"/>
          </w:rPr>
          <w:t>M</w:t>
        </w:r>
      </w:ins>
      <w:r>
        <w:rPr>
          <w:rFonts w:eastAsia="Times New Roman"/>
        </w:rPr>
        <w:t xml:space="preserve">ultiplying </w:t>
      </w:r>
      <w:del w:id="276" w:author="Achen, Aaron - NRCS, Lincoln, NE" w:date="2019-08-08T12:59:00Z">
        <w:r>
          <w:rPr>
            <w:rFonts w:eastAsia="Times New Roman"/>
          </w:rPr>
          <w:delText>m</w:delText>
        </w:r>
      </w:del>
      <w:ins w:id="277" w:author="Achen, Aaron - NRCS, Lincoln, NE" w:date="2019-08-08T12:59:00Z">
        <w:r>
          <w:rPr>
            <w:rFonts w:eastAsia="Times New Roman"/>
          </w:rPr>
          <w:t>M</w:t>
        </w:r>
      </w:ins>
      <w:r>
        <w:rPr>
          <w:rFonts w:eastAsia="Times New Roman"/>
        </w:rPr>
        <w:t xml:space="preserve">ap </w:t>
      </w:r>
      <w:del w:id="278" w:author="Achen, Aaron - NRCS, Lincoln, NE" w:date="2019-08-08T12:59:00Z">
        <w:r>
          <w:rPr>
            <w:rFonts w:eastAsia="Times New Roman"/>
          </w:rPr>
          <w:delText>u</w:delText>
        </w:r>
      </w:del>
      <w:ins w:id="279" w:author="Achen, Aaron - NRCS, Lincoln, NE" w:date="2019-08-08T12:59:00Z">
        <w:r>
          <w:rPr>
            <w:rFonts w:eastAsia="Times New Roman"/>
          </w:rPr>
          <w:t>U</w:t>
        </w:r>
      </w:ins>
      <w:r>
        <w:rPr>
          <w:rFonts w:eastAsia="Times New Roman"/>
        </w:rPr>
        <w:t xml:space="preserve">nit </w:t>
      </w:r>
      <w:del w:id="280" w:author="Achen, Aaron - NRCS, Lincoln, NE" w:date="2019-08-08T12:59:00Z">
        <w:r>
          <w:rPr>
            <w:rFonts w:eastAsia="Times New Roman"/>
          </w:rPr>
          <w:delText>a</w:delText>
        </w:r>
      </w:del>
      <w:ins w:id="281" w:author="Achen, Aaron - NRCS, Lincoln, NE" w:date="2019-08-08T12:59:00Z">
        <w:r>
          <w:rPr>
            <w:rFonts w:eastAsia="Times New Roman"/>
          </w:rPr>
          <w:t>A</w:t>
        </w:r>
      </w:ins>
      <w:r>
        <w:rPr>
          <w:rFonts w:eastAsia="Times New Roman"/>
        </w:rPr>
        <w:t xml:space="preserve">cres with </w:t>
      </w:r>
      <w:del w:id="282" w:author="Achen, Aaron - NRCS, Lincoln, NE" w:date="2019-08-08T12:59:00Z">
        <w:r>
          <w:rPr>
            <w:rFonts w:eastAsia="Times New Roman"/>
          </w:rPr>
          <w:delText>a</w:delText>
        </w:r>
      </w:del>
      <w:ins w:id="283" w:author="Achen, Aaron - NRCS, Lincoln, NE" w:date="2019-08-08T12:59:00Z">
        <w:r>
          <w:rPr>
            <w:rFonts w:eastAsia="Times New Roman"/>
          </w:rPr>
          <w:t>A</w:t>
        </w:r>
      </w:ins>
      <w:r>
        <w:rPr>
          <w:rFonts w:eastAsia="Times New Roman"/>
        </w:rPr>
        <w:t xml:space="preserve">djusted </w:t>
      </w:r>
      <w:del w:id="284" w:author="Achen, Aaron - NRCS, Lincoln, NE" w:date="2019-08-08T12:59:00Z">
        <w:r>
          <w:rPr>
            <w:rFonts w:eastAsia="Times New Roman"/>
          </w:rPr>
          <w:delText>c</w:delText>
        </w:r>
      </w:del>
      <w:ins w:id="285" w:author="Achen, Aaron - NRCS, Lincoln, NE" w:date="2019-08-08T12:59:00Z">
        <w:r>
          <w:rPr>
            <w:rFonts w:eastAsia="Times New Roman"/>
          </w:rPr>
          <w:t>C</w:t>
        </w:r>
      </w:ins>
      <w:r>
        <w:rPr>
          <w:rFonts w:eastAsia="Times New Roman"/>
        </w:rPr>
        <w:t xml:space="preserve">omponent </w:t>
      </w:r>
      <w:del w:id="286" w:author="Achen, Aaron - NRCS, Lincoln, NE" w:date="2019-08-08T12:59:00Z">
        <w:r>
          <w:rPr>
            <w:rFonts w:eastAsia="Times New Roman"/>
          </w:rPr>
          <w:delText>p</w:delText>
        </w:r>
      </w:del>
      <w:ins w:id="287" w:author="Achen, Aaron - NRCS, Lincoln, NE" w:date="2019-08-08T12:59:00Z">
        <w:r>
          <w:rPr>
            <w:rFonts w:eastAsia="Times New Roman"/>
          </w:rPr>
          <w:t>P</w:t>
        </w:r>
      </w:ins>
      <w:r>
        <w:rPr>
          <w:rFonts w:eastAsia="Times New Roman"/>
        </w:rPr>
        <w:t>ercent</w:t>
      </w:r>
      <w:bookmarkEnd w:id="268"/>
    </w:p>
    <w:p w:rsidR="005630E2" w:rsidRDefault="003D32DD">
      <w:pPr>
        <w:pStyle w:val="HTMLPreformatted"/>
        <w:divId w:val="665986190"/>
        <w:rPr>
          <w:rStyle w:val="HTMLCode"/>
        </w:rPr>
      </w:pPr>
      <w:r>
        <w:rPr>
          <w:rStyle w:val="HTMLCode"/>
        </w:rPr>
        <w:t>TRUNCATE TABLE #M8</w:t>
      </w:r>
    </w:p>
    <w:p w:rsidR="005630E2" w:rsidRDefault="003D32DD">
      <w:pPr>
        <w:pStyle w:val="HTMLPreformatted"/>
        <w:divId w:val="665986190"/>
        <w:rPr>
          <w:rStyle w:val="HTMLCode"/>
        </w:rPr>
      </w:pPr>
      <w:r>
        <w:rPr>
          <w:rStyle w:val="HTMLCode"/>
        </w:rPr>
        <w:t>INSERT INTO #M8</w:t>
      </w:r>
    </w:p>
    <w:p w:rsidR="005630E2" w:rsidRDefault="003D32DD">
      <w:pPr>
        <w:pStyle w:val="HTMLPreformatted"/>
        <w:divId w:val="665986190"/>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cokey</w:t>
      </w:r>
      <w:proofErr w:type="spellEnd"/>
      <w:r>
        <w:rPr>
          <w:rStyle w:val="HTMLCode"/>
        </w:rPr>
        <w:t xml:space="preserve">, </w:t>
      </w:r>
      <w:proofErr w:type="spellStart"/>
      <w:r>
        <w:rPr>
          <w:rStyle w:val="HTMLCode"/>
        </w:rPr>
        <w:t>compname</w:t>
      </w:r>
      <w:proofErr w:type="spellEnd"/>
      <w:r>
        <w:rPr>
          <w:rStyle w:val="HTMLCode"/>
        </w:rPr>
        <w:t xml:space="preserve">, </w:t>
      </w:r>
      <w:proofErr w:type="spellStart"/>
      <w:r>
        <w:rPr>
          <w:rStyle w:val="HTMLCode"/>
        </w:rPr>
        <w:t>comppct_r</w:t>
      </w:r>
      <w:proofErr w:type="spellEnd"/>
      <w:r>
        <w:rPr>
          <w:rStyle w:val="HTMLCode"/>
        </w:rPr>
        <w:t xml:space="preserve">, rating, </w:t>
      </w:r>
      <w:proofErr w:type="spellStart"/>
      <w:r>
        <w:rPr>
          <w:rStyle w:val="HTMLCode"/>
        </w:rPr>
        <w:t>MU_pct_sum</w:t>
      </w:r>
      <w:proofErr w:type="spellEnd"/>
      <w:r>
        <w:rPr>
          <w:rStyle w:val="HTMLCode"/>
        </w:rPr>
        <w:t xml:space="preserve">, </w:t>
      </w:r>
      <w:proofErr w:type="spellStart"/>
      <w:r>
        <w:rPr>
          <w:rStyle w:val="HTMLCode"/>
        </w:rPr>
        <w:t>adj_comp_pct</w:t>
      </w:r>
      <w:proofErr w:type="spellEnd"/>
      <w:r>
        <w:rPr>
          <w:rStyle w:val="HTMLCode"/>
        </w:rPr>
        <w:t>, ROUND ( (</w:t>
      </w:r>
      <w:proofErr w:type="spellStart"/>
      <w:r>
        <w:rPr>
          <w:rStyle w:val="HTMLCode"/>
        </w:rPr>
        <w:t>adj_comp_pct</w:t>
      </w:r>
      <w:proofErr w:type="spellEnd"/>
      <w:r>
        <w:rPr>
          <w:rStyle w:val="HTMLCode"/>
        </w:rPr>
        <w:t xml:space="preserve"> * </w:t>
      </w:r>
      <w:proofErr w:type="spellStart"/>
      <w:r>
        <w:rPr>
          <w:rStyle w:val="HTMLCode"/>
        </w:rPr>
        <w:t>mapunit_acres</w:t>
      </w:r>
      <w:proofErr w:type="spellEnd"/>
      <w:r>
        <w:rPr>
          <w:rStyle w:val="HTMLCode"/>
        </w:rPr>
        <w:t xml:space="preserve">), 4) AS </w:t>
      </w:r>
      <w:proofErr w:type="spellStart"/>
      <w:r>
        <w:rPr>
          <w:rStyle w:val="HTMLCode"/>
        </w:rPr>
        <w:t>co_acres</w:t>
      </w:r>
      <w:proofErr w:type="spellEnd"/>
    </w:p>
    <w:p w:rsidR="005630E2" w:rsidRDefault="003D32DD">
      <w:pPr>
        <w:pStyle w:val="HTMLPreformatted"/>
        <w:divId w:val="665986190"/>
      </w:pPr>
      <w:r>
        <w:rPr>
          <w:rStyle w:val="HTMLCode"/>
        </w:rPr>
        <w:t>FROM #M6;</w:t>
      </w:r>
    </w:p>
    <w:tbl>
      <w:tblPr>
        <w:tblW w:w="5000" w:type="pct"/>
        <w:tblCellSpacing w:w="15" w:type="dxa"/>
        <w:tblLook w:val="04A0" w:firstRow="1" w:lastRow="0" w:firstColumn="1" w:lastColumn="0" w:noHBand="0" w:noVBand="1"/>
      </w:tblPr>
      <w:tblGrid>
        <w:gridCol w:w="459"/>
        <w:gridCol w:w="719"/>
        <w:gridCol w:w="699"/>
        <w:gridCol w:w="1216"/>
        <w:gridCol w:w="790"/>
        <w:gridCol w:w="912"/>
        <w:gridCol w:w="902"/>
        <w:gridCol w:w="638"/>
        <w:gridCol w:w="1115"/>
        <w:gridCol w:w="1166"/>
        <w:gridCol w:w="744"/>
      </w:tblGrid>
      <w:tr w:rsidR="005630E2">
        <w:trPr>
          <w:divId w:val="665986190"/>
          <w:tblHeader/>
          <w:tblCellSpacing w:w="15" w:type="dxa"/>
        </w:trPr>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cokey</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compname</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comppct_r</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MU_pct_sum</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adj_comp_pct</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co_acres</w:t>
            </w:r>
            <w:proofErr w:type="spellEnd"/>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16464494</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0.277777778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0.1183</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16464495</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0.722222222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0.3077</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16464607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0.294117647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0.0844</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16464612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0.705882353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0.2026</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16663930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0.604938272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1.0459</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16663931</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Cabba</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0.395061728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0.6831</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0.375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21.2621</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0.625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35.4369</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16663796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Ekalaka</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0.763888889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1.0312</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16663797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Yegen</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0.236111111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0.3187</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16663951</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0.666666667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0.086</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16663952</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Cohagen</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0.333333333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0.043</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16663915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Parshall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0.256410256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7.3023</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16663917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0.743589744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21.1767</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4.983</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16.106</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12.638</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16663611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17.691</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0.032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16663539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0.032</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0.545454545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98.9215</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0.454545455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82.4345</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0.743589744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1.8211</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0.256410256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0.6279</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16663846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0.705882353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3.2464</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16663847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0.294117647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1.3526</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0.375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3.2336</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0.625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5.3894</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16664017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0.352941176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0.1616</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16664018</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0.235294118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0.1078</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16664022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0.411764706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0.1886</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16663991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25.2112</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16663992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6.3028</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62.205</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63.55</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23.138</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3.86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16663540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3.86</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0.545454545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56.6776</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0.454545455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47.2314</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16663554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62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0.775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0.3433</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16663555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0.225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0.0997</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16663957</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Flasher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0.340909091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3.2867</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16663958</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0.454545455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4.3823</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16663959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0.204545455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1.972</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0.743589744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8.4635</w:t>
            </w:r>
          </w:p>
        </w:tc>
      </w:tr>
      <w:tr w:rsidR="005630E2">
        <w:trPr>
          <w:divId w:val="665986190"/>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0.256410256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2.9185</w:t>
            </w:r>
          </w:p>
        </w:tc>
      </w:tr>
    </w:tbl>
    <w:p w:rsidR="005630E2" w:rsidRDefault="003D32D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3814556"/>
        <w:rPr>
          <w:rFonts w:eastAsia="Times New Roman"/>
        </w:rPr>
      </w:pPr>
      <w:bookmarkStart w:id="288" w:name="_Toc16245952"/>
      <w:r>
        <w:rPr>
          <w:rFonts w:eastAsia="Times New Roman"/>
        </w:rPr>
        <w:lastRenderedPageBreak/>
        <w:t>Aggregate</w:t>
      </w:r>
      <w:del w:id="289" w:author="Achen, Aaron - NRCS, Lincoln, NE" w:date="2019-08-06T15:26:00Z">
        <w:r>
          <w:rPr>
            <w:rFonts w:eastAsia="Times New Roman"/>
          </w:rPr>
          <w:delText>s</w:delText>
        </w:r>
      </w:del>
      <w:r>
        <w:rPr>
          <w:rFonts w:eastAsia="Times New Roman"/>
        </w:rPr>
        <w:t xml:space="preserve"> the </w:t>
      </w:r>
      <w:del w:id="290" w:author="Achen, Aaron - NRCS, Lincoln, NE" w:date="2019-08-08T13:00:00Z">
        <w:r>
          <w:rPr>
            <w:rFonts w:eastAsia="Times New Roman"/>
          </w:rPr>
          <w:delText>c</w:delText>
        </w:r>
      </w:del>
      <w:ins w:id="291" w:author="Achen, Aaron - NRCS, Lincoln, NE" w:date="2019-08-08T13:00:00Z">
        <w:r>
          <w:rPr>
            <w:rFonts w:eastAsia="Times New Roman"/>
          </w:rPr>
          <w:t>C</w:t>
        </w:r>
      </w:ins>
      <w:r>
        <w:rPr>
          <w:rFonts w:eastAsia="Times New Roman"/>
        </w:rPr>
        <w:t xml:space="preserve">lasses and </w:t>
      </w:r>
      <w:del w:id="292" w:author="Achen, Aaron - NRCS, Lincoln, NE" w:date="2019-08-08T13:00:00Z">
        <w:r>
          <w:rPr>
            <w:rFonts w:eastAsia="Times New Roman"/>
          </w:rPr>
          <w:delText>s</w:delText>
        </w:r>
      </w:del>
      <w:ins w:id="293" w:author="Achen, Aaron - NRCS, Lincoln, NE" w:date="2019-08-08T13:00:00Z">
        <w:r>
          <w:rPr>
            <w:rFonts w:eastAsia="Times New Roman"/>
          </w:rPr>
          <w:t>S</w:t>
        </w:r>
      </w:ins>
      <w:r>
        <w:rPr>
          <w:rFonts w:eastAsia="Times New Roman"/>
        </w:rPr>
        <w:t>um</w:t>
      </w:r>
      <w:del w:id="294" w:author="Achen, Aaron - NRCS, Lincoln, NE" w:date="2019-08-06T15:26:00Z">
        <w:r>
          <w:rPr>
            <w:rFonts w:eastAsia="Times New Roman"/>
          </w:rPr>
          <w:delText>s</w:delText>
        </w:r>
      </w:del>
      <w:r>
        <w:rPr>
          <w:rFonts w:eastAsia="Times New Roman"/>
        </w:rPr>
        <w:t xml:space="preserve"> up the </w:t>
      </w:r>
      <w:del w:id="295" w:author="Achen, Aaron - NRCS, Lincoln, NE" w:date="2019-08-08T13:00:00Z">
        <w:r>
          <w:rPr>
            <w:rFonts w:eastAsia="Times New Roman"/>
          </w:rPr>
          <w:delText>c</w:delText>
        </w:r>
      </w:del>
      <w:ins w:id="296" w:author="Achen, Aaron - NRCS, Lincoln, NE" w:date="2019-08-08T13:00:00Z">
        <w:r>
          <w:rPr>
            <w:rFonts w:eastAsia="Times New Roman"/>
          </w:rPr>
          <w:t>C</w:t>
        </w:r>
      </w:ins>
      <w:r>
        <w:rPr>
          <w:rFonts w:eastAsia="Times New Roman"/>
        </w:rPr>
        <w:t xml:space="preserve">omponent </w:t>
      </w:r>
      <w:del w:id="297" w:author="Achen, Aaron - NRCS, Lincoln, NE" w:date="2019-08-08T13:00:00Z">
        <w:r>
          <w:rPr>
            <w:rFonts w:eastAsia="Times New Roman"/>
          </w:rPr>
          <w:delText>a</w:delText>
        </w:r>
      </w:del>
      <w:ins w:id="298" w:author="Achen, Aaron - NRCS, Lincoln, NE" w:date="2019-08-08T13:00:00Z">
        <w:r>
          <w:rPr>
            <w:rFonts w:eastAsia="Times New Roman"/>
          </w:rPr>
          <w:t>A</w:t>
        </w:r>
      </w:ins>
      <w:r>
        <w:rPr>
          <w:rFonts w:eastAsia="Times New Roman"/>
        </w:rPr>
        <w:t xml:space="preserve">cres by </w:t>
      </w:r>
      <w:del w:id="299" w:author="Achen, Aaron - NRCS, Lincoln, NE" w:date="2019-08-08T13:01:00Z">
        <w:r>
          <w:rPr>
            <w:rFonts w:eastAsia="Times New Roman"/>
          </w:rPr>
          <w:delText>l</w:delText>
        </w:r>
      </w:del>
      <w:proofErr w:type="spellStart"/>
      <w:ins w:id="300" w:author="Achen, Aaron - NRCS, Lincoln, NE" w:date="2019-08-08T13:01:00Z">
        <w:r>
          <w:rPr>
            <w:rFonts w:eastAsia="Times New Roman"/>
          </w:rPr>
          <w:t>L</w:t>
        </w:r>
      </w:ins>
      <w:r>
        <w:rPr>
          <w:rFonts w:eastAsia="Times New Roman"/>
        </w:rPr>
        <w:t>andunit</w:t>
      </w:r>
      <w:proofErr w:type="spellEnd"/>
      <w:r>
        <w:rPr>
          <w:rFonts w:eastAsia="Times New Roman"/>
        </w:rPr>
        <w:t xml:space="preserve"> (Tract and Field number)</w:t>
      </w:r>
      <w:bookmarkEnd w:id="288"/>
    </w:p>
    <w:p w:rsidR="005630E2" w:rsidRDefault="003D32DD">
      <w:pPr>
        <w:pStyle w:val="HTMLPreformatted"/>
        <w:divId w:val="193814556"/>
        <w:rPr>
          <w:rStyle w:val="HTMLCode"/>
        </w:rPr>
      </w:pPr>
      <w:r>
        <w:rPr>
          <w:rStyle w:val="HTMLCode"/>
        </w:rPr>
        <w:t>TRUNCATE TABLE #M10</w:t>
      </w:r>
    </w:p>
    <w:p w:rsidR="005630E2" w:rsidRDefault="003D32DD">
      <w:pPr>
        <w:pStyle w:val="HTMLPreformatted"/>
        <w:divId w:val="193814556"/>
        <w:rPr>
          <w:rStyle w:val="HTMLCode"/>
        </w:rPr>
      </w:pPr>
      <w:r>
        <w:rPr>
          <w:rStyle w:val="HTMLCode"/>
        </w:rPr>
        <w:t>INSERT INTO #M10</w:t>
      </w:r>
    </w:p>
    <w:p w:rsidR="005630E2" w:rsidRDefault="003D32DD">
      <w:pPr>
        <w:pStyle w:val="HTMLPreformatted"/>
        <w:divId w:val="193814556"/>
        <w:rPr>
          <w:rStyle w:val="HTMLCode"/>
        </w:rPr>
      </w:pPr>
      <w:r>
        <w:rPr>
          <w:rStyle w:val="HTMLCode"/>
        </w:rPr>
        <w:t xml:space="preserve">SELECT </w:t>
      </w:r>
      <w:proofErr w:type="spellStart"/>
      <w:r>
        <w:rPr>
          <w:rStyle w:val="HTMLCode"/>
        </w:rPr>
        <w:t>landunit</w:t>
      </w:r>
      <w:proofErr w:type="spellEnd"/>
      <w:r>
        <w:rPr>
          <w:rStyle w:val="HTMLCode"/>
        </w:rPr>
        <w:t>, rating, SUM (</w:t>
      </w:r>
      <w:proofErr w:type="spellStart"/>
      <w:r>
        <w:rPr>
          <w:rStyle w:val="HTMLCode"/>
        </w:rPr>
        <w:t>co_acres</w:t>
      </w:r>
      <w:proofErr w:type="spellEnd"/>
      <w:r>
        <w:rPr>
          <w:rStyle w:val="HTMLCode"/>
        </w:rPr>
        <w:t xml:space="preserve">) AS </w:t>
      </w:r>
      <w:proofErr w:type="spellStart"/>
      <w:r>
        <w:rPr>
          <w:rStyle w:val="HTMLCode"/>
        </w:rPr>
        <w:t>rating_acres</w:t>
      </w:r>
      <w:proofErr w:type="spellEnd"/>
    </w:p>
    <w:p w:rsidR="005630E2" w:rsidRDefault="003D32DD">
      <w:pPr>
        <w:pStyle w:val="HTMLPreformatted"/>
        <w:divId w:val="193814556"/>
        <w:rPr>
          <w:rStyle w:val="HTMLCode"/>
        </w:rPr>
      </w:pPr>
      <w:r>
        <w:rPr>
          <w:rStyle w:val="HTMLCode"/>
        </w:rPr>
        <w:t>FROM #M8</w:t>
      </w:r>
    </w:p>
    <w:p w:rsidR="005630E2" w:rsidRDefault="003D32DD">
      <w:pPr>
        <w:pStyle w:val="HTMLPreformatted"/>
        <w:divId w:val="193814556"/>
        <w:rPr>
          <w:rStyle w:val="HTMLCode"/>
        </w:rPr>
      </w:pPr>
      <w:r>
        <w:rPr>
          <w:rStyle w:val="HTMLCode"/>
        </w:rPr>
        <w:t xml:space="preserve">GROUP BY </w:t>
      </w:r>
      <w:proofErr w:type="spellStart"/>
      <w:r>
        <w:rPr>
          <w:rStyle w:val="HTMLCode"/>
        </w:rPr>
        <w:t>landunit</w:t>
      </w:r>
      <w:proofErr w:type="spellEnd"/>
      <w:r>
        <w:rPr>
          <w:rStyle w:val="HTMLCode"/>
        </w:rPr>
        <w:t>, rating</w:t>
      </w:r>
    </w:p>
    <w:p w:rsidR="005630E2" w:rsidRDefault="003D32DD">
      <w:pPr>
        <w:pStyle w:val="HTMLPreformatted"/>
        <w:divId w:val="193814556"/>
      </w:pPr>
      <w:r>
        <w:rPr>
          <w:rStyle w:val="HTMLCode"/>
        </w:rPr>
        <w:t xml:space="preserve">ORDER BY </w:t>
      </w:r>
      <w:proofErr w:type="spellStart"/>
      <w:r>
        <w:rPr>
          <w:rStyle w:val="HTMLCode"/>
        </w:rPr>
        <w:t>landunit</w:t>
      </w:r>
      <w:proofErr w:type="spellEnd"/>
      <w:r>
        <w:rPr>
          <w:rStyle w:val="HTMLCode"/>
        </w:rPr>
        <w:t xml:space="preserve">, </w:t>
      </w:r>
      <w:proofErr w:type="spellStart"/>
      <w:r>
        <w:rPr>
          <w:rStyle w:val="HTMLCode"/>
        </w:rPr>
        <w:t>rating_acres</w:t>
      </w:r>
      <w:proofErr w:type="spellEnd"/>
      <w:r>
        <w:rPr>
          <w:rStyle w:val="HTMLCode"/>
        </w:rPr>
        <w:t xml:space="preserve"> DESC;</w:t>
      </w:r>
    </w:p>
    <w:tbl>
      <w:tblPr>
        <w:tblW w:w="0" w:type="auto"/>
        <w:tblCellSpacing w:w="15" w:type="dxa"/>
        <w:tblLook w:val="04A0" w:firstRow="1" w:lastRow="0" w:firstColumn="1" w:lastColumn="0" w:noHBand="0" w:noVBand="1"/>
      </w:tblPr>
      <w:tblGrid>
        <w:gridCol w:w="1202"/>
        <w:gridCol w:w="1120"/>
        <w:gridCol w:w="3015"/>
      </w:tblGrid>
      <w:tr w:rsidR="005630E2">
        <w:trPr>
          <w:divId w:val="193814556"/>
          <w:tblHeader/>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r>
              <w:rPr>
                <w:rFonts w:eastAsia="Times New Roman"/>
                <w:b/>
                <w:bCs/>
              </w:rPr>
              <w:t xml:space="preserve">rating </w:t>
            </w:r>
            <w:proofErr w:type="spellStart"/>
            <w:r>
              <w:rPr>
                <w:rFonts w:eastAsia="Times New Roman"/>
                <w:b/>
                <w:bCs/>
              </w:rPr>
              <w:t>rati</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b/>
                <w:bCs/>
              </w:rPr>
            </w:pPr>
            <w:proofErr w:type="spellStart"/>
            <w:r>
              <w:rPr>
                <w:rFonts w:eastAsia="Times New Roman"/>
                <w:b/>
                <w:bCs/>
              </w:rPr>
              <w:t>ng_acres</w:t>
            </w:r>
            <w:proofErr w:type="spellEnd"/>
          </w:p>
        </w:tc>
      </w:tr>
      <w:tr w:rsidR="005630E2">
        <w:trPr>
          <w:divId w:val="193814556"/>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5630E2">
            <w:pPr>
              <w:rPr>
                <w:rFonts w:eastAsia="Times New Roman"/>
              </w:rPr>
            </w:pP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Not rated 0.032</w:t>
            </w:r>
          </w:p>
        </w:tc>
      </w:tr>
      <w:tr w:rsidR="005630E2">
        <w:trPr>
          <w:divId w:val="193814556"/>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5630E2">
            <w:pPr>
              <w:rPr>
                <w:rFonts w:eastAsia="Times New Roman"/>
              </w:rPr>
            </w:pP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Not rated 3.86</w:t>
            </w:r>
          </w:p>
        </w:tc>
      </w:tr>
      <w:tr w:rsidR="005630E2">
        <w:trPr>
          <w:divId w:val="193814556"/>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5630E2">
            <w:pPr>
              <w:rPr>
                <w:rFonts w:eastAsia="Times New Roman"/>
              </w:rPr>
            </w:pP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 328.9209</w:t>
            </w:r>
          </w:p>
        </w:tc>
      </w:tr>
      <w:tr w:rsidR="005630E2">
        <w:trPr>
          <w:divId w:val="193814556"/>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5630E2">
            <w:pPr>
              <w:rPr>
                <w:rFonts w:eastAsia="Times New Roman"/>
              </w:rPr>
            </w:pP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 314.863</w:t>
            </w:r>
          </w:p>
        </w:tc>
      </w:tr>
    </w:tbl>
    <w:p w:rsidR="005630E2" w:rsidRDefault="003D32D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81956399"/>
        <w:rPr>
          <w:rFonts w:eastAsia="Times New Roman"/>
        </w:rPr>
      </w:pPr>
      <w:bookmarkStart w:id="301" w:name="_Toc16245953"/>
      <w:r>
        <w:rPr>
          <w:rFonts w:eastAsia="Times New Roman"/>
        </w:rPr>
        <w:t xml:space="preserve">Group of </w:t>
      </w:r>
      <w:del w:id="302" w:author="Achen, Aaron - NRCS, Lincoln, NE" w:date="2019-08-08T13:20:00Z">
        <w:r>
          <w:rPr>
            <w:rFonts w:eastAsia="Times New Roman"/>
          </w:rPr>
          <w:delText>i</w:delText>
        </w:r>
      </w:del>
      <w:ins w:id="303" w:author="Achen, Aaron - NRCS, Lincoln, NE" w:date="2019-08-08T13:20:00Z">
        <w:r>
          <w:rPr>
            <w:rFonts w:eastAsia="Times New Roman"/>
          </w:rPr>
          <w:t>I</w:t>
        </w:r>
      </w:ins>
      <w:r>
        <w:rPr>
          <w:rFonts w:eastAsia="Times New Roman"/>
        </w:rPr>
        <w:t xml:space="preserve">nsert </w:t>
      </w:r>
      <w:del w:id="304" w:author="Achen, Aaron - NRCS, Lincoln, NE" w:date="2019-08-08T13:20:00Z">
        <w:r>
          <w:rPr>
            <w:rFonts w:eastAsia="Times New Roman"/>
          </w:rPr>
          <w:delText>s</w:delText>
        </w:r>
      </w:del>
      <w:ins w:id="305" w:author="Achen, Aaron - NRCS, Lincoln, NE" w:date="2019-08-08T13:20:00Z">
        <w:r>
          <w:rPr>
            <w:rFonts w:eastAsia="Times New Roman"/>
          </w:rPr>
          <w:t>S</w:t>
        </w:r>
      </w:ins>
      <w:r>
        <w:rPr>
          <w:rFonts w:eastAsia="Times New Roman"/>
        </w:rPr>
        <w:t xml:space="preserve">tatements to </w:t>
      </w:r>
      <w:del w:id="306" w:author="Achen, Aaron - NRCS, Lincoln, NE" w:date="2019-08-08T13:20:00Z">
        <w:r>
          <w:rPr>
            <w:rFonts w:eastAsia="Times New Roman"/>
          </w:rPr>
          <w:delText>p</w:delText>
        </w:r>
      </w:del>
      <w:ins w:id="307" w:author="Achen, Aaron - NRCS, Lincoln, NE" w:date="2019-08-08T13:20:00Z">
        <w:r>
          <w:rPr>
            <w:rFonts w:eastAsia="Times New Roman"/>
          </w:rPr>
          <w:t>P</w:t>
        </w:r>
      </w:ins>
      <w:r>
        <w:rPr>
          <w:rFonts w:eastAsia="Times New Roman"/>
        </w:rPr>
        <w:t xml:space="preserve">opulate the </w:t>
      </w:r>
      <w:del w:id="308" w:author="Achen, Aaron - NRCS, Lincoln, NE" w:date="2019-08-08T13:20:00Z">
        <w:r>
          <w:rPr>
            <w:rFonts w:eastAsia="Times New Roman"/>
          </w:rPr>
          <w:delText>f</w:delText>
        </w:r>
      </w:del>
      <w:ins w:id="309" w:author="Achen, Aaron - NRCS, Lincoln, NE" w:date="2019-08-08T13:20:00Z">
        <w:r>
          <w:rPr>
            <w:rFonts w:eastAsia="Times New Roman"/>
          </w:rPr>
          <w:t>F</w:t>
        </w:r>
      </w:ins>
      <w:r>
        <w:rPr>
          <w:rFonts w:eastAsia="Times New Roman"/>
        </w:rPr>
        <w:t xml:space="preserve">inal </w:t>
      </w:r>
      <w:del w:id="310" w:author="Achen, Aaron - NRCS, Lincoln, NE" w:date="2019-08-08T13:20:00Z">
        <w:r>
          <w:rPr>
            <w:rFonts w:eastAsia="Times New Roman"/>
          </w:rPr>
          <w:delText>o</w:delText>
        </w:r>
      </w:del>
      <w:ins w:id="311" w:author="Achen, Aaron - NRCS, Lincoln, NE" w:date="2019-08-08T13:20:00Z">
        <w:r>
          <w:rPr>
            <w:rFonts w:eastAsia="Times New Roman"/>
          </w:rPr>
          <w:t>O</w:t>
        </w:r>
      </w:ins>
      <w:r>
        <w:rPr>
          <w:rFonts w:eastAsia="Times New Roman"/>
        </w:rPr>
        <w:t xml:space="preserve">utput </w:t>
      </w:r>
      <w:del w:id="312" w:author="Achen, Aaron - NRCS, Lincoln, NE" w:date="2019-08-08T13:20:00Z">
        <w:r>
          <w:rPr>
            <w:rFonts w:eastAsia="Times New Roman"/>
          </w:rPr>
          <w:delText>t</w:delText>
        </w:r>
      </w:del>
      <w:ins w:id="313" w:author="Achen, Aaron - NRCS, Lincoln, NE" w:date="2019-08-08T13:20:00Z">
        <w:r>
          <w:rPr>
            <w:rFonts w:eastAsia="Times New Roman"/>
          </w:rPr>
          <w:t>T</w:t>
        </w:r>
      </w:ins>
      <w:r>
        <w:rPr>
          <w:rFonts w:eastAsia="Times New Roman"/>
        </w:rPr>
        <w:t>ables</w:t>
      </w:r>
      <w:bookmarkEnd w:id="301"/>
    </w:p>
    <w:p w:rsidR="005630E2" w:rsidRDefault="003D32DD">
      <w:pPr>
        <w:pStyle w:val="HTMLPreformatted"/>
        <w:divId w:val="281956399"/>
        <w:rPr>
          <w:rStyle w:val="HTMLCode"/>
        </w:rPr>
      </w:pPr>
      <w:r>
        <w:rPr>
          <w:rStyle w:val="HTMLCode"/>
        </w:rPr>
        <w:t>INSERT INTO #LandunitRatingsDetailed1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rating_num</w:t>
      </w:r>
      <w:proofErr w:type="spellEnd"/>
      <w:r>
        <w:rPr>
          <w:rStyle w:val="HTMLCode"/>
        </w:rPr>
        <w:t xml:space="preserve">, </w:t>
      </w:r>
      <w:proofErr w:type="spellStart"/>
      <w:r>
        <w:rPr>
          <w:rStyle w:val="HTMLCode"/>
        </w:rPr>
        <w:t>rating_pct</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w:t>
      </w:r>
    </w:p>
    <w:p w:rsidR="005630E2" w:rsidRDefault="003D32DD">
      <w:pPr>
        <w:pStyle w:val="HTMLPreformatted"/>
        <w:divId w:val="281956399"/>
        <w:rPr>
          <w:rStyle w:val="HTMLCode"/>
        </w:rPr>
      </w:pPr>
      <w:r>
        <w:rPr>
          <w:rStyle w:val="HTMLCode"/>
        </w:rPr>
        <w:t xml:space="preserve">SELECT </w:t>
      </w:r>
      <w:proofErr w:type="spellStart"/>
      <w:r>
        <w:rPr>
          <w:rStyle w:val="HTMLCode"/>
        </w:rPr>
        <w:t>aoiid</w:t>
      </w:r>
      <w:proofErr w:type="spellEnd"/>
      <w:r>
        <w:rPr>
          <w:rStyle w:val="HTMLCode"/>
        </w:rPr>
        <w:t>, M10.landunit, @</w:t>
      </w:r>
      <w:proofErr w:type="spellStart"/>
      <w:r>
        <w:rPr>
          <w:rStyle w:val="HTMLCode"/>
        </w:rPr>
        <w:t>attributeName</w:t>
      </w:r>
      <w:proofErr w:type="spellEnd"/>
      <w:r>
        <w:rPr>
          <w:rStyle w:val="HTMLCode"/>
        </w:rPr>
        <w:t xml:space="preserve"> AS </w:t>
      </w:r>
      <w:proofErr w:type="spellStart"/>
      <w:r>
        <w:rPr>
          <w:rStyle w:val="HTMLCode"/>
        </w:rPr>
        <w:t>attributename</w:t>
      </w:r>
      <w:proofErr w:type="spellEnd"/>
      <w:r>
        <w:rPr>
          <w:rStyle w:val="HTMLCode"/>
        </w:rPr>
        <w:t xml:space="preserve">, M10.rating, </w:t>
      </w:r>
      <w:proofErr w:type="spellStart"/>
      <w:r>
        <w:rPr>
          <w:rStyle w:val="HTMLCode"/>
        </w:rPr>
        <w:t>RD.rating_key</w:t>
      </w:r>
      <w:proofErr w:type="spellEnd"/>
      <w:r>
        <w:rPr>
          <w:rStyle w:val="HTMLCode"/>
        </w:rPr>
        <w:t xml:space="preserve">, </w:t>
      </w:r>
      <w:proofErr w:type="spellStart"/>
      <w:r>
        <w:rPr>
          <w:rStyle w:val="HTMLCode"/>
        </w:rPr>
        <w:t>RD.rating_num</w:t>
      </w:r>
      <w:proofErr w:type="spellEnd"/>
      <w:r>
        <w:rPr>
          <w:rStyle w:val="HTMLCode"/>
        </w:rPr>
        <w:t>,</w:t>
      </w:r>
    </w:p>
    <w:p w:rsidR="005630E2" w:rsidRDefault="003D32DD">
      <w:pPr>
        <w:pStyle w:val="HTMLPreformatted"/>
        <w:divId w:val="281956399"/>
        <w:rPr>
          <w:rStyle w:val="HTMLCode"/>
        </w:rPr>
      </w:pPr>
      <w:r>
        <w:rPr>
          <w:rStyle w:val="HTMLCode"/>
        </w:rPr>
        <w:t>ROUND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 xml:space="preserve">) * 100.0, 2) AS </w:t>
      </w:r>
      <w:proofErr w:type="spellStart"/>
      <w:r>
        <w:rPr>
          <w:rStyle w:val="HTMLCode"/>
        </w:rPr>
        <w:t>rating_pct</w:t>
      </w:r>
      <w:proofErr w:type="spellEnd"/>
      <w:r>
        <w:rPr>
          <w:rStyle w:val="HTMLCode"/>
        </w:rPr>
        <w:t xml:space="preserve">, </w:t>
      </w:r>
    </w:p>
    <w:p w:rsidR="005630E2" w:rsidRDefault="003D32DD">
      <w:pPr>
        <w:pStyle w:val="HTMLPreformatted"/>
        <w:divId w:val="281956399"/>
        <w:rPr>
          <w:rStyle w:val="HTMLCode"/>
        </w:rPr>
      </w:pPr>
      <w:r>
        <w:rPr>
          <w:rStyle w:val="HTMLCode"/>
        </w:rPr>
        <w:t xml:space="preserve">ROUND (rating_acres,2) AS </w:t>
      </w:r>
      <w:proofErr w:type="spellStart"/>
      <w:r>
        <w:rPr>
          <w:rStyle w:val="HTMLCode"/>
        </w:rPr>
        <w:t>rating_acres</w:t>
      </w:r>
      <w:proofErr w:type="spellEnd"/>
      <w:r>
        <w:rPr>
          <w:rStyle w:val="HTMLCode"/>
        </w:rPr>
        <w:t>,</w:t>
      </w:r>
    </w:p>
    <w:p w:rsidR="005630E2" w:rsidRDefault="003D32DD">
      <w:pPr>
        <w:pStyle w:val="HTMLPreformatted"/>
        <w:divId w:val="281956399"/>
        <w:rPr>
          <w:rStyle w:val="HTMLCode"/>
        </w:rPr>
      </w:pPr>
      <w:r>
        <w:rPr>
          <w:rStyle w:val="HTMLCode"/>
        </w:rPr>
        <w:t xml:space="preserve">ROUND ( </w:t>
      </w:r>
      <w:proofErr w:type="spellStart"/>
      <w:r>
        <w:rPr>
          <w:rStyle w:val="HTMLCode"/>
        </w:rPr>
        <w:t>landunit_acres</w:t>
      </w:r>
      <w:proofErr w:type="spellEnd"/>
      <w:r>
        <w:rPr>
          <w:rStyle w:val="HTMLCode"/>
        </w:rPr>
        <w:t xml:space="preserve">, 2) AS </w:t>
      </w:r>
      <w:proofErr w:type="spellStart"/>
      <w:r>
        <w:rPr>
          <w:rStyle w:val="HTMLCode"/>
        </w:rPr>
        <w:t>landunit_acres</w:t>
      </w:r>
      <w:proofErr w:type="spellEnd"/>
    </w:p>
    <w:p w:rsidR="005630E2" w:rsidRDefault="003D32DD">
      <w:pPr>
        <w:pStyle w:val="HTMLPreformatted"/>
        <w:divId w:val="281956399"/>
        <w:rPr>
          <w:rStyle w:val="HTMLCode"/>
        </w:rPr>
      </w:pPr>
      <w:r>
        <w:rPr>
          <w:rStyle w:val="HTMLCode"/>
        </w:rPr>
        <w:t xml:space="preserve">FROM #M10 </w:t>
      </w:r>
      <w:proofErr w:type="spellStart"/>
      <w:r>
        <w:rPr>
          <w:rStyle w:val="HTMLCode"/>
        </w:rPr>
        <w:t>M10</w:t>
      </w:r>
      <w:proofErr w:type="spellEnd"/>
    </w:p>
    <w:p w:rsidR="005630E2" w:rsidRDefault="003D32DD">
      <w:pPr>
        <w:pStyle w:val="HTMLPreformatted"/>
        <w:divId w:val="281956399"/>
        <w:rPr>
          <w:rStyle w:val="HTMLCode"/>
        </w:rPr>
      </w:pPr>
      <w:r>
        <w:rPr>
          <w:rStyle w:val="HTMLCode"/>
        </w:rPr>
        <w:t>LEFT OUTER JOIN #</w:t>
      </w:r>
      <w:proofErr w:type="spellStart"/>
      <w:r>
        <w:rPr>
          <w:rStyle w:val="HTMLCode"/>
        </w:rPr>
        <w:t>AoiAcres</w:t>
      </w:r>
      <w:proofErr w:type="spellEnd"/>
      <w:r>
        <w:rPr>
          <w:rStyle w:val="HTMLCode"/>
        </w:rPr>
        <w:t xml:space="preserve"> ON #</w:t>
      </w:r>
      <w:proofErr w:type="spellStart"/>
      <w:r>
        <w:rPr>
          <w:rStyle w:val="HTMLCode"/>
        </w:rPr>
        <w:t>AoiAcres.landunit</w:t>
      </w:r>
      <w:proofErr w:type="spellEnd"/>
      <w:r>
        <w:rPr>
          <w:rStyle w:val="HTMLCode"/>
        </w:rPr>
        <w:t xml:space="preserve"> = M10.landunit</w:t>
      </w:r>
    </w:p>
    <w:p w:rsidR="005630E2" w:rsidRDefault="003D32DD">
      <w:pPr>
        <w:pStyle w:val="HTMLPreformatted"/>
        <w:divId w:val="281956399"/>
        <w:rPr>
          <w:rStyle w:val="HTMLCode"/>
        </w:rPr>
      </w:pPr>
      <w:r>
        <w:rPr>
          <w:rStyle w:val="HTMLCode"/>
        </w:rPr>
        <w:t>INNER JOIN #</w:t>
      </w:r>
      <w:proofErr w:type="spellStart"/>
      <w:r>
        <w:rPr>
          <w:rStyle w:val="HTMLCode"/>
        </w:rPr>
        <w:t>RatingDomain</w:t>
      </w:r>
      <w:proofErr w:type="spellEnd"/>
      <w:r>
        <w:rPr>
          <w:rStyle w:val="HTMLCode"/>
        </w:rPr>
        <w:t xml:space="preserve"> RD ON M10.rating = </w:t>
      </w:r>
      <w:proofErr w:type="spellStart"/>
      <w:r>
        <w:rPr>
          <w:rStyle w:val="HTMLCode"/>
        </w:rPr>
        <w:t>RD.rating</w:t>
      </w:r>
      <w:proofErr w:type="spellEnd"/>
    </w:p>
    <w:p w:rsidR="005630E2" w:rsidRDefault="003D32DD">
      <w:pPr>
        <w:pStyle w:val="HTMLPreformatted"/>
        <w:divId w:val="281956399"/>
        <w:rPr>
          <w:rStyle w:val="HTMLCode"/>
        </w:rPr>
      </w:pPr>
      <w:r>
        <w:rPr>
          <w:rStyle w:val="HTMLCode"/>
        </w:rPr>
        <w:t xml:space="preserve">WHERE </w:t>
      </w:r>
      <w:proofErr w:type="spellStart"/>
      <w:r>
        <w:rPr>
          <w:rStyle w:val="HTMLCode"/>
        </w:rPr>
        <w:t>RD.attributename</w:t>
      </w:r>
      <w:proofErr w:type="spellEnd"/>
      <w:r>
        <w:rPr>
          <w:rStyle w:val="HTMLCode"/>
        </w:rPr>
        <w:t xml:space="preserve"> = @</w:t>
      </w:r>
      <w:proofErr w:type="spellStart"/>
      <w:r>
        <w:rPr>
          <w:rStyle w:val="HTMLCode"/>
        </w:rPr>
        <w:t>attributeName</w:t>
      </w:r>
      <w:proofErr w:type="spellEnd"/>
    </w:p>
    <w:p w:rsidR="005630E2" w:rsidRDefault="003D32DD">
      <w:pPr>
        <w:pStyle w:val="HTMLPreformatted"/>
        <w:divId w:val="281956399"/>
        <w:rPr>
          <w:rStyle w:val="HTMLCode"/>
        </w:rPr>
      </w:pPr>
      <w:r>
        <w:rPr>
          <w:rStyle w:val="HTMLCode"/>
        </w:rPr>
        <w:t xml:space="preserve">GROUP BY </w:t>
      </w:r>
      <w:proofErr w:type="spellStart"/>
      <w:r>
        <w:rPr>
          <w:rStyle w:val="HTMLCode"/>
        </w:rPr>
        <w:t>aoiid</w:t>
      </w:r>
      <w:proofErr w:type="spellEnd"/>
      <w:r>
        <w:rPr>
          <w:rStyle w:val="HTMLCode"/>
        </w:rPr>
        <w:t xml:space="preserve">, M10.landunit, M10.rating, </w:t>
      </w:r>
      <w:proofErr w:type="spellStart"/>
      <w:r>
        <w:rPr>
          <w:rStyle w:val="HTMLCode"/>
        </w:rPr>
        <w:t>rating_key</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rating_num</w:t>
      </w:r>
      <w:proofErr w:type="spellEnd"/>
    </w:p>
    <w:p w:rsidR="005630E2" w:rsidRDefault="003D32DD">
      <w:pPr>
        <w:pStyle w:val="HTMLPreformatted"/>
        <w:divId w:val="281956399"/>
      </w:pPr>
      <w:r>
        <w:rPr>
          <w:rStyle w:val="HTMLCode"/>
        </w:rPr>
        <w:t xml:space="preserve">ORDER BY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w:t>
      </w:r>
      <w:proofErr w:type="spellStart"/>
      <w:r>
        <w:rPr>
          <w:rStyle w:val="HTMLCode"/>
        </w:rPr>
        <w:t>rating_num</w:t>
      </w:r>
      <w:proofErr w:type="spellEnd"/>
      <w:r>
        <w:rPr>
          <w:rStyle w:val="HTMLCode"/>
        </w:rPr>
        <w:t xml:space="preserve"> DESC;</w:t>
      </w:r>
    </w:p>
    <w:tbl>
      <w:tblPr>
        <w:tblW w:w="5000" w:type="pct"/>
        <w:tblCellSpacing w:w="15" w:type="dxa"/>
        <w:tblLook w:val="04A0" w:firstRow="1" w:lastRow="0" w:firstColumn="1" w:lastColumn="0" w:noHBand="0" w:noVBand="1"/>
      </w:tblPr>
      <w:tblGrid>
        <w:gridCol w:w="512"/>
        <w:gridCol w:w="811"/>
        <w:gridCol w:w="1329"/>
        <w:gridCol w:w="937"/>
        <w:gridCol w:w="1110"/>
        <w:gridCol w:w="1121"/>
        <w:gridCol w:w="983"/>
        <w:gridCol w:w="1167"/>
        <w:gridCol w:w="1390"/>
      </w:tblGrid>
      <w:tr w:rsidR="005630E2">
        <w:trPr>
          <w:divId w:val="281956399"/>
          <w:tblHeader/>
          <w:tblCellSpacing w:w="15" w:type="dxa"/>
        </w:trPr>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attributename</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rating_num</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rating_pct</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rating_acres</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landunit_acres</w:t>
            </w:r>
            <w:proofErr w:type="spellEnd"/>
          </w:p>
        </w:tc>
      </w:tr>
      <w:tr w:rsidR="005630E2">
        <w:trPr>
          <w:divId w:val="28195639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0.01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0.03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328.95</w:t>
            </w:r>
          </w:p>
        </w:tc>
      </w:tr>
      <w:tr w:rsidR="005630E2">
        <w:trPr>
          <w:divId w:val="28195639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99.99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328.92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328.95</w:t>
            </w:r>
          </w:p>
        </w:tc>
      </w:tr>
      <w:tr w:rsidR="005630E2">
        <w:trPr>
          <w:divId w:val="28195639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1.21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3.86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318.72</w:t>
            </w:r>
          </w:p>
        </w:tc>
      </w:tr>
      <w:tr w:rsidR="005630E2">
        <w:trPr>
          <w:divId w:val="28195639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98.79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314.86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318.72</w:t>
            </w:r>
          </w:p>
        </w:tc>
      </w:tr>
    </w:tbl>
    <w:p w:rsidR="005630E2" w:rsidRDefault="003D32DD">
      <w:pPr>
        <w:numPr>
          <w:ilvl w:val="0"/>
          <w:numId w:val="8"/>
        </w:numPr>
        <w:spacing w:before="100" w:beforeAutospacing="1" w:after="100" w:afterAutospacing="1"/>
        <w:divId w:val="281956399"/>
        <w:rPr>
          <w:rFonts w:eastAsia="Times New Roman"/>
        </w:rPr>
      </w:pPr>
      <w:r>
        <w:rPr>
          <w:rFonts w:eastAsia="Times New Roman"/>
        </w:rPr>
        <w:t xml:space="preserve">Detailed </w:t>
      </w:r>
      <w:proofErr w:type="spellStart"/>
      <w:r>
        <w:rPr>
          <w:rFonts w:eastAsia="Times New Roman"/>
        </w:rPr>
        <w:t>Landunit</w:t>
      </w:r>
      <w:proofErr w:type="spellEnd"/>
      <w:r>
        <w:rPr>
          <w:rFonts w:eastAsia="Times New Roman"/>
        </w:rPr>
        <w:t xml:space="preserve"> Ratings1: </w:t>
      </w:r>
      <w:ins w:id="314" w:author="Achen, Aaron - NRCS, Lincoln, NE" w:date="2019-08-08T13:21:00Z">
        <w:r>
          <w:rPr>
            <w:rFonts w:eastAsia="Times New Roman"/>
          </w:rPr>
          <w:t>R</w:t>
        </w:r>
      </w:ins>
      <w:del w:id="315" w:author="Achen, Aaron - NRCS, Lincoln, NE" w:date="2019-08-08T13:21:00Z">
        <w:r>
          <w:rPr>
            <w:rFonts w:eastAsia="Times New Roman"/>
          </w:rPr>
          <w:delText>r</w:delText>
        </w:r>
      </w:del>
      <w:r>
        <w:rPr>
          <w:rFonts w:eastAsia="Times New Roman"/>
        </w:rPr>
        <w:t>ating acres and rating percent by area for each soil-</w:t>
      </w:r>
      <w:proofErr w:type="spellStart"/>
      <w:r>
        <w:rPr>
          <w:rFonts w:eastAsia="Times New Roman"/>
        </w:rPr>
        <w:t>landunit</w:t>
      </w:r>
      <w:proofErr w:type="spellEnd"/>
      <w:r>
        <w:rPr>
          <w:rFonts w:eastAsia="Times New Roman"/>
        </w:rPr>
        <w:t xml:space="preserve"> polygon</w:t>
      </w:r>
      <w:ins w:id="316" w:author="Achen, Aaron - NRCS, Lincoln, NE" w:date="2019-08-08T13:20:00Z">
        <w:r>
          <w:rPr>
            <w:rFonts w:eastAsia="Times New Roman"/>
          </w:rPr>
          <w:t>.</w:t>
        </w:r>
      </w:ins>
    </w:p>
    <w:p w:rsidR="005630E2" w:rsidRDefault="003D32DD">
      <w:pPr>
        <w:numPr>
          <w:ilvl w:val="0"/>
          <w:numId w:val="8"/>
        </w:numPr>
        <w:spacing w:before="100" w:beforeAutospacing="1" w:after="100" w:afterAutospacing="1"/>
        <w:divId w:val="281956399"/>
        <w:rPr>
          <w:rFonts w:eastAsia="Times New Roman"/>
        </w:rPr>
      </w:pPr>
      <w:r>
        <w:rPr>
          <w:rFonts w:eastAsia="Times New Roman"/>
        </w:rPr>
        <w:t>These will be summarized to a single set of interp</w:t>
      </w:r>
      <w:ins w:id="317" w:author="Achen, Aaron - NRCS, Lincoln, NE" w:date="2019-08-08T13:21:00Z">
        <w:r>
          <w:rPr>
            <w:rFonts w:eastAsia="Times New Roman"/>
          </w:rPr>
          <w:t>retation</w:t>
        </w:r>
      </w:ins>
      <w:r>
        <w:rPr>
          <w:rFonts w:eastAsia="Times New Roman"/>
        </w:rPr>
        <w:t xml:space="preserve"> ratings for each </w:t>
      </w:r>
      <w:proofErr w:type="spellStart"/>
      <w:r>
        <w:rPr>
          <w:rFonts w:eastAsia="Times New Roman"/>
        </w:rPr>
        <w:t>landunit</w:t>
      </w:r>
      <w:proofErr w:type="spellEnd"/>
      <w:r>
        <w:rPr>
          <w:rFonts w:eastAsia="Times New Roman"/>
        </w:rPr>
        <w:t>. Currently there are 5 interp</w:t>
      </w:r>
      <w:ins w:id="318" w:author="Achen, Aaron - NRCS, Lincoln, NE" w:date="2019-08-08T13:21:00Z">
        <w:r>
          <w:rPr>
            <w:rFonts w:eastAsia="Times New Roman"/>
          </w:rPr>
          <w:t>retation</w:t>
        </w:r>
      </w:ins>
      <w:r>
        <w:rPr>
          <w:rFonts w:eastAsia="Times New Roman"/>
        </w:rPr>
        <w:t>s.</w:t>
      </w:r>
    </w:p>
    <w:p w:rsidR="005630E2" w:rsidRDefault="003D32D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28840579"/>
        <w:rPr>
          <w:rFonts w:eastAsia="Times New Roman"/>
        </w:rPr>
      </w:pPr>
      <w:bookmarkStart w:id="319" w:name="_Toc16245954"/>
      <w:r>
        <w:rPr>
          <w:rFonts w:eastAsia="Times New Roman"/>
        </w:rPr>
        <w:t>Determine</w:t>
      </w:r>
      <w:del w:id="320" w:author="Achen, Aaron - NRCS, Lincoln, NE" w:date="2019-08-06T15:26:00Z">
        <w:r>
          <w:rPr>
            <w:rFonts w:eastAsia="Times New Roman"/>
          </w:rPr>
          <w:delText>s</w:delText>
        </w:r>
      </w:del>
      <w:r>
        <w:rPr>
          <w:rFonts w:eastAsia="Times New Roman"/>
        </w:rPr>
        <w:t xml:space="preserve"> Dominant Critical</w:t>
      </w:r>
      <w:bookmarkEnd w:id="319"/>
    </w:p>
    <w:p w:rsidR="005630E2" w:rsidRDefault="003D32DD">
      <w:pPr>
        <w:pStyle w:val="HTMLPreformatted"/>
        <w:divId w:val="1728840579"/>
        <w:rPr>
          <w:rStyle w:val="HTMLCode"/>
        </w:rPr>
      </w:pPr>
      <w:r>
        <w:rPr>
          <w:rStyle w:val="HTMLCode"/>
        </w:rPr>
        <w:t>INSERT INTO #LandunitRatingsDetailed2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rating_num</w:t>
      </w:r>
      <w:proofErr w:type="spellEnd"/>
      <w:r>
        <w:rPr>
          <w:rStyle w:val="HTMLCode"/>
        </w:rPr>
        <w:t xml:space="preserve">, </w:t>
      </w:r>
      <w:proofErr w:type="spellStart"/>
      <w:r>
        <w:rPr>
          <w:rStyle w:val="HTMLCode"/>
        </w:rPr>
        <w:t>rating_key</w:t>
      </w:r>
      <w:proofErr w:type="spellEnd"/>
      <w:r>
        <w:rPr>
          <w:rStyle w:val="HTMLCode"/>
        </w:rPr>
        <w:t xml:space="preserve">, </w:t>
      </w:r>
      <w:proofErr w:type="spellStart"/>
      <w:r>
        <w:rPr>
          <w:rStyle w:val="HTMLCode"/>
        </w:rPr>
        <w:t>rating_pct</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w:t>
      </w:r>
    </w:p>
    <w:p w:rsidR="005630E2" w:rsidRDefault="003D32DD">
      <w:pPr>
        <w:pStyle w:val="HTMLPreformatted"/>
        <w:divId w:val="1728840579"/>
        <w:rPr>
          <w:rStyle w:val="HTMLCode"/>
        </w:rPr>
      </w:pPr>
      <w:r>
        <w:rPr>
          <w:rStyle w:val="HTMLCode"/>
        </w:rPr>
        <w:t xml:space="preserve">SELECT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rating_num</w:t>
      </w:r>
      <w:proofErr w:type="spellEnd"/>
      <w:r>
        <w:rPr>
          <w:rStyle w:val="HTMLCode"/>
        </w:rPr>
        <w:t xml:space="preserve">, </w:t>
      </w:r>
      <w:proofErr w:type="spellStart"/>
      <w:r>
        <w:rPr>
          <w:rStyle w:val="HTMLCode"/>
        </w:rPr>
        <w:t>rating_key</w:t>
      </w:r>
      <w:proofErr w:type="spellEnd"/>
      <w:r>
        <w:rPr>
          <w:rStyle w:val="HTMLCode"/>
        </w:rPr>
        <w:t xml:space="preserve">, </w:t>
      </w:r>
      <w:proofErr w:type="spellStart"/>
      <w:r>
        <w:rPr>
          <w:rStyle w:val="HTMLCode"/>
        </w:rPr>
        <w:t>rating_pct</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w:t>
      </w:r>
    </w:p>
    <w:p w:rsidR="005630E2" w:rsidRDefault="003D32DD">
      <w:pPr>
        <w:pStyle w:val="HTMLPreformatted"/>
        <w:divId w:val="1728840579"/>
        <w:rPr>
          <w:rStyle w:val="HTMLCode"/>
        </w:rPr>
      </w:pPr>
      <w:r>
        <w:rPr>
          <w:rStyle w:val="HTMLCode"/>
        </w:rPr>
        <w:t xml:space="preserve">  </w:t>
      </w:r>
      <w:proofErr w:type="spellStart"/>
      <w:r>
        <w:rPr>
          <w:rStyle w:val="HTMLCode"/>
        </w:rPr>
        <w:t>rolling_pct</w:t>
      </w:r>
      <w:proofErr w:type="spellEnd"/>
      <w:r>
        <w:rPr>
          <w:rStyle w:val="HTMLCode"/>
        </w:rPr>
        <w:t xml:space="preserve"> = SUM(</w:t>
      </w:r>
      <w:proofErr w:type="spellStart"/>
      <w:r>
        <w:rPr>
          <w:rStyle w:val="HTMLCode"/>
        </w:rPr>
        <w:t>rating_pct</w:t>
      </w:r>
      <w:proofErr w:type="spellEnd"/>
      <w:r>
        <w:rPr>
          <w:rStyle w:val="HTMLCode"/>
        </w:rPr>
        <w:t>) OVER</w:t>
      </w:r>
    </w:p>
    <w:p w:rsidR="005630E2" w:rsidRDefault="003D32DD">
      <w:pPr>
        <w:pStyle w:val="HTMLPreformatted"/>
        <w:divId w:val="1728840579"/>
        <w:rPr>
          <w:rStyle w:val="HTMLCode"/>
        </w:rPr>
      </w:pPr>
      <w:r>
        <w:rPr>
          <w:rStyle w:val="HTMLCode"/>
        </w:rPr>
        <w:t xml:space="preserve">  (</w:t>
      </w:r>
    </w:p>
    <w:p w:rsidR="005630E2" w:rsidRDefault="003D32DD">
      <w:pPr>
        <w:pStyle w:val="HTMLPreformatted"/>
        <w:divId w:val="1728840579"/>
        <w:rPr>
          <w:rStyle w:val="HTMLCode"/>
        </w:rPr>
      </w:pPr>
      <w:r>
        <w:rPr>
          <w:rStyle w:val="HTMLCode"/>
        </w:rPr>
        <w:t xml:space="preserve">    PARTITION BY </w:t>
      </w:r>
      <w:proofErr w:type="spellStart"/>
      <w:r>
        <w:rPr>
          <w:rStyle w:val="HTMLCode"/>
        </w:rPr>
        <w:t>landunit</w:t>
      </w:r>
      <w:proofErr w:type="spellEnd"/>
    </w:p>
    <w:p w:rsidR="005630E2" w:rsidRDefault="003D32DD">
      <w:pPr>
        <w:pStyle w:val="HTMLPreformatted"/>
        <w:divId w:val="1728840579"/>
        <w:rPr>
          <w:rStyle w:val="HTMLCode"/>
        </w:rPr>
      </w:pPr>
      <w:r>
        <w:rPr>
          <w:rStyle w:val="HTMLCode"/>
        </w:rPr>
        <w:t xml:space="preserve">    ORDER BY </w:t>
      </w:r>
      <w:proofErr w:type="spellStart"/>
      <w:r>
        <w:rPr>
          <w:rStyle w:val="HTMLCode"/>
        </w:rPr>
        <w:t>rating_key</w:t>
      </w:r>
      <w:proofErr w:type="spellEnd"/>
      <w:r>
        <w:rPr>
          <w:rStyle w:val="HTMLCode"/>
        </w:rPr>
        <w:t xml:space="preserve"> ROWS UNBOUNDED PRECEDING</w:t>
      </w:r>
    </w:p>
    <w:p w:rsidR="005630E2" w:rsidRDefault="003D32DD">
      <w:pPr>
        <w:pStyle w:val="HTMLPreformatted"/>
        <w:divId w:val="1728840579"/>
        <w:rPr>
          <w:rStyle w:val="HTMLCode"/>
        </w:rPr>
      </w:pPr>
      <w:r>
        <w:rPr>
          <w:rStyle w:val="HTMLCode"/>
        </w:rPr>
        <w:t xml:space="preserve">  ),</w:t>
      </w:r>
    </w:p>
    <w:p w:rsidR="005630E2" w:rsidRDefault="003D32DD">
      <w:pPr>
        <w:pStyle w:val="HTMLPreformatted"/>
        <w:divId w:val="1728840579"/>
        <w:rPr>
          <w:rStyle w:val="HTMLCode"/>
        </w:rPr>
      </w:pPr>
      <w:r>
        <w:rPr>
          <w:rStyle w:val="HTMLCode"/>
        </w:rPr>
        <w:t xml:space="preserve">  </w:t>
      </w:r>
      <w:proofErr w:type="spellStart"/>
      <w:r>
        <w:rPr>
          <w:rStyle w:val="HTMLCode"/>
        </w:rPr>
        <w:t>rolling_acres</w:t>
      </w:r>
      <w:proofErr w:type="spellEnd"/>
      <w:r>
        <w:rPr>
          <w:rStyle w:val="HTMLCode"/>
        </w:rPr>
        <w:t xml:space="preserve"> = SUM(</w:t>
      </w:r>
      <w:proofErr w:type="spellStart"/>
      <w:r>
        <w:rPr>
          <w:rStyle w:val="HTMLCode"/>
        </w:rPr>
        <w:t>rating_acres</w:t>
      </w:r>
      <w:proofErr w:type="spellEnd"/>
      <w:r>
        <w:rPr>
          <w:rStyle w:val="HTMLCode"/>
        </w:rPr>
        <w:t>) OVER</w:t>
      </w:r>
    </w:p>
    <w:p w:rsidR="005630E2" w:rsidRDefault="003D32DD">
      <w:pPr>
        <w:pStyle w:val="HTMLPreformatted"/>
        <w:divId w:val="1728840579"/>
        <w:rPr>
          <w:rStyle w:val="HTMLCode"/>
        </w:rPr>
      </w:pPr>
      <w:r>
        <w:rPr>
          <w:rStyle w:val="HTMLCode"/>
        </w:rPr>
        <w:t xml:space="preserve">  (</w:t>
      </w:r>
    </w:p>
    <w:p w:rsidR="005630E2" w:rsidRDefault="003D32DD">
      <w:pPr>
        <w:pStyle w:val="HTMLPreformatted"/>
        <w:divId w:val="1728840579"/>
        <w:rPr>
          <w:rStyle w:val="HTMLCode"/>
        </w:rPr>
      </w:pPr>
      <w:r>
        <w:rPr>
          <w:rStyle w:val="HTMLCode"/>
        </w:rPr>
        <w:t xml:space="preserve">    PARTITION BY </w:t>
      </w:r>
      <w:proofErr w:type="spellStart"/>
      <w:r>
        <w:rPr>
          <w:rStyle w:val="HTMLCode"/>
        </w:rPr>
        <w:t>landunit</w:t>
      </w:r>
      <w:proofErr w:type="spellEnd"/>
    </w:p>
    <w:p w:rsidR="005630E2" w:rsidRDefault="003D32DD">
      <w:pPr>
        <w:pStyle w:val="HTMLPreformatted"/>
        <w:divId w:val="1728840579"/>
        <w:rPr>
          <w:rStyle w:val="HTMLCode"/>
        </w:rPr>
      </w:pPr>
      <w:r>
        <w:rPr>
          <w:rStyle w:val="HTMLCode"/>
        </w:rPr>
        <w:t xml:space="preserve">    ORDER BY </w:t>
      </w:r>
      <w:proofErr w:type="spellStart"/>
      <w:r>
        <w:rPr>
          <w:rStyle w:val="HTMLCode"/>
        </w:rPr>
        <w:t>rating_key</w:t>
      </w:r>
      <w:proofErr w:type="spellEnd"/>
      <w:r>
        <w:rPr>
          <w:rStyle w:val="HTMLCode"/>
        </w:rPr>
        <w:t xml:space="preserve"> ROWS UNBOUNDED PRECEDING</w:t>
      </w:r>
    </w:p>
    <w:p w:rsidR="005630E2" w:rsidRDefault="003D32DD">
      <w:pPr>
        <w:pStyle w:val="HTMLPreformatted"/>
        <w:divId w:val="1728840579"/>
        <w:rPr>
          <w:rStyle w:val="HTMLCode"/>
        </w:rPr>
      </w:pPr>
      <w:r>
        <w:rPr>
          <w:rStyle w:val="HTMLCode"/>
        </w:rPr>
        <w:t xml:space="preserve">  )</w:t>
      </w:r>
    </w:p>
    <w:p w:rsidR="005630E2" w:rsidRDefault="003D32DD">
      <w:pPr>
        <w:pStyle w:val="HTMLPreformatted"/>
        <w:divId w:val="1728840579"/>
        <w:rPr>
          <w:rStyle w:val="HTMLCode"/>
        </w:rPr>
      </w:pPr>
      <w:r>
        <w:rPr>
          <w:rStyle w:val="HTMLCode"/>
        </w:rPr>
        <w:t xml:space="preserve">  FROM #LandunitRatingsDetailed1</w:t>
      </w:r>
    </w:p>
    <w:p w:rsidR="005630E2" w:rsidRDefault="003D32DD">
      <w:pPr>
        <w:pStyle w:val="HTMLPreformatted"/>
        <w:divId w:val="1728840579"/>
        <w:rPr>
          <w:rStyle w:val="HTMLCode"/>
        </w:rPr>
      </w:pPr>
      <w:r>
        <w:rPr>
          <w:rStyle w:val="HTMLCode"/>
        </w:rPr>
        <w:t xml:space="preserve">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p>
    <w:p w:rsidR="005630E2" w:rsidRDefault="003D32DD">
      <w:pPr>
        <w:pStyle w:val="HTMLPreformatted"/>
        <w:divId w:val="1728840579"/>
      </w:pPr>
      <w:r>
        <w:rPr>
          <w:rStyle w:val="HTMLCode"/>
        </w:rPr>
        <w:t xml:space="preserve">  ORDER BY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w:t>
      </w:r>
    </w:p>
    <w:tbl>
      <w:tblPr>
        <w:tblW w:w="0" w:type="auto"/>
        <w:tblCellSpacing w:w="15" w:type="dxa"/>
        <w:tblLook w:val="04A0" w:firstRow="1" w:lastRow="0" w:firstColumn="1" w:lastColumn="0" w:noHBand="0" w:noVBand="1"/>
      </w:tblPr>
      <w:tblGrid>
        <w:gridCol w:w="947"/>
        <w:gridCol w:w="1143"/>
        <w:gridCol w:w="1302"/>
        <w:gridCol w:w="1077"/>
        <w:gridCol w:w="970"/>
        <w:gridCol w:w="1303"/>
        <w:gridCol w:w="154"/>
        <w:gridCol w:w="448"/>
        <w:gridCol w:w="681"/>
        <w:gridCol w:w="1335"/>
      </w:tblGrid>
      <w:tr w:rsidR="005630E2">
        <w:trPr>
          <w:divId w:val="1728840579"/>
          <w:tblHeader/>
          <w:tblCellSpacing w:w="15" w:type="dxa"/>
        </w:trPr>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landunit</w:t>
            </w:r>
            <w:proofErr w:type="spellEnd"/>
            <w:r>
              <w:rPr>
                <w:rFonts w:eastAsia="Times New Roman"/>
                <w:b/>
                <w:bCs/>
              </w:rPr>
              <w:t xml:space="preserve"> </w:t>
            </w:r>
            <w:proofErr w:type="spellStart"/>
            <w:r>
              <w:rPr>
                <w:rFonts w:eastAsia="Times New Roman"/>
                <w:b/>
                <w:bCs/>
              </w:rPr>
              <w:t>attr</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ibutename</w:t>
            </w:r>
            <w:proofErr w:type="spellEnd"/>
            <w:r>
              <w:rPr>
                <w:rFonts w:eastAsia="Times New Roman"/>
                <w:b/>
                <w:bCs/>
              </w:rPr>
              <w:t xml:space="preserve"> </w:t>
            </w:r>
            <w:proofErr w:type="spellStart"/>
            <w:r>
              <w:rPr>
                <w:rFonts w:eastAsia="Times New Roman"/>
                <w:b/>
                <w:bCs/>
              </w:rPr>
              <w:t>rati</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r>
              <w:rPr>
                <w:rFonts w:eastAsia="Times New Roman"/>
                <w:b/>
                <w:bCs/>
              </w:rPr>
              <w:t xml:space="preserve">ng </w:t>
            </w:r>
            <w:proofErr w:type="spellStart"/>
            <w:r>
              <w:rPr>
                <w:rFonts w:eastAsia="Times New Roman"/>
                <w:b/>
                <w:bCs/>
              </w:rPr>
              <w:t>rating_num</w:t>
            </w:r>
            <w:proofErr w:type="spellEnd"/>
            <w:r>
              <w:rPr>
                <w:rFonts w:eastAsia="Times New Roman"/>
                <w:b/>
                <w:bCs/>
              </w:rPr>
              <w:t xml:space="preserve"> </w:t>
            </w:r>
            <w:proofErr w:type="spellStart"/>
            <w:r>
              <w:rPr>
                <w:rFonts w:eastAsia="Times New Roman"/>
                <w:b/>
                <w:bCs/>
              </w:rPr>
              <w:t>rating_key</w:t>
            </w:r>
            <w:proofErr w:type="spellEnd"/>
            <w:r>
              <w:rPr>
                <w:rFonts w:eastAsia="Times New Roman"/>
                <w:b/>
                <w:bCs/>
              </w:rPr>
              <w:t xml:space="preserve"> </w:t>
            </w:r>
            <w:proofErr w:type="spellStart"/>
            <w:r>
              <w:rPr>
                <w:rFonts w:eastAsia="Times New Roman"/>
                <w:b/>
                <w:bCs/>
              </w:rPr>
              <w:t>rating_pct</w:t>
            </w:r>
            <w:proofErr w:type="spellEnd"/>
            <w:r>
              <w:rPr>
                <w:rFonts w:eastAsia="Times New Roman"/>
                <w:b/>
                <w:bCs/>
              </w:rPr>
              <w:t xml:space="preserve"> </w:t>
            </w:r>
            <w:proofErr w:type="spellStart"/>
            <w:r>
              <w:rPr>
                <w:rFonts w:eastAsia="Times New Roman"/>
                <w:b/>
                <w:bCs/>
              </w:rPr>
              <w:t>rating_a</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cres</w:t>
            </w:r>
            <w:proofErr w:type="spellEnd"/>
            <w:r>
              <w:rPr>
                <w:rFonts w:eastAsia="Times New Roman"/>
                <w:b/>
                <w:bCs/>
              </w:rPr>
              <w:t xml:space="preserve"> </w:t>
            </w: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r>
              <w:rPr>
                <w:rStyle w:val="Emphasis"/>
                <w:rFonts w:eastAsia="Times New Roman"/>
                <w:b/>
                <w:bCs/>
              </w:rPr>
              <w:t>acres rolling</w:t>
            </w:r>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pct</w:t>
            </w:r>
            <w:proofErr w:type="spellEnd"/>
            <w:r>
              <w:rPr>
                <w:rFonts w:eastAsia="Times New Roman"/>
                <w:b/>
                <w:bCs/>
              </w:rPr>
              <w:t xml:space="preserve"> </w:t>
            </w:r>
            <w:proofErr w:type="spellStart"/>
            <w:r>
              <w:rPr>
                <w:rFonts w:eastAsia="Times New Roman"/>
                <w:b/>
                <w:bCs/>
              </w:rPr>
              <w:t>rolling_acre</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b/>
                <w:bCs/>
              </w:rPr>
            </w:pPr>
            <w:r>
              <w:rPr>
                <w:rFonts w:eastAsia="Times New Roman"/>
                <w:b/>
                <w:bCs/>
              </w:rPr>
              <w:t>s</w:t>
            </w:r>
          </w:p>
        </w:tc>
        <w:tc>
          <w:tcPr>
            <w:tcW w:w="0" w:type="auto"/>
            <w:tcMar>
              <w:top w:w="15" w:type="dxa"/>
              <w:left w:w="15" w:type="dxa"/>
              <w:bottom w:w="15" w:type="dxa"/>
              <w:right w:w="15" w:type="dxa"/>
            </w:tcMar>
            <w:vAlign w:val="center"/>
            <w:hideMark/>
          </w:tcPr>
          <w:p w:rsidR="005630E2" w:rsidRDefault="005630E2">
            <w:pPr>
              <w:rPr>
                <w:rFonts w:eastAsia="Times New Roman"/>
                <w:b/>
                <w:bCs/>
              </w:rPr>
            </w:pPr>
          </w:p>
        </w:tc>
        <w:tc>
          <w:tcPr>
            <w:tcW w:w="0" w:type="auto"/>
            <w:tcMar>
              <w:top w:w="15" w:type="dxa"/>
              <w:left w:w="15" w:type="dxa"/>
              <w:bottom w:w="15" w:type="dxa"/>
              <w:right w:w="15" w:type="dxa"/>
            </w:tcMar>
            <w:vAlign w:val="center"/>
            <w:hideMark/>
          </w:tcPr>
          <w:p w:rsidR="005630E2" w:rsidRDefault="005630E2">
            <w:pPr>
              <w:rPr>
                <w:rFonts w:eastAsia="Times New Roman"/>
                <w:sz w:val="20"/>
                <w:szCs w:val="20"/>
              </w:rPr>
            </w:pPr>
          </w:p>
        </w:tc>
        <w:tc>
          <w:tcPr>
            <w:tcW w:w="0" w:type="auto"/>
            <w:tcMar>
              <w:top w:w="15" w:type="dxa"/>
              <w:left w:w="15" w:type="dxa"/>
              <w:bottom w:w="15" w:type="dxa"/>
              <w:right w:w="15" w:type="dxa"/>
            </w:tcMar>
            <w:vAlign w:val="center"/>
            <w:hideMark/>
          </w:tcPr>
          <w:p w:rsidR="005630E2" w:rsidRDefault="005630E2">
            <w:pPr>
              <w:rPr>
                <w:rFonts w:eastAsia="Times New Roman"/>
                <w:sz w:val="20"/>
                <w:szCs w:val="20"/>
              </w:rPr>
            </w:pPr>
          </w:p>
        </w:tc>
      </w:tr>
      <w:tr w:rsidR="005630E2">
        <w:trPr>
          <w:divId w:val="172884057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Suitabil</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ity</w:t>
            </w:r>
            <w:proofErr w:type="spellEnd"/>
            <w:r>
              <w:rPr>
                <w:rFonts w:eastAsia="Times New Roman"/>
              </w:rPr>
              <w:t xml:space="preserve">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favorable</w:t>
            </w:r>
          </w:p>
        </w:tc>
        <w:tc>
          <w:tcPr>
            <w:tcW w:w="0" w:type="auto"/>
            <w:tcMar>
              <w:top w:w="15" w:type="dxa"/>
              <w:left w:w="15" w:type="dxa"/>
              <w:bottom w:w="15" w:type="dxa"/>
              <w:right w:w="15" w:type="dxa"/>
            </w:tcMar>
            <w:vAlign w:val="center"/>
            <w:hideMark/>
          </w:tcPr>
          <w:p w:rsidR="005630E2" w:rsidRDefault="005630E2">
            <w:pPr>
              <w:rPr>
                <w:rFonts w:eastAsia="Times New Roman"/>
              </w:rPr>
            </w:pPr>
          </w:p>
        </w:tc>
        <w:tc>
          <w:tcPr>
            <w:tcW w:w="0" w:type="auto"/>
            <w:tcMar>
              <w:top w:w="15" w:type="dxa"/>
              <w:left w:w="15" w:type="dxa"/>
              <w:bottom w:w="15" w:type="dxa"/>
              <w:right w:w="15" w:type="dxa"/>
            </w:tcMar>
            <w:vAlign w:val="center"/>
            <w:hideMark/>
          </w:tcPr>
          <w:p w:rsidR="005630E2" w:rsidRDefault="005630E2">
            <w:pPr>
              <w:rPr>
                <w:rFonts w:eastAsia="Times New Roman"/>
                <w:sz w:val="20"/>
                <w:szCs w:val="20"/>
              </w:rPr>
            </w:pP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 Suit</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ability for Aero</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bic</w:t>
            </w:r>
            <w:proofErr w:type="spellEnd"/>
            <w:r>
              <w:rPr>
                <w:rFonts w:eastAsia="Times New Roman"/>
              </w:rPr>
              <w:t xml:space="preserve"> Soil Organisms:2 99.99 328.92 </w:t>
            </w:r>
            <w:r>
              <w:rPr>
                <w:rFonts w:eastAsia="Times New Roman"/>
              </w:rPr>
              <w:lastRenderedPageBreak/>
              <w:t>328.95 99.99 328.92</w:t>
            </w:r>
          </w:p>
        </w:tc>
      </w:tr>
      <w:tr w:rsidR="005630E2">
        <w:trPr>
          <w:divId w:val="172884057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lastRenderedPageBreak/>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Suitabil</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ity</w:t>
            </w:r>
            <w:proofErr w:type="spellEnd"/>
            <w:r>
              <w:rPr>
                <w:rFonts w:eastAsia="Times New Roman"/>
              </w:rPr>
              <w:t xml:space="preserve">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Not rate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d</w:t>
            </w:r>
          </w:p>
        </w:tc>
        <w:tc>
          <w:tcPr>
            <w:tcW w:w="0" w:type="auto"/>
            <w:tcMar>
              <w:top w:w="15" w:type="dxa"/>
              <w:left w:w="15" w:type="dxa"/>
              <w:bottom w:w="15" w:type="dxa"/>
              <w:right w:w="15" w:type="dxa"/>
            </w:tcMar>
            <w:vAlign w:val="center"/>
            <w:hideMark/>
          </w:tcPr>
          <w:p w:rsidR="005630E2" w:rsidRDefault="005630E2">
            <w:pPr>
              <w:rPr>
                <w:rFonts w:eastAsia="Times New Roman"/>
              </w:rPr>
            </w:pPr>
          </w:p>
        </w:tc>
        <w:tc>
          <w:tcPr>
            <w:tcW w:w="0" w:type="auto"/>
            <w:tcMar>
              <w:top w:w="15" w:type="dxa"/>
              <w:left w:w="15" w:type="dxa"/>
              <w:bottom w:w="15" w:type="dxa"/>
              <w:right w:w="15" w:type="dxa"/>
            </w:tcMar>
            <w:vAlign w:val="center"/>
            <w:hideMark/>
          </w:tcPr>
          <w:p w:rsidR="005630E2" w:rsidRDefault="005630E2">
            <w:pPr>
              <w:rPr>
                <w:rFonts w:eastAsia="Times New Roman"/>
                <w:sz w:val="20"/>
                <w:szCs w:val="20"/>
              </w:rPr>
            </w:pP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 Suit</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ability for Aero</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bic</w:t>
            </w:r>
            <w:proofErr w:type="spellEnd"/>
            <w:r>
              <w:rPr>
                <w:rFonts w:eastAsia="Times New Roman"/>
              </w:rPr>
              <w:t xml:space="preserve"> Soil Organisms:4 0.01 0.03 328.95 100 328.95</w:t>
            </w:r>
          </w:p>
        </w:tc>
      </w:tr>
      <w:tr w:rsidR="005630E2">
        <w:trPr>
          <w:divId w:val="172884057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Suitabil</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ity</w:t>
            </w:r>
            <w:proofErr w:type="spellEnd"/>
            <w:r>
              <w:rPr>
                <w:rFonts w:eastAsia="Times New Roman"/>
              </w:rPr>
              <w:t xml:space="preserve">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favorable</w:t>
            </w:r>
          </w:p>
        </w:tc>
        <w:tc>
          <w:tcPr>
            <w:tcW w:w="0" w:type="auto"/>
            <w:tcMar>
              <w:top w:w="15" w:type="dxa"/>
              <w:left w:w="15" w:type="dxa"/>
              <w:bottom w:w="15" w:type="dxa"/>
              <w:right w:w="15" w:type="dxa"/>
            </w:tcMar>
            <w:vAlign w:val="center"/>
            <w:hideMark/>
          </w:tcPr>
          <w:p w:rsidR="005630E2" w:rsidRDefault="005630E2">
            <w:pPr>
              <w:rPr>
                <w:rFonts w:eastAsia="Times New Roman"/>
              </w:rPr>
            </w:pPr>
          </w:p>
        </w:tc>
        <w:tc>
          <w:tcPr>
            <w:tcW w:w="0" w:type="auto"/>
            <w:tcMar>
              <w:top w:w="15" w:type="dxa"/>
              <w:left w:w="15" w:type="dxa"/>
              <w:bottom w:w="15" w:type="dxa"/>
              <w:right w:w="15" w:type="dxa"/>
            </w:tcMar>
            <w:vAlign w:val="center"/>
            <w:hideMark/>
          </w:tcPr>
          <w:p w:rsidR="005630E2" w:rsidRDefault="005630E2">
            <w:pPr>
              <w:rPr>
                <w:rFonts w:eastAsia="Times New Roman"/>
                <w:sz w:val="20"/>
                <w:szCs w:val="20"/>
              </w:rPr>
            </w:pP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 Suit</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ability for Aero</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bic</w:t>
            </w:r>
            <w:proofErr w:type="spellEnd"/>
            <w:r>
              <w:rPr>
                <w:rFonts w:eastAsia="Times New Roman"/>
              </w:rPr>
              <w:t xml:space="preserve"> Soil Organisms:2 98.79 314.86 318.72 98.79 314.86</w:t>
            </w:r>
          </w:p>
        </w:tc>
      </w:tr>
      <w:tr w:rsidR="005630E2">
        <w:trPr>
          <w:divId w:val="1728840579"/>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Suitabil</w:t>
            </w:r>
            <w:proofErr w:type="spellEnd"/>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ity</w:t>
            </w:r>
            <w:proofErr w:type="spellEnd"/>
            <w:r>
              <w:rPr>
                <w:rFonts w:eastAsia="Times New Roman"/>
              </w:rPr>
              <w:t xml:space="preserve">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Not rate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d</w:t>
            </w:r>
          </w:p>
        </w:tc>
        <w:tc>
          <w:tcPr>
            <w:tcW w:w="0" w:type="auto"/>
            <w:tcMar>
              <w:top w:w="15" w:type="dxa"/>
              <w:left w:w="15" w:type="dxa"/>
              <w:bottom w:w="15" w:type="dxa"/>
              <w:right w:w="15" w:type="dxa"/>
            </w:tcMar>
            <w:vAlign w:val="center"/>
            <w:hideMark/>
          </w:tcPr>
          <w:p w:rsidR="005630E2" w:rsidRDefault="005630E2">
            <w:pPr>
              <w:rPr>
                <w:rFonts w:eastAsia="Times New Roman"/>
              </w:rPr>
            </w:pPr>
          </w:p>
        </w:tc>
        <w:tc>
          <w:tcPr>
            <w:tcW w:w="0" w:type="auto"/>
            <w:tcMar>
              <w:top w:w="15" w:type="dxa"/>
              <w:left w:w="15" w:type="dxa"/>
              <w:bottom w:w="15" w:type="dxa"/>
              <w:right w:w="15" w:type="dxa"/>
            </w:tcMar>
            <w:vAlign w:val="center"/>
            <w:hideMark/>
          </w:tcPr>
          <w:p w:rsidR="005630E2" w:rsidRDefault="005630E2">
            <w:pPr>
              <w:rPr>
                <w:rFonts w:eastAsia="Times New Roman"/>
                <w:sz w:val="20"/>
                <w:szCs w:val="20"/>
              </w:rPr>
            </w:pP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4 Suit</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ability for Aero</w:t>
            </w:r>
          </w:p>
        </w:tc>
        <w:tc>
          <w:tcPr>
            <w:tcW w:w="0" w:type="auto"/>
            <w:tcMar>
              <w:top w:w="15" w:type="dxa"/>
              <w:left w:w="15" w:type="dxa"/>
              <w:bottom w:w="15" w:type="dxa"/>
              <w:right w:w="15" w:type="dxa"/>
            </w:tcMar>
            <w:vAlign w:val="center"/>
            <w:hideMark/>
          </w:tcPr>
          <w:p w:rsidR="005630E2" w:rsidRDefault="003D32DD">
            <w:pPr>
              <w:rPr>
                <w:rFonts w:eastAsia="Times New Roman"/>
              </w:rPr>
            </w:pPr>
            <w:proofErr w:type="spellStart"/>
            <w:r>
              <w:rPr>
                <w:rFonts w:eastAsia="Times New Roman"/>
              </w:rPr>
              <w:t>bic</w:t>
            </w:r>
            <w:proofErr w:type="spellEnd"/>
            <w:r>
              <w:rPr>
                <w:rFonts w:eastAsia="Times New Roman"/>
              </w:rPr>
              <w:t xml:space="preserve"> Soil Organisms:4 1.21 3.86 318.72 100 318.72</w:t>
            </w:r>
          </w:p>
        </w:tc>
      </w:tr>
    </w:tbl>
    <w:p w:rsidR="005630E2" w:rsidRDefault="003D32DD">
      <w:pPr>
        <w:numPr>
          <w:ilvl w:val="0"/>
          <w:numId w:val="9"/>
        </w:numPr>
        <w:spacing w:before="100" w:beforeAutospacing="1" w:after="100" w:afterAutospacing="1"/>
        <w:divId w:val="1728840579"/>
        <w:rPr>
          <w:rFonts w:eastAsia="Times New Roman"/>
        </w:rPr>
      </w:pPr>
      <w:r>
        <w:rPr>
          <w:rFonts w:eastAsia="Times New Roman"/>
        </w:rPr>
        <w:t xml:space="preserve">LandunitRatingsDetailed2 is populated with all information plus </w:t>
      </w:r>
      <w:proofErr w:type="spellStart"/>
      <w:r>
        <w:rPr>
          <w:rFonts w:eastAsia="Times New Roman"/>
        </w:rPr>
        <w:t>rolling_pct</w:t>
      </w:r>
      <w:proofErr w:type="spellEnd"/>
      <w:r>
        <w:rPr>
          <w:rFonts w:eastAsia="Times New Roman"/>
        </w:rPr>
        <w:t xml:space="preserve"> and </w:t>
      </w:r>
      <w:proofErr w:type="spellStart"/>
      <w:r>
        <w:rPr>
          <w:rFonts w:eastAsia="Times New Roman"/>
        </w:rPr>
        <w:t>rolling_acres</w:t>
      </w:r>
      <w:proofErr w:type="spellEnd"/>
      <w:r>
        <w:rPr>
          <w:rFonts w:eastAsia="Times New Roman"/>
        </w:rPr>
        <w:t xml:space="preserve"> which are using in the </w:t>
      </w:r>
      <w:proofErr w:type="spellStart"/>
      <w:r>
        <w:rPr>
          <w:rFonts w:eastAsia="Times New Roman"/>
        </w:rPr>
        <w:t>landunit</w:t>
      </w:r>
      <w:proofErr w:type="spellEnd"/>
      <w:r>
        <w:rPr>
          <w:rFonts w:eastAsia="Times New Roman"/>
        </w:rPr>
        <w:t xml:space="preserve"> summary rating.</w:t>
      </w:r>
    </w:p>
    <w:p w:rsidR="005630E2" w:rsidRDefault="003D32DD">
      <w:pPr>
        <w:numPr>
          <w:ilvl w:val="0"/>
          <w:numId w:val="9"/>
        </w:numPr>
        <w:spacing w:before="100" w:beforeAutospacing="1" w:after="100" w:afterAutospacing="1"/>
        <w:divId w:val="1728840579"/>
        <w:rPr>
          <w:rFonts w:eastAsia="Times New Roman"/>
        </w:rPr>
      </w:pPr>
      <w:r>
        <w:rPr>
          <w:rFonts w:eastAsia="Times New Roman"/>
        </w:rPr>
        <w:t xml:space="preserve">Detailed </w:t>
      </w:r>
      <w:proofErr w:type="spellStart"/>
      <w:r>
        <w:rPr>
          <w:rFonts w:eastAsia="Times New Roman"/>
        </w:rPr>
        <w:t>Landunit</w:t>
      </w:r>
      <w:proofErr w:type="spellEnd"/>
      <w:r>
        <w:rPr>
          <w:rFonts w:eastAsia="Times New Roman"/>
        </w:rPr>
        <w:t xml:space="preserve"> Ratings2 table columns: </w:t>
      </w:r>
      <w:proofErr w:type="spellStart"/>
      <w:r>
        <w:rPr>
          <w:rFonts w:eastAsia="Times New Roman"/>
        </w:rPr>
        <w:t>landunit</w:t>
      </w:r>
      <w:proofErr w:type="spellEnd"/>
      <w:r>
        <w:rPr>
          <w:rFonts w:eastAsia="Times New Roman"/>
        </w:rPr>
        <w:t xml:space="preserve">, </w:t>
      </w:r>
      <w:proofErr w:type="spellStart"/>
      <w:r>
        <w:rPr>
          <w:rFonts w:eastAsia="Times New Roman"/>
        </w:rPr>
        <w:t>attributename</w:t>
      </w:r>
      <w:proofErr w:type="spellEnd"/>
      <w:r>
        <w:rPr>
          <w:rFonts w:eastAsia="Times New Roman"/>
        </w:rPr>
        <w:t xml:space="preserve">, rating, </w:t>
      </w:r>
      <w:proofErr w:type="spellStart"/>
      <w:r>
        <w:rPr>
          <w:rFonts w:eastAsia="Times New Roman"/>
        </w:rPr>
        <w:t>rating_key</w:t>
      </w:r>
      <w:proofErr w:type="spellEnd"/>
      <w:r>
        <w:rPr>
          <w:rFonts w:eastAsia="Times New Roman"/>
        </w:rPr>
        <w:t xml:space="preserve">, </w:t>
      </w:r>
      <w:proofErr w:type="spellStart"/>
      <w:r>
        <w:rPr>
          <w:rFonts w:eastAsia="Times New Roman"/>
        </w:rPr>
        <w:t>rating_num</w:t>
      </w:r>
      <w:proofErr w:type="spellEnd"/>
      <w:r>
        <w:rPr>
          <w:rFonts w:eastAsia="Times New Roman"/>
        </w:rPr>
        <w:t xml:space="preserve">, </w:t>
      </w:r>
      <w:proofErr w:type="spellStart"/>
      <w:r>
        <w:rPr>
          <w:rFonts w:eastAsia="Times New Roman"/>
        </w:rPr>
        <w:t>rating_pct</w:t>
      </w:r>
      <w:proofErr w:type="spellEnd"/>
      <w:r>
        <w:rPr>
          <w:rFonts w:eastAsia="Times New Roman"/>
        </w:rPr>
        <w:t xml:space="preserve">, </w:t>
      </w:r>
      <w:proofErr w:type="spellStart"/>
      <w:r>
        <w:rPr>
          <w:rFonts w:eastAsia="Times New Roman"/>
        </w:rPr>
        <w:t>rating_acres</w:t>
      </w:r>
      <w:proofErr w:type="spellEnd"/>
      <w:r>
        <w:rPr>
          <w:rFonts w:eastAsia="Times New Roman"/>
        </w:rPr>
        <w:t xml:space="preserve">, </w:t>
      </w:r>
      <w:proofErr w:type="spellStart"/>
      <w:r>
        <w:rPr>
          <w:rFonts w:eastAsia="Times New Roman"/>
        </w:rPr>
        <w:t>landunit_acres</w:t>
      </w:r>
      <w:proofErr w:type="spellEnd"/>
      <w:r>
        <w:rPr>
          <w:rFonts w:eastAsia="Times New Roman"/>
        </w:rPr>
        <w:t xml:space="preserve">, </w:t>
      </w:r>
      <w:proofErr w:type="spellStart"/>
      <w:r>
        <w:rPr>
          <w:rFonts w:eastAsia="Times New Roman"/>
        </w:rPr>
        <w:t>rolling_pct</w:t>
      </w:r>
      <w:proofErr w:type="spellEnd"/>
      <w:r>
        <w:rPr>
          <w:rFonts w:eastAsia="Times New Roman"/>
        </w:rPr>
        <w:t xml:space="preserve">, </w:t>
      </w:r>
      <w:proofErr w:type="spellStart"/>
      <w:r>
        <w:rPr>
          <w:rFonts w:eastAsia="Times New Roman"/>
        </w:rPr>
        <w:t>rolling_acres</w:t>
      </w:r>
      <w:proofErr w:type="spellEnd"/>
      <w:ins w:id="321" w:author="Achen, Aaron - NRCS, Lincoln, NE" w:date="2019-08-08T13:22:00Z">
        <w:r>
          <w:rPr>
            <w:rFonts w:eastAsia="Times New Roman"/>
          </w:rPr>
          <w:t>.</w:t>
        </w:r>
      </w:ins>
    </w:p>
    <w:p w:rsidR="005630E2" w:rsidRDefault="003D32D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62434236"/>
        <w:rPr>
          <w:rFonts w:eastAsia="Times New Roman"/>
        </w:rPr>
      </w:pPr>
      <w:bookmarkStart w:id="322" w:name="_Toc16245955"/>
      <w:proofErr w:type="spellStart"/>
      <w:r>
        <w:rPr>
          <w:rFonts w:eastAsia="Times New Roman"/>
        </w:rPr>
        <w:t>Landunit</w:t>
      </w:r>
      <w:proofErr w:type="spellEnd"/>
      <w:r>
        <w:rPr>
          <w:rFonts w:eastAsia="Times New Roman"/>
        </w:rPr>
        <w:t xml:space="preserve"> Ratings CART</w:t>
      </w:r>
      <w:bookmarkEnd w:id="322"/>
    </w:p>
    <w:p w:rsidR="005630E2" w:rsidRDefault="003D32DD">
      <w:pPr>
        <w:pStyle w:val="HTMLPreformatted"/>
        <w:divId w:val="1162434236"/>
        <w:rPr>
          <w:rStyle w:val="HTMLCode"/>
        </w:rPr>
      </w:pPr>
      <w:r>
        <w:rPr>
          <w:rStyle w:val="HTMLCode"/>
        </w:rPr>
        <w:t>INSERT INTO #</w:t>
      </w:r>
      <w:proofErr w:type="spellStart"/>
      <w:r>
        <w:rPr>
          <w:rStyle w:val="HTMLCode"/>
        </w:rPr>
        <w:t>LandunitRatingsCART</w:t>
      </w:r>
      <w:proofErr w:type="spellEnd"/>
      <w:r>
        <w:rPr>
          <w:rStyle w:val="HTMLCode"/>
        </w:rPr>
        <w:t xml:space="preserve"> (id,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r>
        <w:rPr>
          <w:rStyle w:val="HTMLCode"/>
        </w:rPr>
        <w:t>)</w:t>
      </w:r>
    </w:p>
    <w:p w:rsidR="005630E2" w:rsidRDefault="003D32DD">
      <w:pPr>
        <w:pStyle w:val="HTMLPreformatted"/>
        <w:divId w:val="1162434236"/>
        <w:rPr>
          <w:rStyle w:val="HTMLCode"/>
        </w:rPr>
      </w:pPr>
      <w:r>
        <w:rPr>
          <w:rStyle w:val="HTMLCode"/>
        </w:rPr>
        <w:t xml:space="preserve">SELECT ROW_NUMBER() OVER(PARTITION BY </w:t>
      </w:r>
      <w:proofErr w:type="spellStart"/>
      <w:r>
        <w:rPr>
          <w:rStyle w:val="HTMLCode"/>
        </w:rPr>
        <w:t>landunit</w:t>
      </w:r>
      <w:proofErr w:type="spellEnd"/>
      <w:r>
        <w:rPr>
          <w:rStyle w:val="HTMLCode"/>
        </w:rPr>
        <w:t xml:space="preserve"> ORDER BY </w:t>
      </w:r>
      <w:proofErr w:type="spellStart"/>
      <w:r>
        <w:rPr>
          <w:rStyle w:val="HTMLCode"/>
        </w:rPr>
        <w:t>rating_key</w:t>
      </w:r>
      <w:proofErr w:type="spellEnd"/>
      <w:r>
        <w:rPr>
          <w:rStyle w:val="HTMLCode"/>
        </w:rPr>
        <w:t xml:space="preserve"> ASC) AS "id",</w:t>
      </w:r>
    </w:p>
    <w:p w:rsidR="005630E2" w:rsidRDefault="003D32DD">
      <w:pPr>
        <w:pStyle w:val="HTMLPreformatted"/>
        <w:divId w:val="1162434236"/>
        <w:rPr>
          <w:rStyle w:val="HTMLCode"/>
        </w:rPr>
      </w:pP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p>
    <w:p w:rsidR="005630E2" w:rsidRDefault="003D32DD">
      <w:pPr>
        <w:pStyle w:val="HTMLPreformatted"/>
        <w:divId w:val="1162434236"/>
        <w:rPr>
          <w:rStyle w:val="HTMLCode"/>
        </w:rPr>
      </w:pPr>
      <w:r>
        <w:rPr>
          <w:rStyle w:val="HTMLCode"/>
        </w:rPr>
        <w:t>FROM #LandunitRatingsDetailed2</w:t>
      </w:r>
    </w:p>
    <w:p w:rsidR="005630E2" w:rsidRDefault="003D32DD">
      <w:pPr>
        <w:pStyle w:val="HTMLPreformatted"/>
        <w:divId w:val="1162434236"/>
      </w:pPr>
      <w:r>
        <w:rPr>
          <w:rStyle w:val="HTMLCode"/>
        </w:rPr>
        <w:t xml:space="preserve">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 xml:space="preserve"> AND (</w:t>
      </w:r>
      <w:proofErr w:type="spellStart"/>
      <w:r>
        <w:rPr>
          <w:rStyle w:val="HTMLCode"/>
        </w:rPr>
        <w:t>rolling_pct</w:t>
      </w:r>
      <w:proofErr w:type="spellEnd"/>
      <w:r>
        <w:rPr>
          <w:rStyle w:val="HTMLCode"/>
        </w:rPr>
        <w:t xml:space="preserve"> &gt;= @</w:t>
      </w:r>
      <w:proofErr w:type="spellStart"/>
      <w:r>
        <w:rPr>
          <w:rStyle w:val="HTMLCode"/>
        </w:rPr>
        <w:t>minPct</w:t>
      </w:r>
      <w:proofErr w:type="spellEnd"/>
      <w:r>
        <w:rPr>
          <w:rStyle w:val="HTMLCode"/>
        </w:rPr>
        <w:t xml:space="preserve"> OR </w:t>
      </w:r>
      <w:proofErr w:type="spellStart"/>
      <w:r>
        <w:rPr>
          <w:rStyle w:val="HTMLCode"/>
        </w:rPr>
        <w:t>rolling_acres</w:t>
      </w:r>
      <w:proofErr w:type="spellEnd"/>
      <w:r>
        <w:rPr>
          <w:rStyle w:val="HTMLCode"/>
        </w:rPr>
        <w:t xml:space="preserve"> &gt;= @</w:t>
      </w:r>
      <w:proofErr w:type="spellStart"/>
      <w:r>
        <w:rPr>
          <w:rStyle w:val="HTMLCode"/>
        </w:rPr>
        <w:t>minAcres</w:t>
      </w:r>
      <w:proofErr w:type="spellEnd"/>
      <w:r>
        <w:rPr>
          <w:rStyle w:val="HTMLCode"/>
        </w:rPr>
        <w:t>)</w:t>
      </w:r>
    </w:p>
    <w:p w:rsidR="005630E2" w:rsidRDefault="003D32DD">
      <w:pPr>
        <w:numPr>
          <w:ilvl w:val="0"/>
          <w:numId w:val="10"/>
        </w:numPr>
        <w:spacing w:before="100" w:beforeAutospacing="1" w:after="100" w:afterAutospacing="1"/>
        <w:divId w:val="1162434236"/>
        <w:rPr>
          <w:rFonts w:eastAsia="Times New Roman"/>
        </w:rPr>
      </w:pPr>
      <w:r>
        <w:rPr>
          <w:rFonts w:eastAsia="Times New Roman"/>
        </w:rPr>
        <w:t xml:space="preserve">Identifies the single, most limiting rating (per </w:t>
      </w:r>
      <w:proofErr w:type="spellStart"/>
      <w:r>
        <w:rPr>
          <w:rFonts w:eastAsia="Times New Roman"/>
        </w:rPr>
        <w:t>landunit</w:t>
      </w:r>
      <w:proofErr w:type="spellEnd"/>
      <w:r>
        <w:rPr>
          <w:rFonts w:eastAsia="Times New Roman"/>
        </w:rPr>
        <w:t>) that comprises at least 10% by area or 10 acres.</w:t>
      </w:r>
    </w:p>
    <w:p w:rsidR="005630E2" w:rsidRDefault="003D32DD">
      <w:pPr>
        <w:numPr>
          <w:ilvl w:val="0"/>
          <w:numId w:val="10"/>
        </w:numPr>
        <w:spacing w:before="100" w:beforeAutospacing="1" w:after="100" w:afterAutospacing="1"/>
        <w:divId w:val="1162434236"/>
        <w:rPr>
          <w:rFonts w:eastAsia="Times New Roman"/>
        </w:rPr>
      </w:pPr>
      <w:r>
        <w:rPr>
          <w:rFonts w:eastAsia="Times New Roman"/>
        </w:rPr>
        <w:t>This record will have an id value of 1.</w:t>
      </w:r>
    </w:p>
    <w:tbl>
      <w:tblPr>
        <w:tblW w:w="0" w:type="auto"/>
        <w:tblCellSpacing w:w="15" w:type="dxa"/>
        <w:tblLook w:val="04A0" w:firstRow="1" w:lastRow="0" w:firstColumn="1" w:lastColumn="0" w:noHBand="0" w:noVBand="1"/>
      </w:tblPr>
      <w:tblGrid>
        <w:gridCol w:w="276"/>
        <w:gridCol w:w="932"/>
        <w:gridCol w:w="1563"/>
        <w:gridCol w:w="1089"/>
        <w:gridCol w:w="1330"/>
        <w:gridCol w:w="1180"/>
        <w:gridCol w:w="1394"/>
        <w:gridCol w:w="1596"/>
      </w:tblGrid>
      <w:tr w:rsidR="005630E2">
        <w:trPr>
          <w:divId w:val="1162434236"/>
          <w:tblHeader/>
          <w:tblCellSpacing w:w="15" w:type="dxa"/>
        </w:trPr>
        <w:tc>
          <w:tcPr>
            <w:tcW w:w="0" w:type="auto"/>
            <w:tcMar>
              <w:top w:w="15" w:type="dxa"/>
              <w:left w:w="15" w:type="dxa"/>
              <w:bottom w:w="15" w:type="dxa"/>
              <w:right w:w="15" w:type="dxa"/>
            </w:tcMar>
            <w:vAlign w:val="center"/>
            <w:hideMark/>
          </w:tcPr>
          <w:p w:rsidR="005630E2" w:rsidRDefault="003D32DD">
            <w:pPr>
              <w:jc w:val="center"/>
              <w:rPr>
                <w:rFonts w:eastAsia="Times New Roman"/>
                <w:b/>
                <w:bCs/>
              </w:rPr>
            </w:pPr>
            <w:r>
              <w:rPr>
                <w:rFonts w:eastAsia="Times New Roman"/>
                <w:b/>
                <w:bCs/>
              </w:rPr>
              <w:lastRenderedPageBreak/>
              <w:t>id</w:t>
            </w:r>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attributename</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rolling_pct</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rolling_acres</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landunit_acres</w:t>
            </w:r>
            <w:proofErr w:type="spellEnd"/>
          </w:p>
        </w:tc>
      </w:tr>
      <w:tr w:rsidR="005630E2">
        <w:trPr>
          <w:divId w:val="1162434236"/>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99.99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328.92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328.95</w:t>
            </w:r>
          </w:p>
        </w:tc>
      </w:tr>
      <w:tr w:rsidR="005630E2">
        <w:trPr>
          <w:divId w:val="1162434236"/>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328.95</w:t>
            </w:r>
          </w:p>
        </w:tc>
      </w:tr>
      <w:tr w:rsidR="005630E2">
        <w:trPr>
          <w:divId w:val="1162434236"/>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98.79</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314.86</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318.72</w:t>
            </w:r>
          </w:p>
        </w:tc>
      </w:tr>
      <w:tr w:rsidR="005630E2">
        <w:trPr>
          <w:divId w:val="1162434236"/>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318.72</w:t>
            </w:r>
          </w:p>
        </w:tc>
      </w:tr>
    </w:tbl>
    <w:p w:rsidR="005630E2" w:rsidRDefault="003D32D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71461766"/>
        <w:rPr>
          <w:rFonts w:eastAsia="Times New Roman"/>
        </w:rPr>
      </w:pPr>
      <w:bookmarkStart w:id="323" w:name="_Toc16245956"/>
      <w:r>
        <w:rPr>
          <w:rFonts w:eastAsia="Times New Roman"/>
        </w:rPr>
        <w:t xml:space="preserve">Final CART </w:t>
      </w:r>
      <w:del w:id="324" w:author="Achen, Aaron - NRCS, Lincoln, NE" w:date="2019-08-08T13:22:00Z">
        <w:r>
          <w:rPr>
            <w:rFonts w:eastAsia="Times New Roman"/>
          </w:rPr>
          <w:delText>s</w:delText>
        </w:r>
      </w:del>
      <w:ins w:id="325" w:author="Achen, Aaron - NRCS, Lincoln, NE" w:date="2019-08-08T13:22:00Z">
        <w:r>
          <w:rPr>
            <w:rFonts w:eastAsia="Times New Roman"/>
          </w:rPr>
          <w:t>S</w:t>
        </w:r>
      </w:ins>
      <w:r>
        <w:rPr>
          <w:rFonts w:eastAsia="Times New Roman"/>
        </w:rPr>
        <w:t xml:space="preserve">oil </w:t>
      </w:r>
      <w:del w:id="326" w:author="Achen, Aaron - NRCS, Lincoln, NE" w:date="2019-08-08T13:22:00Z">
        <w:r>
          <w:rPr>
            <w:rFonts w:eastAsia="Times New Roman"/>
          </w:rPr>
          <w:delText>i</w:delText>
        </w:r>
      </w:del>
      <w:ins w:id="327" w:author="Achen, Aaron - NRCS, Lincoln, NE" w:date="2019-08-08T13:22:00Z">
        <w:r>
          <w:rPr>
            <w:rFonts w:eastAsia="Times New Roman"/>
          </w:rPr>
          <w:t>I</w:t>
        </w:r>
      </w:ins>
      <w:r>
        <w:rPr>
          <w:rFonts w:eastAsia="Times New Roman"/>
        </w:rPr>
        <w:t xml:space="preserve">nterpretation </w:t>
      </w:r>
      <w:del w:id="328" w:author="Achen, Aaron - NRCS, Lincoln, NE" w:date="2019-08-08T13:22:00Z">
        <w:r>
          <w:rPr>
            <w:rFonts w:eastAsia="Times New Roman"/>
          </w:rPr>
          <w:delText>r</w:delText>
        </w:r>
      </w:del>
      <w:ins w:id="329" w:author="Achen, Aaron - NRCS, Lincoln, NE" w:date="2019-08-08T13:22:00Z">
        <w:r>
          <w:rPr>
            <w:rFonts w:eastAsia="Times New Roman"/>
          </w:rPr>
          <w:t>R</w:t>
        </w:r>
      </w:ins>
      <w:r>
        <w:rPr>
          <w:rFonts w:eastAsia="Times New Roman"/>
        </w:rPr>
        <w:t xml:space="preserve">atings for </w:t>
      </w:r>
      <w:del w:id="330" w:author="Achen, Aaron - NRCS, Lincoln, NE" w:date="2019-08-08T13:22:00Z">
        <w:r>
          <w:rPr>
            <w:rFonts w:eastAsia="Times New Roman"/>
          </w:rPr>
          <w:delText>e</w:delText>
        </w:r>
      </w:del>
      <w:ins w:id="331" w:author="Achen, Aaron - NRCS, Lincoln, NE" w:date="2019-08-08T13:22:00Z">
        <w:r>
          <w:rPr>
            <w:rFonts w:eastAsia="Times New Roman"/>
          </w:rPr>
          <w:t>E</w:t>
        </w:r>
      </w:ins>
      <w:r>
        <w:rPr>
          <w:rFonts w:eastAsia="Times New Roman"/>
        </w:rPr>
        <w:t xml:space="preserve">ach </w:t>
      </w:r>
      <w:del w:id="332" w:author="Achen, Aaron - NRCS, Lincoln, NE" w:date="2019-08-08T13:22:00Z">
        <w:r>
          <w:rPr>
            <w:rFonts w:eastAsia="Times New Roman"/>
          </w:rPr>
          <w:delText>l</w:delText>
        </w:r>
      </w:del>
      <w:proofErr w:type="spellStart"/>
      <w:ins w:id="333" w:author="Achen, Aaron - NRCS, Lincoln, NE" w:date="2019-08-08T13:22:00Z">
        <w:r>
          <w:rPr>
            <w:rFonts w:eastAsia="Times New Roman"/>
          </w:rPr>
          <w:t>L</w:t>
        </w:r>
      </w:ins>
      <w:r>
        <w:rPr>
          <w:rFonts w:eastAsia="Times New Roman"/>
        </w:rPr>
        <w:t>andunit</w:t>
      </w:r>
      <w:bookmarkEnd w:id="323"/>
      <w:proofErr w:type="spellEnd"/>
    </w:p>
    <w:p w:rsidR="005630E2" w:rsidRDefault="003D32DD">
      <w:pPr>
        <w:pStyle w:val="HTMLPreformatted"/>
        <w:divId w:val="1771461766"/>
        <w:rPr>
          <w:rStyle w:val="HTMLCode"/>
        </w:rPr>
      </w:pPr>
      <w:r>
        <w:rPr>
          <w:rStyle w:val="HTMLCode"/>
        </w:rPr>
        <w:t>INSERT INTO #LandunitRatingsCART2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soils_metadata</w:t>
      </w:r>
      <w:proofErr w:type="spellEnd"/>
      <w:r>
        <w:rPr>
          <w:rStyle w:val="HTMLCode"/>
        </w:rPr>
        <w:t>)</w:t>
      </w:r>
    </w:p>
    <w:p w:rsidR="005630E2" w:rsidRDefault="003D32DD">
      <w:pPr>
        <w:pStyle w:val="HTMLPreformatted"/>
        <w:divId w:val="1771461766"/>
        <w:rPr>
          <w:rStyle w:val="HTMLCode"/>
        </w:rPr>
      </w:pPr>
      <w:r>
        <w:rPr>
          <w:rStyle w:val="HTMLCode"/>
        </w:rPr>
        <w:t xml:space="preserve">SELECT </w:t>
      </w:r>
      <w:proofErr w:type="spellStart"/>
      <w:r>
        <w:rPr>
          <w:rStyle w:val="HTMLCode"/>
        </w:rPr>
        <w:t>LC.landunit</w:t>
      </w:r>
      <w:proofErr w:type="spellEnd"/>
      <w:r>
        <w:rPr>
          <w:rStyle w:val="HTMLCode"/>
        </w:rPr>
        <w:t xml:space="preserve">, </w:t>
      </w:r>
      <w:proofErr w:type="spellStart"/>
      <w:r>
        <w:rPr>
          <w:rStyle w:val="HTMLCode"/>
        </w:rPr>
        <w:t>LC.attributename</w:t>
      </w:r>
      <w:proofErr w:type="spellEnd"/>
      <w:r>
        <w:rPr>
          <w:rStyle w:val="HTMLCode"/>
        </w:rPr>
        <w:t xml:space="preserve">, </w:t>
      </w:r>
      <w:proofErr w:type="spellStart"/>
      <w:r>
        <w:rPr>
          <w:rStyle w:val="HTMLCode"/>
        </w:rPr>
        <w:t>LC.rating</w:t>
      </w:r>
      <w:proofErr w:type="spellEnd"/>
      <w:r>
        <w:rPr>
          <w:rStyle w:val="HTMLCode"/>
        </w:rPr>
        <w:t xml:space="preserve">, </w:t>
      </w:r>
      <w:proofErr w:type="spellStart"/>
      <w:r>
        <w:rPr>
          <w:rStyle w:val="HTMLCode"/>
        </w:rPr>
        <w:t>LC.rating_key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MD.soils_metadata</w:t>
      </w:r>
      <w:proofErr w:type="spellEnd"/>
    </w:p>
    <w:p w:rsidR="005630E2" w:rsidRDefault="003D32DD">
      <w:pPr>
        <w:pStyle w:val="HTMLPreformatted"/>
        <w:divId w:val="1771461766"/>
        <w:rPr>
          <w:rStyle w:val="HTMLCode"/>
        </w:rPr>
      </w:pPr>
      <w:r>
        <w:rPr>
          <w:rStyle w:val="HTMLCode"/>
        </w:rPr>
        <w:t>FROM #</w:t>
      </w:r>
      <w:proofErr w:type="spellStart"/>
      <w:r>
        <w:rPr>
          <w:rStyle w:val="HTMLCode"/>
        </w:rPr>
        <w:t>LandunitRatingsCART</w:t>
      </w:r>
      <w:proofErr w:type="spellEnd"/>
      <w:r>
        <w:rPr>
          <w:rStyle w:val="HTMLCode"/>
        </w:rPr>
        <w:t xml:space="preserve"> LC</w:t>
      </w:r>
    </w:p>
    <w:p w:rsidR="005630E2" w:rsidRDefault="003D32DD">
      <w:pPr>
        <w:pStyle w:val="HTMLPreformatted"/>
        <w:divId w:val="1771461766"/>
        <w:rPr>
          <w:rStyle w:val="HTMLCode"/>
        </w:rPr>
      </w:pPr>
      <w:r>
        <w:rPr>
          <w:rStyle w:val="HTMLCode"/>
        </w:rPr>
        <w:t>INNER JOIN #</w:t>
      </w:r>
      <w:proofErr w:type="spellStart"/>
      <w:r>
        <w:rPr>
          <w:rStyle w:val="HTMLCode"/>
        </w:rPr>
        <w:t>RatingDomain</w:t>
      </w:r>
      <w:proofErr w:type="spellEnd"/>
      <w:r>
        <w:rPr>
          <w:rStyle w:val="HTMLCode"/>
        </w:rPr>
        <w:t xml:space="preserve"> RD ON </w:t>
      </w:r>
      <w:proofErr w:type="spellStart"/>
      <w:r>
        <w:rPr>
          <w:rStyle w:val="HTMLCode"/>
        </w:rPr>
        <w:t>LC.attributename</w:t>
      </w:r>
      <w:proofErr w:type="spellEnd"/>
      <w:r>
        <w:rPr>
          <w:rStyle w:val="HTMLCode"/>
        </w:rPr>
        <w:t xml:space="preserve"> = </w:t>
      </w:r>
      <w:proofErr w:type="spellStart"/>
      <w:r>
        <w:rPr>
          <w:rStyle w:val="HTMLCode"/>
        </w:rPr>
        <w:t>RD.attributename</w:t>
      </w:r>
      <w:proofErr w:type="spellEnd"/>
      <w:r>
        <w:rPr>
          <w:rStyle w:val="HTMLCode"/>
        </w:rPr>
        <w:t xml:space="preserve"> AND </w:t>
      </w:r>
      <w:proofErr w:type="spellStart"/>
      <w:r>
        <w:rPr>
          <w:rStyle w:val="HTMLCode"/>
        </w:rPr>
        <w:t>LC.rating</w:t>
      </w:r>
      <w:proofErr w:type="spellEnd"/>
      <w:r>
        <w:rPr>
          <w:rStyle w:val="HTMLCode"/>
        </w:rPr>
        <w:t xml:space="preserve"> = </w:t>
      </w:r>
      <w:proofErr w:type="spellStart"/>
      <w:r>
        <w:rPr>
          <w:rStyle w:val="HTMLCode"/>
        </w:rPr>
        <w:t>RD.rating</w:t>
      </w:r>
      <w:proofErr w:type="spellEnd"/>
    </w:p>
    <w:p w:rsidR="005630E2" w:rsidRDefault="003D32DD">
      <w:pPr>
        <w:pStyle w:val="HTMLPreformatted"/>
        <w:divId w:val="1771461766"/>
        <w:rPr>
          <w:rStyle w:val="HTMLCode"/>
        </w:rPr>
      </w:pPr>
      <w:r>
        <w:rPr>
          <w:rStyle w:val="HTMLCode"/>
        </w:rPr>
        <w:t>INNER JOIN #</w:t>
      </w:r>
      <w:proofErr w:type="spellStart"/>
      <w:r>
        <w:rPr>
          <w:rStyle w:val="HTMLCode"/>
        </w:rPr>
        <w:t>LandunitMetadata</w:t>
      </w:r>
      <w:proofErr w:type="spellEnd"/>
      <w:r>
        <w:rPr>
          <w:rStyle w:val="HTMLCode"/>
        </w:rPr>
        <w:t xml:space="preserve"> MD ON </w:t>
      </w:r>
      <w:proofErr w:type="spellStart"/>
      <w:r>
        <w:rPr>
          <w:rStyle w:val="HTMLCode"/>
        </w:rPr>
        <w:t>LC.landunit</w:t>
      </w:r>
      <w:proofErr w:type="spellEnd"/>
      <w:r>
        <w:rPr>
          <w:rStyle w:val="HTMLCode"/>
        </w:rPr>
        <w:t xml:space="preserve"> = </w:t>
      </w:r>
      <w:proofErr w:type="spellStart"/>
      <w:r>
        <w:rPr>
          <w:rStyle w:val="HTMLCode"/>
        </w:rPr>
        <w:t>MD.landunit</w:t>
      </w:r>
      <w:proofErr w:type="spellEnd"/>
    </w:p>
    <w:p w:rsidR="005630E2" w:rsidRDefault="003D32DD">
      <w:pPr>
        <w:pStyle w:val="HTMLPreformatted"/>
        <w:divId w:val="1771461766"/>
        <w:rPr>
          <w:rStyle w:val="HTMLCode"/>
        </w:rPr>
      </w:pPr>
      <w:r>
        <w:rPr>
          <w:rStyle w:val="HTMLCode"/>
        </w:rPr>
        <w:t>WHERE LC.id = 1</w:t>
      </w:r>
    </w:p>
    <w:p w:rsidR="005630E2" w:rsidRDefault="003D32DD">
      <w:pPr>
        <w:pStyle w:val="HTMLPreformatted"/>
        <w:divId w:val="1771461766"/>
      </w:pPr>
      <w:r>
        <w:rPr>
          <w:rStyle w:val="HTMLCode"/>
        </w:rPr>
        <w:t xml:space="preserve">ORDER BY </w:t>
      </w:r>
      <w:proofErr w:type="spellStart"/>
      <w:r>
        <w:rPr>
          <w:rStyle w:val="HTMLCode"/>
        </w:rPr>
        <w:t>landunit</w:t>
      </w:r>
      <w:proofErr w:type="spellEnd"/>
      <w:r>
        <w:rPr>
          <w:rStyle w:val="HTMLCode"/>
        </w:rPr>
        <w:t xml:space="preserve">, </w:t>
      </w:r>
      <w:proofErr w:type="spellStart"/>
      <w:r>
        <w:rPr>
          <w:rStyle w:val="HTMLCode"/>
        </w:rPr>
        <w:t>rating_key</w:t>
      </w:r>
      <w:proofErr w:type="spellEnd"/>
      <w:r>
        <w:rPr>
          <w:rStyle w:val="HTMLCode"/>
        </w:rPr>
        <w:t>;</w:t>
      </w:r>
    </w:p>
    <w:p w:rsidR="005630E2" w:rsidRDefault="003D32DD">
      <w:pPr>
        <w:numPr>
          <w:ilvl w:val="0"/>
          <w:numId w:val="11"/>
        </w:numPr>
        <w:spacing w:before="100" w:beforeAutospacing="1" w:after="100" w:afterAutospacing="1"/>
        <w:divId w:val="1771461766"/>
        <w:rPr>
          <w:rFonts w:eastAsia="Times New Roman"/>
        </w:rPr>
      </w:pPr>
      <w:r>
        <w:rPr>
          <w:rFonts w:eastAsia="Times New Roman"/>
        </w:rPr>
        <w:t xml:space="preserve">The </w:t>
      </w:r>
      <w:proofErr w:type="spellStart"/>
      <w:r>
        <w:rPr>
          <w:rFonts w:eastAsia="Times New Roman"/>
        </w:rPr>
        <w:t>LandunitRatingsCART</w:t>
      </w:r>
      <w:proofErr w:type="spellEnd"/>
      <w:r>
        <w:rPr>
          <w:rFonts w:eastAsia="Times New Roman"/>
        </w:rPr>
        <w:t xml:space="preserve"> table will have all data, but the record for the overall </w:t>
      </w:r>
      <w:proofErr w:type="spellStart"/>
      <w:r>
        <w:rPr>
          <w:rFonts w:eastAsia="Times New Roman"/>
        </w:rPr>
        <w:t>landunit</w:t>
      </w:r>
      <w:proofErr w:type="spellEnd"/>
      <w:r>
        <w:rPr>
          <w:rFonts w:eastAsia="Times New Roman"/>
        </w:rPr>
        <w:t xml:space="preserve"> rating will have an id = 1.</w:t>
      </w:r>
    </w:p>
    <w:tbl>
      <w:tblPr>
        <w:tblW w:w="0" w:type="auto"/>
        <w:tblCellSpacing w:w="15" w:type="dxa"/>
        <w:tblLook w:val="04A0" w:firstRow="1" w:lastRow="0" w:firstColumn="1" w:lastColumn="0" w:noHBand="0" w:noVBand="1"/>
      </w:tblPr>
      <w:tblGrid>
        <w:gridCol w:w="1147"/>
        <w:gridCol w:w="3394"/>
        <w:gridCol w:w="4819"/>
      </w:tblGrid>
      <w:tr w:rsidR="005630E2">
        <w:trPr>
          <w:divId w:val="1771461766"/>
          <w:tblHeader/>
          <w:tblCellSpacing w:w="15" w:type="dxa"/>
        </w:trPr>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rsidR="005630E2" w:rsidRDefault="003D32DD">
            <w:pPr>
              <w:jc w:val="center"/>
              <w:rPr>
                <w:rFonts w:eastAsia="Times New Roman"/>
                <w:b/>
                <w:bCs/>
              </w:rPr>
            </w:pPr>
            <w:proofErr w:type="spellStart"/>
            <w:r>
              <w:rPr>
                <w:rFonts w:eastAsia="Times New Roman"/>
                <w:b/>
                <w:bCs/>
              </w:rPr>
              <w:t>soils_metadata</w:t>
            </w:r>
            <w:proofErr w:type="spellEnd"/>
          </w:p>
        </w:tc>
      </w:tr>
      <w:tr w:rsidR="005630E2">
        <w:trPr>
          <w:divId w:val="1771461766"/>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ND001 2018-09-12 19:21:50 SD105 2018-09-12 23:49:29</w:t>
            </w:r>
          </w:p>
        </w:tc>
      </w:tr>
      <w:tr w:rsidR="005630E2">
        <w:trPr>
          <w:divId w:val="1771461766"/>
          <w:tblCellSpacing w:w="15" w:type="dxa"/>
        </w:trPr>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Suitability for Aerobic Soil Organisms:2</w:t>
            </w:r>
          </w:p>
        </w:tc>
        <w:tc>
          <w:tcPr>
            <w:tcW w:w="0" w:type="auto"/>
            <w:tcMar>
              <w:top w:w="15" w:type="dxa"/>
              <w:left w:w="15" w:type="dxa"/>
              <w:bottom w:w="15" w:type="dxa"/>
              <w:right w:w="15" w:type="dxa"/>
            </w:tcMar>
            <w:vAlign w:val="center"/>
            <w:hideMark/>
          </w:tcPr>
          <w:p w:rsidR="005630E2" w:rsidRDefault="003D32DD">
            <w:pPr>
              <w:rPr>
                <w:rFonts w:eastAsia="Times New Roman"/>
              </w:rPr>
            </w:pPr>
            <w:r>
              <w:rPr>
                <w:rFonts w:eastAsia="Times New Roman"/>
              </w:rPr>
              <w:t>ND001 2018-09-12 19:21:50</w:t>
            </w:r>
          </w:p>
        </w:tc>
      </w:tr>
    </w:tbl>
    <w:p w:rsidR="005630E2" w:rsidRDefault="003D32D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94652699"/>
        <w:rPr>
          <w:rFonts w:eastAsia="Times New Roman"/>
        </w:rPr>
      </w:pPr>
      <w:bookmarkStart w:id="334" w:name="_Toc16245957"/>
      <w:r>
        <w:rPr>
          <w:rFonts w:eastAsia="Times New Roman"/>
        </w:rPr>
        <w:t>References</w:t>
      </w:r>
      <w:bookmarkEnd w:id="334"/>
    </w:p>
    <w:p w:rsidR="005630E2" w:rsidRDefault="003D32DD">
      <w:pPr>
        <w:pStyle w:val="NormalWeb"/>
        <w:numPr>
          <w:ilvl w:val="0"/>
          <w:numId w:val="12"/>
        </w:numPr>
        <w:divId w:val="1694652699"/>
      </w:pPr>
      <w:r>
        <w:lastRenderedPageBreak/>
        <w:t>Blanco-</w:t>
      </w:r>
      <w:proofErr w:type="spellStart"/>
      <w:r>
        <w:t>Canqui</w:t>
      </w:r>
      <w:proofErr w:type="spellEnd"/>
      <w:r>
        <w:t xml:space="preserve">, H., M.M. </w:t>
      </w:r>
      <w:proofErr w:type="spellStart"/>
      <w:r>
        <w:t>Mikha</w:t>
      </w:r>
      <w:proofErr w:type="spellEnd"/>
      <w:r>
        <w:t>, D.R. Presley, and M.M. Claassen. 2011. Addition of cover crops enhances no-till potential for improving soil physical properties. Soil Sci. Soc. Am. J. 75:1471-</w:t>
      </w:r>
      <w:ins w:id="335" w:author="Achen, Aaron - NRCS, Lincoln, NE" w:date="2019-08-08T13:24:00Z">
        <w:r>
          <w:t>-</w:t>
        </w:r>
      </w:ins>
      <w:r>
        <w:t>1482.  </w:t>
      </w:r>
      <w:del w:id="336" w:author="Achen, Aaron - NRCS, Lincoln, NE" w:date="2019-08-08T13:23:00Z">
        <w:r>
          <w:fldChar w:fldCharType="begin"/>
        </w:r>
        <w:r>
          <w:delInstrText xml:space="preserve"> HYPERLINK "doi:10.2136/\\" </w:delInstrText>
        </w:r>
        <w:r>
          <w:fldChar w:fldCharType="separate"/>
        </w:r>
        <w:r>
          <w:rPr>
            <w:rStyle w:val="Hyperlink"/>
            <w:color w:val="auto"/>
            <w:u w:val="none"/>
            <w:rPrChange w:id="337" w:author="Achen, Aaron - NRCS, Lincoln, NE" w:date="2019-08-08T13:23:00Z">
              <w:rPr>
                <w:rStyle w:val="Hyperlink"/>
                <w:u w:val="none"/>
              </w:rPr>
            </w:rPrChange>
          </w:rPr>
          <w:delText>doi:10.2136/\</w:delText>
        </w:r>
        <w:r>
          <w:fldChar w:fldCharType="end"/>
        </w:r>
      </w:del>
      <w:ins w:id="338" w:author="Achen, Aaron - NRCS, Lincoln, NE" w:date="2019-08-08T13:23:00Z">
        <w:r>
          <w:rPr>
            <w:rStyle w:val="Hyperlink"/>
          </w:rPr>
          <w:t>doi:10.2136/</w:t>
        </w:r>
        <w:del w:id="339" w:author="Achen, Aaron - NRCS, Lincoln, NE" w:date="2019-08-08T13:23:00Z">
          <w:r>
            <w:rPr>
              <w:rStyle w:val="Hyperlink"/>
            </w:rPr>
            <w:delText>\</w:delText>
          </w:r>
        </w:del>
      </w:ins>
      <w:del w:id="340" w:author="Achen, Aaron - NRCS, Lincoln, NE" w:date="2019-08-08T13:23:00Z">
        <w:r>
          <w:delText xml:space="preserve"> </w:delText>
        </w:r>
      </w:del>
      <w:r>
        <w:t>sssaj2010.0430.</w:t>
      </w:r>
    </w:p>
    <w:p w:rsidR="005630E2" w:rsidRDefault="003D32DD">
      <w:pPr>
        <w:pStyle w:val="NormalWeb"/>
        <w:numPr>
          <w:ilvl w:val="0"/>
          <w:numId w:val="12"/>
        </w:numPr>
        <w:divId w:val="1694652699"/>
      </w:pPr>
      <w:proofErr w:type="spellStart"/>
      <w:r>
        <w:t>Carr</w:t>
      </w:r>
      <w:proofErr w:type="spellEnd"/>
      <w:r>
        <w:t xml:space="preserve">, B. 2015. Winter </w:t>
      </w:r>
      <w:del w:id="341" w:author="Achen, Aaron - NRCS, Lincoln, NE" w:date="2019-07-23T16:24:00Z">
        <w:r>
          <w:delText>C</w:delText>
        </w:r>
      </w:del>
      <w:ins w:id="342" w:author="Achen, Aaron - NRCS, Lincoln, NE" w:date="2019-07-23T16:24:00Z">
        <w:r>
          <w:t>c</w:t>
        </w:r>
      </w:ins>
      <w:r>
        <w:t xml:space="preserve">over </w:t>
      </w:r>
      <w:del w:id="343" w:author="Achen, Aaron - NRCS, Lincoln, NE" w:date="2019-07-23T16:24:00Z">
        <w:r>
          <w:delText>C</w:delText>
        </w:r>
      </w:del>
      <w:ins w:id="344" w:author="Achen, Aaron - NRCS, Lincoln, NE" w:date="2019-07-23T16:24:00Z">
        <w:r>
          <w:t>c</w:t>
        </w:r>
      </w:ins>
      <w:r>
        <w:t xml:space="preserve">rop </w:t>
      </w:r>
      <w:del w:id="345" w:author="Achen, Aaron - NRCS, Lincoln, NE" w:date="2019-07-23T16:24:00Z">
        <w:r>
          <w:delText>S</w:delText>
        </w:r>
      </w:del>
      <w:ins w:id="346" w:author="Achen, Aaron - NRCS, Lincoln, NE" w:date="2019-07-23T16:24:00Z">
        <w:r>
          <w:t>s</w:t>
        </w:r>
      </w:ins>
      <w:r>
        <w:t xml:space="preserve">pecies </w:t>
      </w:r>
      <w:del w:id="347" w:author="Achen, Aaron - NRCS, Lincoln, NE" w:date="2019-07-23T16:24:00Z">
        <w:r>
          <w:delText>A</w:delText>
        </w:r>
      </w:del>
      <w:ins w:id="348" w:author="Achen, Aaron - NRCS, Lincoln, NE" w:date="2019-07-23T16:24:00Z">
        <w:r>
          <w:t>a</w:t>
        </w:r>
      </w:ins>
      <w:r>
        <w:t>dapted to North-Central West Texas and Southwestern Oklahoma. USDA-NRCS James E. Bud Smith Plant Material Center. Knox City, TX. June 2015. 8p. ID# 12635.</w:t>
      </w:r>
    </w:p>
    <w:p w:rsidR="005630E2" w:rsidRDefault="003D32DD">
      <w:pPr>
        <w:pStyle w:val="NormalWeb"/>
        <w:numPr>
          <w:ilvl w:val="0"/>
          <w:numId w:val="12"/>
        </w:numPr>
        <w:divId w:val="1694652699"/>
      </w:pPr>
      <w:r>
        <w:t xml:space="preserve">Duiker, </w:t>
      </w:r>
      <w:ins w:id="349" w:author="Achen, Aaron - NRCS, Lincoln, NE" w:date="2019-07-23T16:25:00Z">
        <w:r>
          <w:t xml:space="preserve">S.W. </w:t>
        </w:r>
      </w:ins>
      <w:r>
        <w:t xml:space="preserve">2014. Effects of </w:t>
      </w:r>
      <w:del w:id="350" w:author="Achen, Aaron - NRCS, Lincoln, NE" w:date="2019-07-23T16:24:00Z">
        <w:r>
          <w:delText>S</w:delText>
        </w:r>
      </w:del>
      <w:ins w:id="351" w:author="Achen, Aaron - NRCS, Lincoln, NE" w:date="2019-07-23T16:24:00Z">
        <w:r>
          <w:t>s</w:t>
        </w:r>
      </w:ins>
      <w:r>
        <w:t xml:space="preserve">oil </w:t>
      </w:r>
      <w:del w:id="352" w:author="Achen, Aaron - NRCS, Lincoln, NE" w:date="2019-07-23T16:24:00Z">
        <w:r>
          <w:delText>C</w:delText>
        </w:r>
      </w:del>
      <w:ins w:id="353" w:author="Achen, Aaron - NRCS, Lincoln, NE" w:date="2019-07-23T16:24:00Z">
        <w:r>
          <w:t>c</w:t>
        </w:r>
      </w:ins>
      <w:r>
        <w:t>ompaction. Penn State Extension.</w:t>
      </w:r>
    </w:p>
    <w:p w:rsidR="005630E2" w:rsidRDefault="003D32DD">
      <w:pPr>
        <w:pStyle w:val="NormalWeb"/>
        <w:numPr>
          <w:ilvl w:val="0"/>
          <w:numId w:val="12"/>
        </w:numPr>
        <w:divId w:val="1694652699"/>
      </w:pPr>
      <w:r>
        <w:t xml:space="preserve">Fernandez-Calvino, D., E. Baath. 2010. Growth response of the bacterial community to pH in soils differing in </w:t>
      </w:r>
      <w:proofErr w:type="spellStart"/>
      <w:r>
        <w:t>pH.</w:t>
      </w:r>
      <w:proofErr w:type="spellEnd"/>
      <w:r>
        <w:t xml:space="preserve"> FEMS Microbiol Ecol</w:t>
      </w:r>
      <w:ins w:id="354" w:author="Achen, Aaron - NRCS, Lincoln, NE" w:date="2019-08-08T13:29:00Z">
        <w:r>
          <w:t>.</w:t>
        </w:r>
      </w:ins>
      <w:r>
        <w:t xml:space="preserve"> </w:t>
      </w:r>
      <w:del w:id="355" w:author="Achen, Aaron - NRCS, Lincoln, NE" w:date="2019-08-06T15:27:00Z">
        <w:r>
          <w:delText>73</w:delText>
        </w:r>
      </w:del>
      <w:del w:id="356" w:author="Achen, Aaron - NRCS, Lincoln, NE" w:date="2019-08-08T13:29:00Z">
        <w:r>
          <w:delText xml:space="preserve"> </w:delText>
        </w:r>
      </w:del>
      <w:r>
        <w:t xml:space="preserve">(2010) </w:t>
      </w:r>
      <w:ins w:id="357" w:author="Achen, Aaron - NRCS, Lincoln, NE" w:date="2019-08-06T15:27:00Z">
        <w:r>
          <w:t>73:</w:t>
        </w:r>
      </w:ins>
      <w:r>
        <w:t>149-</w:t>
      </w:r>
      <w:ins w:id="358" w:author="Achen, Aaron - NRCS, Lincoln, NE" w:date="2019-08-08T13:24:00Z">
        <w:r>
          <w:t>-</w:t>
        </w:r>
      </w:ins>
      <w:r>
        <w:t>156.</w:t>
      </w:r>
    </w:p>
    <w:p w:rsidR="005630E2" w:rsidRDefault="003D32DD">
      <w:pPr>
        <w:pStyle w:val="NormalWeb"/>
        <w:numPr>
          <w:ilvl w:val="0"/>
          <w:numId w:val="12"/>
        </w:numPr>
        <w:divId w:val="1694652699"/>
      </w:pPr>
      <w:proofErr w:type="spellStart"/>
      <w:r>
        <w:t>Fierer</w:t>
      </w:r>
      <w:proofErr w:type="spellEnd"/>
      <w:r>
        <w:t>, N., and R.B. Jackson. 2006. The diversity and biogeography of soil bacterial communities. Proceedings of the National Academy of Sciences of the United States of America 103:626-</w:t>
      </w:r>
      <w:ins w:id="359" w:author="Achen, Aaron - NRCS, Lincoln, NE" w:date="2019-08-08T13:24:00Z">
        <w:r>
          <w:t>-</w:t>
        </w:r>
      </w:ins>
      <w:r>
        <w:t>631.</w:t>
      </w:r>
    </w:p>
    <w:p w:rsidR="005630E2" w:rsidRDefault="003D32DD">
      <w:pPr>
        <w:pStyle w:val="NormalWeb"/>
        <w:numPr>
          <w:ilvl w:val="0"/>
          <w:numId w:val="12"/>
        </w:numPr>
        <w:divId w:val="1694652699"/>
      </w:pPr>
      <w:r>
        <w:t>Hooper D.</w:t>
      </w:r>
      <w:del w:id="360" w:author="Achen, Aaron - NRCS, Lincoln, NE" w:date="2019-07-23T16:25:00Z">
        <w:r>
          <w:delText xml:space="preserve"> </w:delText>
        </w:r>
      </w:del>
      <w:r>
        <w:t xml:space="preserve">U., </w:t>
      </w:r>
      <w:ins w:id="361" w:author="Achen, Aaron - NRCS, Lincoln, NE" w:date="2019-07-23T16:25:00Z">
        <w:r>
          <w:t xml:space="preserve">D.E. </w:t>
        </w:r>
      </w:ins>
      <w:proofErr w:type="spellStart"/>
      <w:r>
        <w:t>Bignell</w:t>
      </w:r>
      <w:proofErr w:type="spellEnd"/>
      <w:del w:id="362" w:author="Achen, Aaron - NRCS, Lincoln, NE" w:date="2019-07-23T16:25:00Z">
        <w:r>
          <w:delText xml:space="preserve"> D. E.</w:delText>
        </w:r>
      </w:del>
      <w:r>
        <w:t xml:space="preserve">, </w:t>
      </w:r>
      <w:ins w:id="363" w:author="Achen, Aaron - NRCS, Lincoln, NE" w:date="2019-07-23T16:25:00Z">
        <w:r>
          <w:t xml:space="preserve">V.K. </w:t>
        </w:r>
      </w:ins>
      <w:r>
        <w:t>Brown</w:t>
      </w:r>
      <w:del w:id="364" w:author="Achen, Aaron - NRCS, Lincoln, NE" w:date="2019-07-23T16:25:00Z">
        <w:r>
          <w:delText xml:space="preserve"> V. K.</w:delText>
        </w:r>
      </w:del>
      <w:r>
        <w:t xml:space="preserve">, </w:t>
      </w:r>
      <w:ins w:id="365" w:author="Achen, Aaron - NRCS, Lincoln, NE" w:date="2019-07-23T16:26:00Z">
        <w:r>
          <w:t xml:space="preserve">and L. </w:t>
        </w:r>
      </w:ins>
      <w:proofErr w:type="spellStart"/>
      <w:r>
        <w:t>Brussaard</w:t>
      </w:r>
      <w:proofErr w:type="spellEnd"/>
      <w:del w:id="366" w:author="Achen, Aaron - NRCS, Lincoln, NE" w:date="2019-07-23T16:26:00Z">
        <w:r>
          <w:delText>, L</w:delText>
        </w:r>
      </w:del>
      <w:r>
        <w:t>. 2000. Interactions between aboveground and belowground biodiversity in terrestrial ecosystems: Patterns, mechanisms, and feedbacks. Bioscience 50 (12):1049-</w:t>
      </w:r>
      <w:ins w:id="367" w:author="Achen, Aaron - NRCS, Lincoln, NE" w:date="2019-08-08T13:24:00Z">
        <w:r>
          <w:t>-</w:t>
        </w:r>
      </w:ins>
      <w:r>
        <w:t>1061.</w:t>
      </w:r>
    </w:p>
    <w:p w:rsidR="005630E2" w:rsidRDefault="003D32DD">
      <w:pPr>
        <w:pStyle w:val="NormalWeb"/>
        <w:numPr>
          <w:ilvl w:val="0"/>
          <w:numId w:val="12"/>
        </w:numPr>
        <w:divId w:val="1694652699"/>
      </w:pPr>
      <w:r>
        <w:t>Kemper W.</w:t>
      </w:r>
      <w:del w:id="368" w:author="Achen, Aaron - NRCS, Lincoln, NE" w:date="2019-07-23T16:26:00Z">
        <w:r>
          <w:delText xml:space="preserve"> </w:delText>
        </w:r>
      </w:del>
      <w:r>
        <w:t>D., and E.J. Koch. 1966. Aggregate stability of soils from western United States and Canada. Technical Bulletin No. 1355. United States Department of Agriculture Agricultural Research Service. U S Government Printing Office Washington, DC. pp 52.</w:t>
      </w:r>
    </w:p>
    <w:p w:rsidR="005630E2" w:rsidRDefault="003D32DD">
      <w:pPr>
        <w:pStyle w:val="NormalWeb"/>
        <w:numPr>
          <w:ilvl w:val="0"/>
          <w:numId w:val="12"/>
        </w:numPr>
        <w:divId w:val="1694652699"/>
      </w:pPr>
      <w:proofErr w:type="spellStart"/>
      <w:r>
        <w:t>Kieft</w:t>
      </w:r>
      <w:proofErr w:type="spellEnd"/>
      <w:r>
        <w:t xml:space="preserve">, T.L., </w:t>
      </w:r>
      <w:ins w:id="369" w:author="Achen, Aaron - NRCS, Lincoln, NE" w:date="2019-07-23T16:28:00Z">
        <w:r>
          <w:t xml:space="preserve">E.D. </w:t>
        </w:r>
      </w:ins>
      <w:proofErr w:type="spellStart"/>
      <w:r>
        <w:t>Soroker</w:t>
      </w:r>
      <w:proofErr w:type="spellEnd"/>
      <w:r>
        <w:t xml:space="preserve">, </w:t>
      </w:r>
      <w:del w:id="370" w:author="Achen, Aaron - NRCS, Lincoln, NE" w:date="2019-07-23T16:28:00Z">
        <w:r>
          <w:delText xml:space="preserve">ED., </w:delText>
        </w:r>
      </w:del>
      <w:r>
        <w:t xml:space="preserve">and M. Firestone. </w:t>
      </w:r>
      <w:ins w:id="371" w:author="Achen, Aaron - NRCS, Lincoln, NE" w:date="2019-07-23T16:28:00Z">
        <w:r>
          <w:t xml:space="preserve">1987. </w:t>
        </w:r>
      </w:ins>
      <w:r>
        <w:t xml:space="preserve">Microbial </w:t>
      </w:r>
      <w:del w:id="372" w:author="Achen, Aaron - NRCS, Lincoln, NE" w:date="2019-07-23T16:28:00Z">
        <w:r>
          <w:delText>B</w:delText>
        </w:r>
      </w:del>
      <w:ins w:id="373" w:author="Achen, Aaron - NRCS, Lincoln, NE" w:date="2019-07-23T16:28:00Z">
        <w:r>
          <w:t>b</w:t>
        </w:r>
      </w:ins>
      <w:r>
        <w:t>iomass response to rapid increase in water potential when dry soil is wetted. Soil Biology and Biochemistry</w:t>
      </w:r>
      <w:del w:id="374" w:author="Achen, Aaron - NRCS, Lincoln, NE" w:date="2019-08-08T13:26:00Z">
        <w:r>
          <w:delText xml:space="preserve">, </w:delText>
        </w:r>
      </w:del>
      <w:del w:id="375" w:author="Achen, Aaron - NRCS, Lincoln, NE" w:date="2019-07-23T16:27:00Z">
        <w:r>
          <w:delText>Soil &amp;of. Biochem. V</w:delText>
        </w:r>
      </w:del>
      <w:del w:id="376" w:author="Achen, Aaron - NRCS, Lincoln, NE" w:date="2019-08-08T13:26:00Z">
        <w:r>
          <w:delText>ol.</w:delText>
        </w:r>
      </w:del>
      <w:r>
        <w:t xml:space="preserve"> 19</w:t>
      </w:r>
      <w:del w:id="377" w:author="Achen, Aaron - NRCS, Lincoln, NE" w:date="2019-08-08T13:26:00Z">
        <w:r>
          <w:delText xml:space="preserve">. </w:delText>
        </w:r>
      </w:del>
      <w:del w:id="378" w:author="Achen, Aaron - NRCS, Lincoln, NE" w:date="2019-07-23T16:28:00Z">
        <w:r>
          <w:delText>N</w:delText>
        </w:r>
      </w:del>
      <w:del w:id="379" w:author="Achen, Aaron - NRCS, Lincoln, NE" w:date="2019-08-08T13:26:00Z">
        <w:r>
          <w:delText xml:space="preserve">o. </w:delText>
        </w:r>
      </w:del>
      <w:ins w:id="380" w:author="Achen, Aaron - NRCS, Lincoln, NE" w:date="2019-08-08T13:26:00Z">
        <w:r>
          <w:t>(</w:t>
        </w:r>
      </w:ins>
      <w:r>
        <w:t>2</w:t>
      </w:r>
      <w:ins w:id="381" w:author="Achen, Aaron - NRCS, Lincoln, NE" w:date="2019-08-08T13:26:00Z">
        <w:r>
          <w:t>)</w:t>
        </w:r>
      </w:ins>
      <w:del w:id="382" w:author="Achen, Aaron - NRCS, Lincoln, NE" w:date="2019-08-08T13:26:00Z">
        <w:r>
          <w:delText>,</w:delText>
        </w:r>
      </w:del>
      <w:ins w:id="383" w:author="Achen, Aaron - NRCS, Lincoln, NE" w:date="2019-08-08T13:27:00Z">
        <w:r>
          <w:t xml:space="preserve">: </w:t>
        </w:r>
      </w:ins>
      <w:del w:id="384" w:author="Achen, Aaron - NRCS, Lincoln, NE" w:date="2019-08-08T13:27:00Z">
        <w:r>
          <w:delText xml:space="preserve"> pp. </w:delText>
        </w:r>
      </w:del>
      <w:r>
        <w:t>I 19-</w:t>
      </w:r>
      <w:ins w:id="385" w:author="Achen, Aaron - NRCS, Lincoln, NE" w:date="2019-08-08T13:24:00Z">
        <w:r>
          <w:t>-</w:t>
        </w:r>
      </w:ins>
      <w:r>
        <w:t>I 26</w:t>
      </w:r>
      <w:del w:id="386" w:author="Achen, Aaron - NRCS, Lincoln, NE" w:date="2019-07-23T16:28:00Z">
        <w:r>
          <w:delText>, 1987</w:delText>
        </w:r>
      </w:del>
      <w:r>
        <w:t>.</w:t>
      </w:r>
    </w:p>
    <w:p w:rsidR="005630E2" w:rsidRDefault="003D32DD">
      <w:pPr>
        <w:pStyle w:val="NormalWeb"/>
        <w:numPr>
          <w:ilvl w:val="0"/>
          <w:numId w:val="12"/>
        </w:numPr>
        <w:divId w:val="1694652699"/>
      </w:pPr>
      <w:r>
        <w:t xml:space="preserve">Lauber, C.L., M. Hamady, R. Knight, and N. </w:t>
      </w:r>
      <w:proofErr w:type="spellStart"/>
      <w:r>
        <w:t>Fierer</w:t>
      </w:r>
      <w:proofErr w:type="spellEnd"/>
      <w:r>
        <w:t>. 2009. Pyrosequencing-based assessment of soil pH as a predictor of soil bacterial community structure at the continental scale. Applied and Environmental Microbiology 75:5111-</w:t>
      </w:r>
      <w:ins w:id="387" w:author="Achen, Aaron - NRCS, Lincoln, NE" w:date="2019-08-08T13:25:00Z">
        <w:r>
          <w:t>-</w:t>
        </w:r>
      </w:ins>
      <w:r>
        <w:t>5120.</w:t>
      </w:r>
    </w:p>
    <w:p w:rsidR="005630E2" w:rsidRDefault="003D32DD">
      <w:pPr>
        <w:pStyle w:val="NormalWeb"/>
        <w:numPr>
          <w:ilvl w:val="0"/>
          <w:numId w:val="12"/>
        </w:numPr>
        <w:divId w:val="1694652699"/>
      </w:pPr>
      <w:r>
        <w:t xml:space="preserve">Olson, Kenneth, </w:t>
      </w:r>
      <w:ins w:id="388" w:author="Achen, Aaron - NRCS, Lincoln, NE" w:date="2019-07-23T16:29:00Z">
        <w:r>
          <w:t xml:space="preserve">S.E. </w:t>
        </w:r>
      </w:ins>
      <w:proofErr w:type="spellStart"/>
      <w:r>
        <w:t>Ebelhar</w:t>
      </w:r>
      <w:proofErr w:type="spellEnd"/>
      <w:del w:id="389" w:author="Achen, Aaron - NRCS, Lincoln, NE" w:date="2019-07-23T16:29:00Z">
        <w:r>
          <w:delText xml:space="preserve"> S. E.</w:delText>
        </w:r>
      </w:del>
      <w:r>
        <w:t>, and James M. Lang. 2014. Long-</w:t>
      </w:r>
      <w:del w:id="390" w:author="Achen, Aaron - NRCS, Lincoln, NE" w:date="2019-07-23T16:29:00Z">
        <w:r>
          <w:delText>T</w:delText>
        </w:r>
      </w:del>
      <w:ins w:id="391" w:author="Achen, Aaron - NRCS, Lincoln, NE" w:date="2019-07-23T16:29:00Z">
        <w:r>
          <w:t>t</w:t>
        </w:r>
      </w:ins>
      <w:r>
        <w:t xml:space="preserve">erm </w:t>
      </w:r>
      <w:del w:id="392" w:author="Achen, Aaron - NRCS, Lincoln, NE" w:date="2019-07-23T16:29:00Z">
        <w:r>
          <w:delText>E</w:delText>
        </w:r>
      </w:del>
      <w:ins w:id="393" w:author="Achen, Aaron - NRCS, Lincoln, NE" w:date="2019-07-23T16:29:00Z">
        <w:r>
          <w:t>e</w:t>
        </w:r>
      </w:ins>
      <w:r>
        <w:t xml:space="preserve">ffects of </w:t>
      </w:r>
      <w:del w:id="394" w:author="Achen, Aaron - NRCS, Lincoln, NE" w:date="2019-07-23T16:29:00Z">
        <w:r>
          <w:delText>C</w:delText>
        </w:r>
      </w:del>
      <w:ins w:id="395" w:author="Achen, Aaron - NRCS, Lincoln, NE" w:date="2019-07-23T16:29:00Z">
        <w:r>
          <w:t>c</w:t>
        </w:r>
      </w:ins>
      <w:r>
        <w:t xml:space="preserve">over </w:t>
      </w:r>
      <w:del w:id="396" w:author="Achen, Aaron - NRCS, Lincoln, NE" w:date="2019-07-23T16:29:00Z">
        <w:r>
          <w:delText>C</w:delText>
        </w:r>
      </w:del>
      <w:ins w:id="397" w:author="Achen, Aaron - NRCS, Lincoln, NE" w:date="2019-07-23T16:29:00Z">
        <w:r>
          <w:t>c</w:t>
        </w:r>
      </w:ins>
      <w:r>
        <w:t xml:space="preserve">rops on </w:t>
      </w:r>
      <w:del w:id="398" w:author="Achen, Aaron - NRCS, Lincoln, NE" w:date="2019-07-23T16:29:00Z">
        <w:r>
          <w:delText>C</w:delText>
        </w:r>
      </w:del>
      <w:ins w:id="399" w:author="Achen, Aaron - NRCS, Lincoln, NE" w:date="2019-07-23T16:29:00Z">
        <w:r>
          <w:t>c</w:t>
        </w:r>
      </w:ins>
      <w:r>
        <w:t xml:space="preserve">rop </w:t>
      </w:r>
      <w:del w:id="400" w:author="Achen, Aaron - NRCS, Lincoln, NE" w:date="2019-07-23T16:29:00Z">
        <w:r>
          <w:delText>Y</w:delText>
        </w:r>
      </w:del>
      <w:ins w:id="401" w:author="Achen, Aaron - NRCS, Lincoln, NE" w:date="2019-07-23T16:29:00Z">
        <w:r>
          <w:t>y</w:t>
        </w:r>
      </w:ins>
      <w:r>
        <w:t xml:space="preserve">ields, </w:t>
      </w:r>
      <w:del w:id="402" w:author="Achen, Aaron - NRCS, Lincoln, NE" w:date="2019-07-23T16:29:00Z">
        <w:r>
          <w:delText>S</w:delText>
        </w:r>
      </w:del>
      <w:ins w:id="403" w:author="Achen, Aaron - NRCS, Lincoln, NE" w:date="2019-07-23T16:29:00Z">
        <w:r>
          <w:t>s</w:t>
        </w:r>
      </w:ins>
      <w:r>
        <w:t xml:space="preserve">oil </w:t>
      </w:r>
      <w:del w:id="404" w:author="Achen, Aaron - NRCS, Lincoln, NE" w:date="2019-07-23T16:29:00Z">
        <w:r>
          <w:delText>O</w:delText>
        </w:r>
      </w:del>
      <w:ins w:id="405" w:author="Achen, Aaron - NRCS, Lincoln, NE" w:date="2019-07-23T16:29:00Z">
        <w:r>
          <w:t>o</w:t>
        </w:r>
      </w:ins>
      <w:r>
        <w:t xml:space="preserve">rganic </w:t>
      </w:r>
      <w:del w:id="406" w:author="Achen, Aaron - NRCS, Lincoln, NE" w:date="2019-07-23T16:29:00Z">
        <w:r>
          <w:delText>C</w:delText>
        </w:r>
      </w:del>
      <w:ins w:id="407" w:author="Achen, Aaron - NRCS, Lincoln, NE" w:date="2019-07-23T16:29:00Z">
        <w:r>
          <w:t>c</w:t>
        </w:r>
      </w:ins>
      <w:r>
        <w:t xml:space="preserve">arbon </w:t>
      </w:r>
      <w:del w:id="408" w:author="Achen, Aaron - NRCS, Lincoln, NE" w:date="2019-07-23T16:29:00Z">
        <w:r>
          <w:delText>S</w:delText>
        </w:r>
      </w:del>
      <w:ins w:id="409" w:author="Achen, Aaron - NRCS, Lincoln, NE" w:date="2019-07-23T16:29:00Z">
        <w:r>
          <w:t>s</w:t>
        </w:r>
      </w:ins>
      <w:r>
        <w:t xml:space="preserve">tocks and </w:t>
      </w:r>
      <w:del w:id="410" w:author="Achen, Aaron - NRCS, Lincoln, NE" w:date="2019-07-23T16:29:00Z">
        <w:r>
          <w:delText>S</w:delText>
        </w:r>
      </w:del>
      <w:ins w:id="411" w:author="Achen, Aaron - NRCS, Lincoln, NE" w:date="2019-07-23T16:29:00Z">
        <w:r>
          <w:t>s</w:t>
        </w:r>
      </w:ins>
      <w:r>
        <w:t xml:space="preserve">equestration. Open Journal of Soil Science </w:t>
      </w:r>
      <w:del w:id="412" w:author="Achen, Aaron - NRCS, Lincoln, NE" w:date="2019-07-23T16:29:00Z">
        <w:r>
          <w:delText>V</w:delText>
        </w:r>
      </w:del>
      <w:del w:id="413" w:author="Achen, Aaron - NRCS, Lincoln, NE" w:date="2019-08-08T13:27:00Z">
        <w:r>
          <w:delText>ol.</w:delText>
        </w:r>
      </w:del>
      <w:del w:id="414" w:author="Achen, Aaron - NRCS, Lincoln, NE" w:date="2019-07-23T16:29:00Z">
        <w:r>
          <w:delText>0</w:delText>
        </w:r>
      </w:del>
      <w:r>
        <w:t>4</w:t>
      </w:r>
      <w:ins w:id="415" w:author="Achen, Aaron - NRCS, Lincoln, NE" w:date="2019-08-08T13:27:00Z">
        <w:r>
          <w:t>(</w:t>
        </w:r>
      </w:ins>
      <w:del w:id="416" w:author="Achen, Aaron - NRCS, Lincoln, NE" w:date="2019-07-23T16:29:00Z">
        <w:r>
          <w:delText>N</w:delText>
        </w:r>
      </w:del>
      <w:del w:id="417" w:author="Achen, Aaron - NRCS, Lincoln, NE" w:date="2019-08-08T13:27:00Z">
        <w:r>
          <w:delText>o.</w:delText>
        </w:r>
      </w:del>
      <w:del w:id="418" w:author="Achen, Aaron - NRCS, Lincoln, NE" w:date="2019-07-23T16:30:00Z">
        <w:r>
          <w:delText>0</w:delText>
        </w:r>
      </w:del>
      <w:r>
        <w:t>8</w:t>
      </w:r>
      <w:ins w:id="419" w:author="Achen, Aaron - NRCS, Lincoln, NE" w:date="2019-08-08T13:27:00Z">
        <w:r>
          <w:t>)</w:t>
        </w:r>
      </w:ins>
      <w:r>
        <w:t>:9. doi:</w:t>
      </w:r>
      <w:del w:id="420" w:author="Achen, Aaron - NRCS, Lincoln, NE" w:date="2019-08-08T13:25:00Z">
        <w:r>
          <w:delText xml:space="preserve"> </w:delText>
        </w:r>
      </w:del>
      <w:r>
        <w:t>10.4236/ojss.2014.48030.</w:t>
      </w:r>
    </w:p>
    <w:p w:rsidR="005630E2" w:rsidRDefault="003D32DD">
      <w:pPr>
        <w:pStyle w:val="NormalWeb"/>
        <w:numPr>
          <w:ilvl w:val="0"/>
          <w:numId w:val="12"/>
        </w:numPr>
        <w:divId w:val="1694652699"/>
      </w:pPr>
      <w:proofErr w:type="spellStart"/>
      <w:r>
        <w:t>Owojori</w:t>
      </w:r>
      <w:proofErr w:type="spellEnd"/>
      <w:r>
        <w:t>, O.</w:t>
      </w:r>
      <w:del w:id="421" w:author="Achen, Aaron - NRCS, Lincoln, NE" w:date="2019-07-23T16:30:00Z">
        <w:r>
          <w:delText xml:space="preserve"> </w:delText>
        </w:r>
      </w:del>
      <w:r>
        <w:t>J., A.</w:t>
      </w:r>
      <w:del w:id="422" w:author="Achen, Aaron - NRCS, Lincoln, NE" w:date="2019-07-23T16:30:00Z">
        <w:r>
          <w:delText xml:space="preserve"> </w:delText>
        </w:r>
      </w:del>
      <w:r>
        <w:t xml:space="preserve">J. Reinecke, P. </w:t>
      </w:r>
      <w:proofErr w:type="spellStart"/>
      <w:r>
        <w:t>Voua-Otomo</w:t>
      </w:r>
      <w:proofErr w:type="spellEnd"/>
      <w:r>
        <w:t>, and S.</w:t>
      </w:r>
      <w:del w:id="423" w:author="Achen, Aaron - NRCS, Lincoln, NE" w:date="2019-07-23T16:30:00Z">
        <w:r>
          <w:delText xml:space="preserve"> </w:delText>
        </w:r>
      </w:del>
      <w:r>
        <w:t>A. Reinecke. 2009. Comparative study of the effects of salinity on life-cycle parameters of four soil-dwelling species (</w:t>
      </w:r>
      <w:proofErr w:type="spellStart"/>
      <w:r>
        <w:t>Folsomia</w:t>
      </w:r>
      <w:proofErr w:type="spellEnd"/>
      <w:r>
        <w:t xml:space="preserve"> candida, </w:t>
      </w:r>
      <w:proofErr w:type="spellStart"/>
      <w:r>
        <w:t>Enchytraeus</w:t>
      </w:r>
      <w:proofErr w:type="spellEnd"/>
      <w:r>
        <w:t xml:space="preserve"> </w:t>
      </w:r>
      <w:proofErr w:type="spellStart"/>
      <w:r>
        <w:t>doerjesi</w:t>
      </w:r>
      <w:proofErr w:type="spellEnd"/>
      <w:r>
        <w:t xml:space="preserve">, Eisenia </w:t>
      </w:r>
      <w:proofErr w:type="spellStart"/>
      <w:r>
        <w:t>fetida</w:t>
      </w:r>
      <w:proofErr w:type="spellEnd"/>
      <w:r>
        <w:t xml:space="preserve"> and </w:t>
      </w:r>
      <w:proofErr w:type="spellStart"/>
      <w:r>
        <w:t>Aporrectodea</w:t>
      </w:r>
      <w:proofErr w:type="spellEnd"/>
      <w:r>
        <w:t xml:space="preserve"> </w:t>
      </w:r>
      <w:proofErr w:type="spellStart"/>
      <w:r>
        <w:t>caliginosa</w:t>
      </w:r>
      <w:proofErr w:type="spellEnd"/>
      <w:r>
        <w:t xml:space="preserve">). </w:t>
      </w:r>
      <w:proofErr w:type="spellStart"/>
      <w:r>
        <w:t>Pedobiologia</w:t>
      </w:r>
      <w:proofErr w:type="spellEnd"/>
      <w:r>
        <w:t xml:space="preserve"> 52 (6):351-</w:t>
      </w:r>
      <w:ins w:id="424" w:author="Achen, Aaron - NRCS, Lincoln, NE" w:date="2019-08-08T13:25:00Z">
        <w:r>
          <w:t>-</w:t>
        </w:r>
      </w:ins>
      <w:r>
        <w:t xml:space="preserve">360. </w:t>
      </w:r>
      <w:del w:id="425" w:author="Achen, Aaron - NRCS, Lincoln, NE" w:date="2019-08-08T13:25:00Z">
        <w:r>
          <w:delText>doi:</w:delText>
        </w:r>
      </w:del>
      <w:r>
        <w:t xml:space="preserve"> </w:t>
      </w:r>
      <w:hyperlink r:id="rId6" w:history="1">
        <w:r>
          <w:rPr>
            <w:rStyle w:val="Hyperlink"/>
          </w:rPr>
          <w:t>https://doi.org/10.1016/j.pedobi.2008.12.002</w:t>
        </w:r>
      </w:hyperlink>
      <w:r>
        <w:t>.</w:t>
      </w:r>
    </w:p>
    <w:p w:rsidR="005630E2" w:rsidRDefault="003D32DD">
      <w:pPr>
        <w:pStyle w:val="NormalWeb"/>
        <w:numPr>
          <w:ilvl w:val="0"/>
          <w:numId w:val="12"/>
        </w:numPr>
        <w:divId w:val="1694652699"/>
      </w:pPr>
      <w:proofErr w:type="spellStart"/>
      <w:r>
        <w:t>Porazinska</w:t>
      </w:r>
      <w:proofErr w:type="spellEnd"/>
      <w:r>
        <w:t xml:space="preserve"> D.</w:t>
      </w:r>
      <w:del w:id="426" w:author="Achen, Aaron - NRCS, Lincoln, NE" w:date="2019-07-23T16:30:00Z">
        <w:r>
          <w:delText xml:space="preserve"> </w:delText>
        </w:r>
      </w:del>
      <w:r>
        <w:t xml:space="preserve">L., </w:t>
      </w:r>
      <w:ins w:id="427" w:author="Achen, Aaron - NRCS, Lincoln, NE" w:date="2019-07-23T16:30:00Z">
        <w:r>
          <w:t xml:space="preserve">R.D. </w:t>
        </w:r>
      </w:ins>
      <w:proofErr w:type="spellStart"/>
      <w:r>
        <w:t>Bardgett</w:t>
      </w:r>
      <w:proofErr w:type="spellEnd"/>
      <w:del w:id="428" w:author="Achen, Aaron - NRCS, Lincoln, NE" w:date="2019-07-23T16:30:00Z">
        <w:r>
          <w:delText xml:space="preserve"> R.D.</w:delText>
        </w:r>
      </w:del>
      <w:r>
        <w:t xml:space="preserve">, </w:t>
      </w:r>
      <w:ins w:id="429" w:author="Achen, Aaron - NRCS, Lincoln, NE" w:date="2019-07-23T16:30:00Z">
        <w:r>
          <w:t xml:space="preserve">M.B. </w:t>
        </w:r>
      </w:ins>
      <w:proofErr w:type="spellStart"/>
      <w:r>
        <w:t>Blaauw</w:t>
      </w:r>
      <w:proofErr w:type="spellEnd"/>
      <w:del w:id="430" w:author="Achen, Aaron - NRCS, Lincoln, NE" w:date="2019-07-23T16:30:00Z">
        <w:r>
          <w:delText xml:space="preserve"> M.B.</w:delText>
        </w:r>
      </w:del>
      <w:r>
        <w:t xml:space="preserve">, </w:t>
      </w:r>
      <w:del w:id="431" w:author="Achen, Aaron - NRCS, Lincoln, NE" w:date="2019-07-23T16:30:00Z">
        <w:r>
          <w:delText xml:space="preserve">Hunt </w:delText>
        </w:r>
      </w:del>
      <w:r>
        <w:t>W.H.</w:t>
      </w:r>
      <w:ins w:id="432" w:author="Achen, Aaron - NRCS, Lincoln, NE" w:date="2019-07-23T16:30:00Z">
        <w:r>
          <w:t xml:space="preserve"> Hunt</w:t>
        </w:r>
      </w:ins>
      <w:r>
        <w:t xml:space="preserve">, </w:t>
      </w:r>
      <w:del w:id="433" w:author="Achen, Aaron - NRCS, Lincoln, NE" w:date="2019-07-23T16:30:00Z">
        <w:r>
          <w:delText xml:space="preserve">Parsons </w:delText>
        </w:r>
      </w:del>
      <w:r>
        <w:t>A.N.</w:t>
      </w:r>
      <w:ins w:id="434" w:author="Achen, Aaron - NRCS, Lincoln, NE" w:date="2019-07-23T16:30:00Z">
        <w:r>
          <w:t xml:space="preserve"> Parsons</w:t>
        </w:r>
      </w:ins>
      <w:r>
        <w:t xml:space="preserve">, </w:t>
      </w:r>
      <w:del w:id="435" w:author="Achen, Aaron - NRCS, Lincoln, NE" w:date="2019-07-23T16:30:00Z">
        <w:r>
          <w:delText xml:space="preserve">Seastedt </w:delText>
        </w:r>
      </w:del>
      <w:r>
        <w:t>T.R.</w:t>
      </w:r>
      <w:ins w:id="436" w:author="Achen, Aaron - NRCS, Lincoln, NE" w:date="2019-07-23T16:31:00Z">
        <w:r>
          <w:t xml:space="preserve"> </w:t>
        </w:r>
        <w:proofErr w:type="spellStart"/>
        <w:r>
          <w:t>Seastedt</w:t>
        </w:r>
      </w:ins>
      <w:proofErr w:type="spellEnd"/>
      <w:r>
        <w:t>, and</w:t>
      </w:r>
      <w:del w:id="437" w:author="Achen, Aaron - NRCS, Lincoln, NE" w:date="2019-07-23T16:31:00Z">
        <w:r>
          <w:delText xml:space="preserve"> Wall,</w:delText>
        </w:r>
      </w:del>
      <w:r>
        <w:t xml:space="preserve"> D.H.</w:t>
      </w:r>
      <w:ins w:id="438" w:author="Achen, Aaron - NRCS, Lincoln, NE" w:date="2019-07-23T16:31:00Z">
        <w:r>
          <w:t xml:space="preserve"> Wall.</w:t>
        </w:r>
      </w:ins>
      <w:r>
        <w:t xml:space="preserve"> 2003. Relationships at the </w:t>
      </w:r>
      <w:del w:id="439" w:author="Achen, Aaron - NRCS, Lincoln, NE" w:date="2019-07-23T16:31:00Z">
        <w:r>
          <w:delText>A</w:delText>
        </w:r>
      </w:del>
      <w:ins w:id="440" w:author="Achen, Aaron - NRCS, Lincoln, NE" w:date="2019-07-23T16:31:00Z">
        <w:r>
          <w:t>a</w:t>
        </w:r>
      </w:ins>
      <w:r>
        <w:t xml:space="preserve">boveground-belowground interface: Plants, </w:t>
      </w:r>
      <w:del w:id="441" w:author="Achen, Aaron - NRCS, Lincoln, NE" w:date="2019-07-23T16:31:00Z">
        <w:r>
          <w:delText>S</w:delText>
        </w:r>
      </w:del>
      <w:ins w:id="442" w:author="Achen, Aaron - NRCS, Lincoln, NE" w:date="2019-07-23T16:31:00Z">
        <w:r>
          <w:t>s</w:t>
        </w:r>
      </w:ins>
      <w:r>
        <w:t xml:space="preserve">oil </w:t>
      </w:r>
      <w:del w:id="443" w:author="Achen, Aaron - NRCS, Lincoln, NE" w:date="2019-07-23T16:31:00Z">
        <w:r>
          <w:delText>B</w:delText>
        </w:r>
      </w:del>
      <w:ins w:id="444" w:author="Achen, Aaron - NRCS, Lincoln, NE" w:date="2019-07-23T16:31:00Z">
        <w:r>
          <w:t>b</w:t>
        </w:r>
      </w:ins>
      <w:r>
        <w:t xml:space="preserve">iota, and </w:t>
      </w:r>
      <w:del w:id="445" w:author="Achen, Aaron - NRCS, Lincoln, NE" w:date="2019-07-23T16:31:00Z">
        <w:r>
          <w:delText>S</w:delText>
        </w:r>
      </w:del>
      <w:ins w:id="446" w:author="Achen, Aaron - NRCS, Lincoln, NE" w:date="2019-07-23T16:31:00Z">
        <w:r>
          <w:t>s</w:t>
        </w:r>
      </w:ins>
      <w:r>
        <w:t xml:space="preserve">oil </w:t>
      </w:r>
      <w:del w:id="447" w:author="Achen, Aaron - NRCS, Lincoln, NE" w:date="2019-07-23T16:31:00Z">
        <w:r>
          <w:delText>P</w:delText>
        </w:r>
      </w:del>
      <w:ins w:id="448" w:author="Achen, Aaron - NRCS, Lincoln, NE" w:date="2019-07-23T16:31:00Z">
        <w:r>
          <w:t>p</w:t>
        </w:r>
      </w:ins>
      <w:r>
        <w:t>rocesses. Ecological Monographs 73 (3):377-</w:t>
      </w:r>
      <w:ins w:id="449" w:author="Achen, Aaron - NRCS, Lincoln, NE" w:date="2019-08-08T13:25:00Z">
        <w:r>
          <w:t>-</w:t>
        </w:r>
      </w:ins>
      <w:r>
        <w:t>395. doi:</w:t>
      </w:r>
      <w:del w:id="450" w:author="Achen, Aaron - NRCS, Lincoln, NE" w:date="2019-08-08T13:25:00Z">
        <w:r>
          <w:delText xml:space="preserve"> </w:delText>
        </w:r>
      </w:del>
      <w:r>
        <w:t>10.1890/0012-9615(2003)073[0377:RATAIP]2.0.CO;2.</w:t>
      </w:r>
    </w:p>
    <w:p w:rsidR="005630E2" w:rsidRDefault="003D32DD">
      <w:pPr>
        <w:pStyle w:val="NormalWeb"/>
        <w:numPr>
          <w:ilvl w:val="0"/>
          <w:numId w:val="12"/>
        </w:numPr>
        <w:divId w:val="1694652699"/>
      </w:pPr>
      <w:r>
        <w:t xml:space="preserve">Schenk, H.R., </w:t>
      </w:r>
      <w:ins w:id="451" w:author="Achen, Aaron - NRCS, Lincoln, NE" w:date="2019-07-23T16:31:00Z">
        <w:r>
          <w:t xml:space="preserve">and </w:t>
        </w:r>
      </w:ins>
      <w:r>
        <w:t xml:space="preserve">R.B. Jackson. </w:t>
      </w:r>
      <w:moveToRangeStart w:id="452" w:author="Achen, Aaron - NRCS, Lincoln, NE" w:date="2019-07-23T16:32:00Z" w:name="move14791958"/>
      <w:moveTo w:id="453" w:author="Achen, Aaron - NRCS, Lincoln, NE" w:date="2019-07-23T16:32:00Z">
        <w:r>
          <w:t>June 2002.</w:t>
        </w:r>
      </w:moveTo>
      <w:moveToRangeEnd w:id="452"/>
      <w:ins w:id="454" w:author="Achen, Aaron - NRCS, Lincoln, NE" w:date="2019-07-23T16:32:00Z">
        <w:r>
          <w:t xml:space="preserve"> </w:t>
        </w:r>
      </w:ins>
      <w:r>
        <w:t>Rooting depths, lateral root spreads and below-ground/above-ground allometries of plants in water-limited ecosystems. Journal of Ecology</w:t>
      </w:r>
      <w:del w:id="455" w:author="Achen, Aaron - NRCS, Lincoln, NE" w:date="2019-07-23T16:31:00Z">
        <w:r>
          <w:delText>.</w:delText>
        </w:r>
      </w:del>
      <w:del w:id="456" w:author="Achen, Aaron - NRCS, Lincoln, NE" w:date="2019-08-06T15:27:00Z">
        <w:r>
          <w:delText xml:space="preserve"> </w:delText>
        </w:r>
      </w:del>
      <w:del w:id="457" w:author="Achen, Aaron - NRCS, Lincoln, NE" w:date="2019-07-23T16:32:00Z">
        <w:r>
          <w:delText>V</w:delText>
        </w:r>
      </w:del>
      <w:del w:id="458" w:author="Achen, Aaron - NRCS, Lincoln, NE" w:date="2019-08-06T15:27:00Z">
        <w:r>
          <w:delText>ol</w:delText>
        </w:r>
      </w:del>
      <w:del w:id="459" w:author="Achen, Aaron - NRCS, Lincoln, NE" w:date="2019-07-23T16:32:00Z">
        <w:r>
          <w:delText>ume</w:delText>
        </w:r>
      </w:del>
      <w:r>
        <w:t xml:space="preserve"> 90</w:t>
      </w:r>
      <w:del w:id="460" w:author="Achen, Aaron - NRCS, Lincoln, NE" w:date="2019-08-06T15:27:00Z">
        <w:r>
          <w:delText xml:space="preserve">, </w:delText>
        </w:r>
      </w:del>
      <w:del w:id="461" w:author="Achen, Aaron - NRCS, Lincoln, NE" w:date="2019-07-23T16:32:00Z">
        <w:r>
          <w:delText>I</w:delText>
        </w:r>
      </w:del>
      <w:del w:id="462" w:author="Achen, Aaron - NRCS, Lincoln, NE" w:date="2019-08-06T15:27:00Z">
        <w:r>
          <w:delText xml:space="preserve">ssue </w:delText>
        </w:r>
      </w:del>
      <w:ins w:id="463" w:author="Achen, Aaron - NRCS, Lincoln, NE" w:date="2019-08-06T15:27:00Z">
        <w:r>
          <w:t>(</w:t>
        </w:r>
      </w:ins>
      <w:r>
        <w:t>3</w:t>
      </w:r>
      <w:ins w:id="464" w:author="Achen, Aaron - NRCS, Lincoln, NE" w:date="2019-08-06T15:27:00Z">
        <w:r>
          <w:t>)</w:t>
        </w:r>
      </w:ins>
      <w:ins w:id="465" w:author="Achen, Aaron - NRCS, Lincoln, NE" w:date="2019-08-06T15:28:00Z">
        <w:r>
          <w:t>:</w:t>
        </w:r>
      </w:ins>
      <w:del w:id="466" w:author="Achen, Aaron - NRCS, Lincoln, NE" w:date="2019-08-06T15:28:00Z">
        <w:r>
          <w:delText xml:space="preserve">. </w:delText>
        </w:r>
      </w:del>
      <w:moveFromRangeStart w:id="467" w:author="Achen, Aaron - NRCS, Lincoln, NE" w:date="2019-07-23T16:32:00Z" w:name="move14791958"/>
      <w:moveFrom w:id="468" w:author="Achen, Aaron - NRCS, Lincoln, NE" w:date="2019-07-23T16:32:00Z">
        <w:del w:id="469" w:author="Achen, Aaron - NRCS, Lincoln, NE" w:date="2019-08-06T15:28:00Z">
          <w:r>
            <w:delText xml:space="preserve">June 2002. </w:delText>
          </w:r>
        </w:del>
      </w:moveFrom>
      <w:moveFromRangeEnd w:id="467"/>
      <w:del w:id="470" w:author="Achen, Aaron - NRCS, Lincoln, NE" w:date="2019-07-23T16:27:00Z">
        <w:r>
          <w:delText>Pages</w:delText>
        </w:r>
      </w:del>
      <w:del w:id="471" w:author="Achen, Aaron - NRCS, Lincoln, NE" w:date="2019-08-06T15:28:00Z">
        <w:r>
          <w:delText xml:space="preserve"> </w:delText>
        </w:r>
      </w:del>
      <w:r>
        <w:t>480-</w:t>
      </w:r>
      <w:ins w:id="472" w:author="Achen, Aaron - NRCS, Lincoln, NE" w:date="2019-08-08T13:26:00Z">
        <w:r>
          <w:t>-</w:t>
        </w:r>
      </w:ins>
      <w:r>
        <w:t>494.</w:t>
      </w:r>
    </w:p>
    <w:p w:rsidR="005630E2" w:rsidRDefault="003D32DD">
      <w:pPr>
        <w:pStyle w:val="NormalWeb"/>
        <w:numPr>
          <w:ilvl w:val="0"/>
          <w:numId w:val="12"/>
        </w:numPr>
        <w:divId w:val="1694652699"/>
      </w:pPr>
      <w:r>
        <w:t>U.S. Department of Agriculture, Natural Resources Conservation Service. National soil survey handbook, title 430-VI.</w:t>
      </w:r>
    </w:p>
    <w:p w:rsidR="005630E2" w:rsidRDefault="003D32DD">
      <w:pPr>
        <w:pStyle w:val="NormalWeb"/>
        <w:numPr>
          <w:ilvl w:val="0"/>
          <w:numId w:val="12"/>
        </w:numPr>
        <w:divId w:val="1694652699"/>
      </w:pPr>
      <w:r>
        <w:t>U.S. Department of Agriculture, Natural Resources Conservation Service. 2008. Soil Quality Indicators. USDA-NRCS Publication.</w:t>
      </w:r>
    </w:p>
    <w:p w:rsidR="005630E2" w:rsidRDefault="003D32DD">
      <w:pPr>
        <w:pStyle w:val="NormalWeb"/>
        <w:numPr>
          <w:ilvl w:val="0"/>
          <w:numId w:val="12"/>
        </w:numPr>
        <w:divId w:val="1694652699"/>
      </w:pPr>
      <w:r>
        <w:t xml:space="preserve">U.S. Department of Agriculture, Natural Resources Conservation Service. 2014. Soil </w:t>
      </w:r>
      <w:del w:id="473" w:author="Achen, Aaron - NRCS, Lincoln, NE" w:date="2019-08-06T15:28:00Z">
        <w:r>
          <w:delText>Q</w:delText>
        </w:r>
      </w:del>
      <w:ins w:id="474" w:author="Achen, Aaron - NRCS, Lincoln, NE" w:date="2019-08-06T15:28:00Z">
        <w:r>
          <w:t>q</w:t>
        </w:r>
      </w:ins>
      <w:r>
        <w:t xml:space="preserve">uality </w:t>
      </w:r>
      <w:del w:id="475" w:author="Achen, Aaron - NRCS, Lincoln, NE" w:date="2019-08-06T15:28:00Z">
        <w:r>
          <w:delText>K</w:delText>
        </w:r>
      </w:del>
      <w:ins w:id="476" w:author="Achen, Aaron - NRCS, Lincoln, NE" w:date="2019-08-06T15:28:00Z">
        <w:r>
          <w:t>k</w:t>
        </w:r>
      </w:ins>
      <w:r>
        <w:t>it</w:t>
      </w:r>
      <w:del w:id="477" w:author="Achen, Aaron - NRCS, Lincoln, NE" w:date="2019-08-08T13:26:00Z">
        <w:r>
          <w:delText xml:space="preserve"> </w:delText>
        </w:r>
      </w:del>
      <w:r>
        <w:t>-</w:t>
      </w:r>
      <w:ins w:id="478" w:author="Achen, Aaron - NRCS, Lincoln, NE" w:date="2019-08-08T13:26:00Z">
        <w:r>
          <w:t>--</w:t>
        </w:r>
      </w:ins>
      <w:del w:id="479" w:author="Achen, Aaron - NRCS, Lincoln, NE" w:date="2019-08-08T13:26:00Z">
        <w:r>
          <w:delText xml:space="preserve"> </w:delText>
        </w:r>
      </w:del>
      <w:r>
        <w:t xml:space="preserve">Guide for </w:t>
      </w:r>
      <w:del w:id="480" w:author="Achen, Aaron - NRCS, Lincoln, NE" w:date="2019-08-06T15:28:00Z">
        <w:r>
          <w:delText>E</w:delText>
        </w:r>
      </w:del>
      <w:ins w:id="481" w:author="Achen, Aaron - NRCS, Lincoln, NE" w:date="2019-08-06T15:28:00Z">
        <w:r>
          <w:t>e</w:t>
        </w:r>
      </w:ins>
      <w:r>
        <w:t xml:space="preserve">ducators. Bulk </w:t>
      </w:r>
      <w:del w:id="482" w:author="Achen, Aaron - NRCS, Lincoln, NE" w:date="2019-08-06T15:28:00Z">
        <w:r>
          <w:delText>D</w:delText>
        </w:r>
      </w:del>
      <w:ins w:id="483" w:author="Achen, Aaron - NRCS, Lincoln, NE" w:date="2019-08-06T15:28:00Z">
        <w:r>
          <w:t>d</w:t>
        </w:r>
      </w:ins>
      <w:r>
        <w:t xml:space="preserve">ensity, </w:t>
      </w:r>
      <w:del w:id="484" w:author="Achen, Aaron - NRCS, Lincoln, NE" w:date="2019-08-06T15:28:00Z">
        <w:r>
          <w:delText>M</w:delText>
        </w:r>
      </w:del>
      <w:ins w:id="485" w:author="Achen, Aaron - NRCS, Lincoln, NE" w:date="2019-08-06T15:28:00Z">
        <w:r>
          <w:t>m</w:t>
        </w:r>
      </w:ins>
      <w:r>
        <w:t xml:space="preserve">oisture, </w:t>
      </w:r>
      <w:del w:id="486" w:author="Achen, Aaron - NRCS, Lincoln, NE" w:date="2019-08-06T15:28:00Z">
        <w:r>
          <w:delText>A</w:delText>
        </w:r>
      </w:del>
      <w:ins w:id="487" w:author="Achen, Aaron - NRCS, Lincoln, NE" w:date="2019-08-06T15:28:00Z">
        <w:r>
          <w:t>a</w:t>
        </w:r>
      </w:ins>
      <w:r>
        <w:t>eration. USDA-NRCS Publication.</w:t>
      </w:r>
    </w:p>
    <w:p w:rsidR="003D32DD" w:rsidRDefault="003D3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p>
    <w:sectPr w:rsidR="003D3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2218"/>
    <w:multiLevelType w:val="multilevel"/>
    <w:tmpl w:val="6CC07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A032E"/>
    <w:multiLevelType w:val="multilevel"/>
    <w:tmpl w:val="40B8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94E08"/>
    <w:multiLevelType w:val="multilevel"/>
    <w:tmpl w:val="B7CED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2784F"/>
    <w:multiLevelType w:val="multilevel"/>
    <w:tmpl w:val="92E4A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B20EF"/>
    <w:multiLevelType w:val="multilevel"/>
    <w:tmpl w:val="41E45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F7066"/>
    <w:multiLevelType w:val="multilevel"/>
    <w:tmpl w:val="AC023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4321E"/>
    <w:multiLevelType w:val="multilevel"/>
    <w:tmpl w:val="D4323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031A2"/>
    <w:multiLevelType w:val="multilevel"/>
    <w:tmpl w:val="974A6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22F1A"/>
    <w:multiLevelType w:val="multilevel"/>
    <w:tmpl w:val="749A97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2BA3E05"/>
    <w:multiLevelType w:val="multilevel"/>
    <w:tmpl w:val="2B48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D5246"/>
    <w:multiLevelType w:val="multilevel"/>
    <w:tmpl w:val="12F83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96E44"/>
    <w:multiLevelType w:val="multilevel"/>
    <w:tmpl w:val="0C80DB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3"/>
  </w:num>
  <w:num w:numId="5">
    <w:abstractNumId w:val="6"/>
  </w:num>
  <w:num w:numId="6">
    <w:abstractNumId w:val="9"/>
  </w:num>
  <w:num w:numId="7">
    <w:abstractNumId w:val="5"/>
  </w:num>
  <w:num w:numId="8">
    <w:abstractNumId w:val="2"/>
  </w:num>
  <w:num w:numId="9">
    <w:abstractNumId w:val="1"/>
  </w:num>
  <w:num w:numId="10">
    <w:abstractNumId w:val="7"/>
  </w:num>
  <w:num w:numId="11">
    <w:abstractNumId w:val="10"/>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hen, Aaron - NRCS, Lincoln, NE">
    <w15:presenceInfo w15:providerId="None" w15:userId="Achen, Aaron - NRCS, Lincoln, 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27"/>
    <w:rsid w:val="003C1122"/>
    <w:rsid w:val="003D32DD"/>
    <w:rsid w:val="005630E2"/>
    <w:rsid w:val="00D42D27"/>
    <w:rsid w:val="00DF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6A70D9"/>
  <w15:chartTrackingRefBased/>
  <w15:docId w15:val="{EC916B4B-39A6-4314-9426-8243AA40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heme="minorEastAsia" w:hAnsi="Segoe UI" w:cs="Segoe UI" w:hint="default"/>
      <w:sz w:val="18"/>
      <w:szCs w:val="18"/>
    </w:rPr>
  </w:style>
  <w:style w:type="paragraph" w:customStyle="1" w:styleId="main-container">
    <w:name w:val="main-container"/>
    <w:basedOn w:val="Normal"/>
    <w:uiPriority w:val="99"/>
    <w:semiHidden/>
    <w:pPr>
      <w:spacing w:before="100" w:beforeAutospacing="1" w:after="100" w:afterAutospacing="1"/>
    </w:pPr>
  </w:style>
  <w:style w:type="paragraph" w:customStyle="1" w:styleId="tabbed-pane">
    <w:name w:val="tabbed-pane"/>
    <w:basedOn w:val="Normal"/>
    <w:uiPriority w:val="99"/>
    <w:semiHidden/>
    <w:pPr>
      <w:spacing w:before="100" w:beforeAutospacing="1" w:after="100" w:afterAutospacing="1"/>
    </w:pPr>
  </w:style>
  <w:style w:type="paragraph" w:customStyle="1" w:styleId="html-widget">
    <w:name w:val="html-widget"/>
    <w:basedOn w:val="Normal"/>
    <w:uiPriority w:val="99"/>
    <w:semiHidden/>
    <w:pPr>
      <w:spacing w:before="100" w:beforeAutospacing="1" w:after="300"/>
    </w:pPr>
  </w:style>
  <w:style w:type="paragraph" w:customStyle="1" w:styleId="toc-content">
    <w:name w:val="toc-content"/>
    <w:basedOn w:val="Normal"/>
    <w:uiPriority w:val="99"/>
    <w:semiHidden/>
    <w:pPr>
      <w:spacing w:before="100" w:beforeAutospacing="1" w:after="100" w:afterAutospacing="1"/>
    </w:pPr>
  </w:style>
  <w:style w:type="paragraph" w:customStyle="1" w:styleId="tocify-item">
    <w:name w:val="tocify-item"/>
    <w:basedOn w:val="Normal"/>
    <w:uiPriority w:val="99"/>
    <w:semiHidden/>
    <w:pPr>
      <w:spacing w:before="100" w:beforeAutospacing="1" w:after="100" w:afterAutospacing="1"/>
    </w:pPr>
  </w:style>
  <w:style w:type="paragraph" w:customStyle="1" w:styleId="tocify-item1">
    <w:name w:val="tocify-item1"/>
    <w:basedOn w:val="Normal"/>
    <w:uiPriority w:val="99"/>
    <w:semiHidden/>
    <w:pPr>
      <w:spacing w:before="100" w:beforeAutospacing="1" w:after="100" w:afterAutospacing="1"/>
    </w:pPr>
    <w:rPr>
      <w:sz w:val="22"/>
      <w:szCs w:val="22"/>
    </w:rPr>
  </w:style>
  <w:style w:type="paragraph" w:customStyle="1" w:styleId="tocify-item2">
    <w:name w:val="tocify-item2"/>
    <w:basedOn w:val="Normal"/>
    <w:uiPriority w:val="99"/>
    <w:semiHidden/>
    <w:pPr>
      <w:spacing w:before="100" w:beforeAutospacing="1" w:after="100" w:afterAutospacing="1"/>
    </w:pPr>
    <w:rPr>
      <w:sz w:val="22"/>
      <w:szCs w:val="22"/>
    </w:rPr>
  </w:style>
  <w:style w:type="character" w:customStyle="1" w:styleId="citation">
    <w:name w:val="citation"/>
    <w:basedOn w:val="DefaultParagraphFont"/>
  </w:style>
  <w:style w:type="character" w:styleId="Emphasis">
    <w:name w:val="Emphasis"/>
    <w:basedOn w:val="DefaultParagraphFont"/>
    <w:uiPriority w:val="20"/>
    <w:qFormat/>
    <w:rPr>
      <w:i/>
      <w:iCs/>
    </w:rPr>
  </w:style>
  <w:style w:type="paragraph" w:styleId="TOC1">
    <w:name w:val="toc 1"/>
    <w:basedOn w:val="Normal"/>
    <w:next w:val="Normal"/>
    <w:autoRedefine/>
    <w:uiPriority w:val="39"/>
    <w:unhideWhenUsed/>
    <w:rsid w:val="00D42D27"/>
    <w:pPr>
      <w:spacing w:after="100"/>
    </w:pPr>
  </w:style>
  <w:style w:type="paragraph" w:styleId="TOC2">
    <w:name w:val="toc 2"/>
    <w:basedOn w:val="Normal"/>
    <w:next w:val="Normal"/>
    <w:autoRedefine/>
    <w:uiPriority w:val="39"/>
    <w:unhideWhenUsed/>
    <w:rsid w:val="00D42D27"/>
    <w:pPr>
      <w:spacing w:after="100"/>
      <w:ind w:left="240"/>
    </w:pPr>
  </w:style>
  <w:style w:type="paragraph" w:styleId="TOC4">
    <w:name w:val="toc 4"/>
    <w:basedOn w:val="Normal"/>
    <w:next w:val="Normal"/>
    <w:autoRedefine/>
    <w:uiPriority w:val="39"/>
    <w:unhideWhenUsed/>
    <w:rsid w:val="00D42D27"/>
    <w:pPr>
      <w:spacing w:after="100"/>
      <w:ind w:left="720"/>
    </w:pPr>
  </w:style>
  <w:style w:type="paragraph" w:styleId="TOC3">
    <w:name w:val="toc 3"/>
    <w:basedOn w:val="Normal"/>
    <w:next w:val="Normal"/>
    <w:autoRedefine/>
    <w:uiPriority w:val="39"/>
    <w:unhideWhenUsed/>
    <w:rsid w:val="00D42D2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144517">
      <w:marLeft w:val="0"/>
      <w:marRight w:val="0"/>
      <w:marTop w:val="0"/>
      <w:marBottom w:val="0"/>
      <w:divBdr>
        <w:top w:val="none" w:sz="0" w:space="0" w:color="auto"/>
        <w:left w:val="none" w:sz="0" w:space="0" w:color="auto"/>
        <w:bottom w:val="none" w:sz="0" w:space="0" w:color="auto"/>
        <w:right w:val="none" w:sz="0" w:space="0" w:color="auto"/>
      </w:divBdr>
      <w:divsChild>
        <w:div w:id="709769160">
          <w:marLeft w:val="0"/>
          <w:marRight w:val="0"/>
          <w:marTop w:val="0"/>
          <w:marBottom w:val="0"/>
          <w:divBdr>
            <w:top w:val="none" w:sz="0" w:space="0" w:color="auto"/>
            <w:left w:val="none" w:sz="0" w:space="0" w:color="auto"/>
            <w:bottom w:val="none" w:sz="0" w:space="0" w:color="auto"/>
            <w:right w:val="none" w:sz="0" w:space="0" w:color="auto"/>
          </w:divBdr>
        </w:div>
        <w:div w:id="343749237">
          <w:marLeft w:val="0"/>
          <w:marRight w:val="0"/>
          <w:marTop w:val="0"/>
          <w:marBottom w:val="0"/>
          <w:divBdr>
            <w:top w:val="none" w:sz="0" w:space="0" w:color="auto"/>
            <w:left w:val="none" w:sz="0" w:space="0" w:color="auto"/>
            <w:bottom w:val="none" w:sz="0" w:space="0" w:color="auto"/>
            <w:right w:val="none" w:sz="0" w:space="0" w:color="auto"/>
          </w:divBdr>
        </w:div>
        <w:div w:id="1420323074">
          <w:marLeft w:val="0"/>
          <w:marRight w:val="0"/>
          <w:marTop w:val="0"/>
          <w:marBottom w:val="0"/>
          <w:divBdr>
            <w:top w:val="none" w:sz="0" w:space="0" w:color="auto"/>
            <w:left w:val="none" w:sz="0" w:space="0" w:color="auto"/>
            <w:bottom w:val="none" w:sz="0" w:space="0" w:color="auto"/>
            <w:right w:val="none" w:sz="0" w:space="0" w:color="auto"/>
          </w:divBdr>
        </w:div>
        <w:div w:id="2026049907">
          <w:marLeft w:val="0"/>
          <w:marRight w:val="0"/>
          <w:marTop w:val="0"/>
          <w:marBottom w:val="0"/>
          <w:divBdr>
            <w:top w:val="none" w:sz="0" w:space="0" w:color="auto"/>
            <w:left w:val="none" w:sz="0" w:space="0" w:color="auto"/>
            <w:bottom w:val="none" w:sz="0" w:space="0" w:color="auto"/>
            <w:right w:val="none" w:sz="0" w:space="0" w:color="auto"/>
          </w:divBdr>
        </w:div>
        <w:div w:id="139931018">
          <w:marLeft w:val="0"/>
          <w:marRight w:val="0"/>
          <w:marTop w:val="0"/>
          <w:marBottom w:val="0"/>
          <w:divBdr>
            <w:top w:val="none" w:sz="0" w:space="0" w:color="auto"/>
            <w:left w:val="none" w:sz="0" w:space="0" w:color="auto"/>
            <w:bottom w:val="none" w:sz="0" w:space="0" w:color="auto"/>
            <w:right w:val="none" w:sz="0" w:space="0" w:color="auto"/>
          </w:divBdr>
        </w:div>
        <w:div w:id="501287441">
          <w:marLeft w:val="0"/>
          <w:marRight w:val="0"/>
          <w:marTop w:val="0"/>
          <w:marBottom w:val="0"/>
          <w:divBdr>
            <w:top w:val="none" w:sz="0" w:space="0" w:color="auto"/>
            <w:left w:val="none" w:sz="0" w:space="0" w:color="auto"/>
            <w:bottom w:val="none" w:sz="0" w:space="0" w:color="auto"/>
            <w:right w:val="none" w:sz="0" w:space="0" w:color="auto"/>
          </w:divBdr>
          <w:divsChild>
            <w:div w:id="1296639570">
              <w:marLeft w:val="0"/>
              <w:marRight w:val="0"/>
              <w:marTop w:val="0"/>
              <w:marBottom w:val="0"/>
              <w:divBdr>
                <w:top w:val="none" w:sz="0" w:space="0" w:color="auto"/>
                <w:left w:val="none" w:sz="0" w:space="0" w:color="auto"/>
                <w:bottom w:val="none" w:sz="0" w:space="0" w:color="auto"/>
                <w:right w:val="none" w:sz="0" w:space="0" w:color="auto"/>
              </w:divBdr>
            </w:div>
          </w:divsChild>
        </w:div>
        <w:div w:id="1298150185">
          <w:marLeft w:val="0"/>
          <w:marRight w:val="0"/>
          <w:marTop w:val="0"/>
          <w:marBottom w:val="0"/>
          <w:divBdr>
            <w:top w:val="none" w:sz="0" w:space="0" w:color="auto"/>
            <w:left w:val="none" w:sz="0" w:space="0" w:color="auto"/>
            <w:bottom w:val="none" w:sz="0" w:space="0" w:color="auto"/>
            <w:right w:val="none" w:sz="0" w:space="0" w:color="auto"/>
          </w:divBdr>
        </w:div>
        <w:div w:id="344017068">
          <w:marLeft w:val="0"/>
          <w:marRight w:val="0"/>
          <w:marTop w:val="0"/>
          <w:marBottom w:val="0"/>
          <w:divBdr>
            <w:top w:val="none" w:sz="0" w:space="0" w:color="auto"/>
            <w:left w:val="none" w:sz="0" w:space="0" w:color="auto"/>
            <w:bottom w:val="none" w:sz="0" w:space="0" w:color="auto"/>
            <w:right w:val="none" w:sz="0" w:space="0" w:color="auto"/>
          </w:divBdr>
        </w:div>
        <w:div w:id="2044477189">
          <w:marLeft w:val="0"/>
          <w:marRight w:val="0"/>
          <w:marTop w:val="0"/>
          <w:marBottom w:val="0"/>
          <w:divBdr>
            <w:top w:val="none" w:sz="0" w:space="0" w:color="auto"/>
            <w:left w:val="none" w:sz="0" w:space="0" w:color="auto"/>
            <w:bottom w:val="none" w:sz="0" w:space="0" w:color="auto"/>
            <w:right w:val="none" w:sz="0" w:space="0" w:color="auto"/>
          </w:divBdr>
        </w:div>
        <w:div w:id="1335105349">
          <w:marLeft w:val="0"/>
          <w:marRight w:val="0"/>
          <w:marTop w:val="0"/>
          <w:marBottom w:val="0"/>
          <w:divBdr>
            <w:top w:val="none" w:sz="0" w:space="0" w:color="auto"/>
            <w:left w:val="none" w:sz="0" w:space="0" w:color="auto"/>
            <w:bottom w:val="none" w:sz="0" w:space="0" w:color="auto"/>
            <w:right w:val="none" w:sz="0" w:space="0" w:color="auto"/>
          </w:divBdr>
        </w:div>
        <w:div w:id="857276947">
          <w:marLeft w:val="0"/>
          <w:marRight w:val="0"/>
          <w:marTop w:val="0"/>
          <w:marBottom w:val="0"/>
          <w:divBdr>
            <w:top w:val="none" w:sz="0" w:space="0" w:color="auto"/>
            <w:left w:val="none" w:sz="0" w:space="0" w:color="auto"/>
            <w:bottom w:val="none" w:sz="0" w:space="0" w:color="auto"/>
            <w:right w:val="none" w:sz="0" w:space="0" w:color="auto"/>
          </w:divBdr>
        </w:div>
        <w:div w:id="1148742359">
          <w:marLeft w:val="0"/>
          <w:marRight w:val="0"/>
          <w:marTop w:val="0"/>
          <w:marBottom w:val="0"/>
          <w:divBdr>
            <w:top w:val="none" w:sz="0" w:space="0" w:color="auto"/>
            <w:left w:val="none" w:sz="0" w:space="0" w:color="auto"/>
            <w:bottom w:val="none" w:sz="0" w:space="0" w:color="auto"/>
            <w:right w:val="none" w:sz="0" w:space="0" w:color="auto"/>
          </w:divBdr>
        </w:div>
        <w:div w:id="823860444">
          <w:marLeft w:val="0"/>
          <w:marRight w:val="0"/>
          <w:marTop w:val="0"/>
          <w:marBottom w:val="0"/>
          <w:divBdr>
            <w:top w:val="none" w:sz="0" w:space="0" w:color="auto"/>
            <w:left w:val="none" w:sz="0" w:space="0" w:color="auto"/>
            <w:bottom w:val="none" w:sz="0" w:space="0" w:color="auto"/>
            <w:right w:val="none" w:sz="0" w:space="0" w:color="auto"/>
          </w:divBdr>
        </w:div>
        <w:div w:id="745612209">
          <w:marLeft w:val="0"/>
          <w:marRight w:val="0"/>
          <w:marTop w:val="0"/>
          <w:marBottom w:val="0"/>
          <w:divBdr>
            <w:top w:val="none" w:sz="0" w:space="0" w:color="auto"/>
            <w:left w:val="none" w:sz="0" w:space="0" w:color="auto"/>
            <w:bottom w:val="none" w:sz="0" w:space="0" w:color="auto"/>
            <w:right w:val="none" w:sz="0" w:space="0" w:color="auto"/>
          </w:divBdr>
        </w:div>
        <w:div w:id="665986190">
          <w:marLeft w:val="0"/>
          <w:marRight w:val="0"/>
          <w:marTop w:val="0"/>
          <w:marBottom w:val="0"/>
          <w:divBdr>
            <w:top w:val="none" w:sz="0" w:space="0" w:color="auto"/>
            <w:left w:val="none" w:sz="0" w:space="0" w:color="auto"/>
            <w:bottom w:val="none" w:sz="0" w:space="0" w:color="auto"/>
            <w:right w:val="none" w:sz="0" w:space="0" w:color="auto"/>
          </w:divBdr>
        </w:div>
        <w:div w:id="193814556">
          <w:marLeft w:val="0"/>
          <w:marRight w:val="0"/>
          <w:marTop w:val="0"/>
          <w:marBottom w:val="0"/>
          <w:divBdr>
            <w:top w:val="none" w:sz="0" w:space="0" w:color="auto"/>
            <w:left w:val="none" w:sz="0" w:space="0" w:color="auto"/>
            <w:bottom w:val="none" w:sz="0" w:space="0" w:color="auto"/>
            <w:right w:val="none" w:sz="0" w:space="0" w:color="auto"/>
          </w:divBdr>
        </w:div>
        <w:div w:id="281956399">
          <w:marLeft w:val="0"/>
          <w:marRight w:val="0"/>
          <w:marTop w:val="0"/>
          <w:marBottom w:val="0"/>
          <w:divBdr>
            <w:top w:val="none" w:sz="0" w:space="0" w:color="auto"/>
            <w:left w:val="none" w:sz="0" w:space="0" w:color="auto"/>
            <w:bottom w:val="none" w:sz="0" w:space="0" w:color="auto"/>
            <w:right w:val="none" w:sz="0" w:space="0" w:color="auto"/>
          </w:divBdr>
        </w:div>
        <w:div w:id="1728840579">
          <w:marLeft w:val="0"/>
          <w:marRight w:val="0"/>
          <w:marTop w:val="0"/>
          <w:marBottom w:val="0"/>
          <w:divBdr>
            <w:top w:val="none" w:sz="0" w:space="0" w:color="auto"/>
            <w:left w:val="none" w:sz="0" w:space="0" w:color="auto"/>
            <w:bottom w:val="none" w:sz="0" w:space="0" w:color="auto"/>
            <w:right w:val="none" w:sz="0" w:space="0" w:color="auto"/>
          </w:divBdr>
        </w:div>
        <w:div w:id="1162434236">
          <w:marLeft w:val="0"/>
          <w:marRight w:val="0"/>
          <w:marTop w:val="0"/>
          <w:marBottom w:val="0"/>
          <w:divBdr>
            <w:top w:val="none" w:sz="0" w:space="0" w:color="auto"/>
            <w:left w:val="none" w:sz="0" w:space="0" w:color="auto"/>
            <w:bottom w:val="none" w:sz="0" w:space="0" w:color="auto"/>
            <w:right w:val="none" w:sz="0" w:space="0" w:color="auto"/>
          </w:divBdr>
        </w:div>
        <w:div w:id="1771461766">
          <w:marLeft w:val="0"/>
          <w:marRight w:val="0"/>
          <w:marTop w:val="0"/>
          <w:marBottom w:val="0"/>
          <w:divBdr>
            <w:top w:val="none" w:sz="0" w:space="0" w:color="auto"/>
            <w:left w:val="none" w:sz="0" w:space="0" w:color="auto"/>
            <w:bottom w:val="none" w:sz="0" w:space="0" w:color="auto"/>
            <w:right w:val="none" w:sz="0" w:space="0" w:color="auto"/>
          </w:divBdr>
        </w:div>
      </w:divsChild>
    </w:div>
    <w:div w:id="1204320348">
      <w:marLeft w:val="0"/>
      <w:marRight w:val="0"/>
      <w:marTop w:val="0"/>
      <w:marBottom w:val="0"/>
      <w:divBdr>
        <w:top w:val="none" w:sz="0" w:space="0" w:color="auto"/>
        <w:left w:val="none" w:sz="0" w:space="0" w:color="auto"/>
        <w:bottom w:val="none" w:sz="0" w:space="0" w:color="auto"/>
        <w:right w:val="none" w:sz="0" w:space="0" w:color="auto"/>
      </w:divBdr>
    </w:div>
    <w:div w:id="1694652699">
      <w:marLeft w:val="0"/>
      <w:marRight w:val="0"/>
      <w:marTop w:val="0"/>
      <w:marBottom w:val="0"/>
      <w:divBdr>
        <w:top w:val="none" w:sz="0" w:space="0" w:color="auto"/>
        <w:left w:val="none" w:sz="0" w:space="0" w:color="auto"/>
        <w:bottom w:val="none" w:sz="0" w:space="0" w:color="auto"/>
        <w:right w:val="none" w:sz="0" w:space="0" w:color="auto"/>
      </w:divBdr>
    </w:div>
    <w:div w:id="208405974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pedobi.2008.12.00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E47FA-9BE7-4DD7-8ACB-7AE34609E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6569</Words>
  <Characters>37446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Suitability for Aerobic Soil Organisms</vt:lpstr>
    </vt:vector>
  </TitlesOfParts>
  <Company/>
  <LinksUpToDate>false</LinksUpToDate>
  <CharactersWithSpaces>43928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Suitability for Aerobic Soil Organisms</dc:title>
  <dc:subject/>
  <dc:creator>Achen, Aaron - NRCS, Lincoln, NE</dc:creator>
  <cp:keywords/>
  <dc:description/>
  <cp:lastModifiedBy>Achen, Aaron - NRCS, Lincoln, NE</cp:lastModifiedBy>
  <cp:revision>3</cp:revision>
  <dcterms:created xsi:type="dcterms:W3CDTF">2019-08-08T18:32:00Z</dcterms:created>
  <dcterms:modified xsi:type="dcterms:W3CDTF">2019-08-09T17:25:00Z</dcterms:modified>
</cp:coreProperties>
</file>